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412" w:rsidRPr="00913A83" w:rsidRDefault="00547B99" w:rsidP="00547B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13A83">
        <w:rPr>
          <w:rFonts w:ascii="Times New Roman" w:hAnsi="Times New Roman" w:cs="Times New Roman"/>
          <w:sz w:val="28"/>
          <w:szCs w:val="28"/>
        </w:rPr>
        <w:t>枠組みの違いがアプリの製造・販売形態や普及率に及ぼす影響の調査</w:t>
      </w:r>
    </w:p>
    <w:p w:rsidR="00547B99" w:rsidRPr="00913A83" w:rsidRDefault="00547B99" w:rsidP="00547B99">
      <w:pPr>
        <w:jc w:val="center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 xml:space="preserve">プロジェクトマネジメントコース　矢吹研究室　</w:t>
      </w:r>
      <w:r w:rsidRPr="00913A83">
        <w:rPr>
          <w:rFonts w:ascii="Times New Roman" w:hAnsi="Times New Roman" w:cs="Times New Roman"/>
          <w:szCs w:val="21"/>
        </w:rPr>
        <w:t>0942112</w:t>
      </w:r>
      <w:r w:rsidRPr="00913A83">
        <w:rPr>
          <w:rFonts w:ascii="Times New Roman" w:hAnsi="Times New Roman" w:cs="Times New Roman"/>
          <w:szCs w:val="21"/>
        </w:rPr>
        <w:t xml:space="preserve">　増田　知之</w:t>
      </w:r>
    </w:p>
    <w:p w:rsidR="00547B99" w:rsidRPr="00913A83" w:rsidRDefault="00547B99" w:rsidP="00547B99">
      <w:pPr>
        <w:jc w:val="left"/>
        <w:rPr>
          <w:rFonts w:ascii="Times New Roman" w:hAnsi="Times New Roman" w:cs="Times New Roman"/>
          <w:szCs w:val="21"/>
        </w:rPr>
        <w:sectPr w:rsidR="00547B99" w:rsidRPr="00913A83" w:rsidSect="00701BDE"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</w:p>
    <w:p w:rsidR="00547B99" w:rsidRPr="00913A83" w:rsidRDefault="00547B99" w:rsidP="00701BDE">
      <w:pPr>
        <w:jc w:val="center"/>
        <w:rPr>
          <w:rFonts w:ascii="Times New Roman" w:hAnsi="Times New Roman" w:cs="Times New Roman"/>
          <w:szCs w:val="21"/>
        </w:rPr>
      </w:pPr>
    </w:p>
    <w:p w:rsidR="00701BDE" w:rsidRPr="00913A83" w:rsidRDefault="00701BDE" w:rsidP="00547B99">
      <w:pPr>
        <w:jc w:val="left"/>
        <w:rPr>
          <w:rFonts w:ascii="Times New Roman" w:hAnsi="Times New Roman" w:cs="Times New Roman"/>
          <w:szCs w:val="21"/>
        </w:rPr>
        <w:sectPr w:rsidR="00701BDE" w:rsidRPr="00913A83" w:rsidSect="00701BDE">
          <w:type w:val="continuous"/>
          <w:pgSz w:w="11906" w:h="16838"/>
          <w:pgMar w:top="1247" w:right="1077" w:bottom="1247" w:left="1077" w:header="851" w:footer="992" w:gutter="0"/>
          <w:cols w:space="425"/>
          <w:docGrid w:type="lines" w:linePitch="360"/>
        </w:sectPr>
      </w:pPr>
      <w:bookmarkStart w:id="0" w:name="_GoBack"/>
      <w:bookmarkEnd w:id="0"/>
    </w:p>
    <w:p w:rsidR="00547B99" w:rsidRPr="00913A83" w:rsidRDefault="00581149" w:rsidP="00547B99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lastRenderedPageBreak/>
        <w:t>1</w:t>
      </w:r>
      <w:r w:rsidRPr="00913A83">
        <w:rPr>
          <w:rFonts w:ascii="Times New Roman" w:hAnsi="Times New Roman" w:cs="Times New Roman"/>
          <w:szCs w:val="21"/>
        </w:rPr>
        <w:t>．</w:t>
      </w:r>
      <w:r w:rsidR="00547B99" w:rsidRPr="00913A83">
        <w:rPr>
          <w:rFonts w:ascii="Times New Roman" w:hAnsi="Times New Roman" w:cs="Times New Roman"/>
          <w:szCs w:val="21"/>
        </w:rPr>
        <w:t>研究背景</w:t>
      </w:r>
    </w:p>
    <w:p w:rsidR="00547B99" w:rsidRPr="00913A83" w:rsidRDefault="00547B99" w:rsidP="00547B99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 xml:space="preserve">　現在世界中でスマートフォン利用者が年々増加している．その中でも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端末と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端末が人気を集めている．</w:t>
      </w:r>
      <w:r w:rsidRPr="00913A83">
        <w:rPr>
          <w:rFonts w:ascii="Times New Roman" w:hAnsi="Times New Roman" w:cs="Times New Roman"/>
          <w:szCs w:val="21"/>
        </w:rPr>
        <w:t>OS</w:t>
      </w:r>
      <w:r w:rsidRPr="00913A83">
        <w:rPr>
          <w:rFonts w:ascii="Times New Roman" w:hAnsi="Times New Roman" w:cs="Times New Roman"/>
          <w:szCs w:val="21"/>
        </w:rPr>
        <w:t>の普及率は，</w:t>
      </w:r>
      <w:r w:rsidRPr="00913A83">
        <w:rPr>
          <w:rFonts w:ascii="Times New Roman" w:hAnsi="Times New Roman" w:cs="Times New Roman"/>
          <w:szCs w:val="21"/>
        </w:rPr>
        <w:t>2011</w:t>
      </w:r>
      <w:r w:rsidRPr="00913A83">
        <w:rPr>
          <w:rFonts w:ascii="Times New Roman" w:hAnsi="Times New Roman" w:cs="Times New Roman"/>
          <w:szCs w:val="21"/>
        </w:rPr>
        <w:t>年第</w:t>
      </w:r>
      <w:r w:rsidRPr="00913A83">
        <w:rPr>
          <w:rFonts w:ascii="Times New Roman" w:hAnsi="Times New Roman" w:cs="Times New Roman"/>
          <w:szCs w:val="21"/>
        </w:rPr>
        <w:t>2</w:t>
      </w:r>
      <w:r w:rsidRPr="00913A83">
        <w:rPr>
          <w:rFonts w:ascii="Times New Roman" w:hAnsi="Times New Roman" w:cs="Times New Roman"/>
          <w:szCs w:val="21"/>
        </w:rPr>
        <w:t>四半期では，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端末が</w:t>
      </w:r>
      <w:r w:rsidRPr="00913A83">
        <w:rPr>
          <w:rFonts w:ascii="Times New Roman" w:hAnsi="Times New Roman" w:cs="Times New Roman"/>
          <w:szCs w:val="21"/>
        </w:rPr>
        <w:t>43</w:t>
      </w:r>
      <w:r w:rsidRPr="00913A83">
        <w:rPr>
          <w:rFonts w:ascii="Times New Roman" w:hAnsi="Times New Roman" w:cs="Times New Roman"/>
          <w:szCs w:val="21"/>
        </w:rPr>
        <w:t>％，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端末が</w:t>
      </w:r>
      <w:r w:rsidRPr="00913A83">
        <w:rPr>
          <w:rFonts w:ascii="Times New Roman" w:hAnsi="Times New Roman" w:cs="Times New Roman"/>
          <w:szCs w:val="21"/>
        </w:rPr>
        <w:t>18</w:t>
      </w:r>
      <w:r w:rsidRPr="00913A83">
        <w:rPr>
          <w:rFonts w:ascii="Times New Roman" w:hAnsi="Times New Roman" w:cs="Times New Roman"/>
          <w:szCs w:val="21"/>
        </w:rPr>
        <w:t>％（計</w:t>
      </w:r>
      <w:r w:rsidRPr="00913A83">
        <w:rPr>
          <w:rFonts w:ascii="Times New Roman" w:hAnsi="Times New Roman" w:cs="Times New Roman"/>
          <w:szCs w:val="21"/>
        </w:rPr>
        <w:t>61</w:t>
      </w:r>
      <w:r w:rsidRPr="00913A83">
        <w:rPr>
          <w:rFonts w:ascii="Times New Roman" w:hAnsi="Times New Roman" w:cs="Times New Roman"/>
          <w:szCs w:val="21"/>
        </w:rPr>
        <w:t>％），</w:t>
      </w:r>
      <w:r w:rsidRPr="00913A83">
        <w:rPr>
          <w:rFonts w:ascii="Times New Roman" w:hAnsi="Times New Roman" w:cs="Times New Roman"/>
          <w:szCs w:val="21"/>
        </w:rPr>
        <w:t>2012</w:t>
      </w:r>
      <w:r w:rsidRPr="00913A83">
        <w:rPr>
          <w:rFonts w:ascii="Times New Roman" w:hAnsi="Times New Roman" w:cs="Times New Roman"/>
          <w:szCs w:val="21"/>
        </w:rPr>
        <w:t>年第</w:t>
      </w:r>
      <w:r w:rsidRPr="00913A83">
        <w:rPr>
          <w:rFonts w:ascii="Times New Roman" w:hAnsi="Times New Roman" w:cs="Times New Roman"/>
          <w:szCs w:val="21"/>
        </w:rPr>
        <w:t>2</w:t>
      </w:r>
      <w:r w:rsidRPr="00913A83">
        <w:rPr>
          <w:rFonts w:ascii="Times New Roman" w:hAnsi="Times New Roman" w:cs="Times New Roman"/>
          <w:szCs w:val="21"/>
        </w:rPr>
        <w:t>四半期では，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端末が</w:t>
      </w:r>
      <w:r w:rsidRPr="00913A83">
        <w:rPr>
          <w:rFonts w:ascii="Times New Roman" w:hAnsi="Times New Roman" w:cs="Times New Roman"/>
          <w:szCs w:val="21"/>
        </w:rPr>
        <w:t>63</w:t>
      </w:r>
      <w:r w:rsidRPr="00913A83">
        <w:rPr>
          <w:rFonts w:ascii="Times New Roman" w:hAnsi="Times New Roman" w:cs="Times New Roman"/>
          <w:szCs w:val="21"/>
        </w:rPr>
        <w:t>％，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端末が</w:t>
      </w:r>
      <w:r w:rsidRPr="00913A83">
        <w:rPr>
          <w:rFonts w:ascii="Times New Roman" w:hAnsi="Times New Roman" w:cs="Times New Roman"/>
          <w:szCs w:val="21"/>
        </w:rPr>
        <w:t>19</w:t>
      </w:r>
      <w:r w:rsidRPr="00913A83">
        <w:rPr>
          <w:rFonts w:ascii="Times New Roman" w:hAnsi="Times New Roman" w:cs="Times New Roman"/>
          <w:szCs w:val="21"/>
        </w:rPr>
        <w:t>％（計</w:t>
      </w:r>
      <w:r w:rsidRPr="00913A83">
        <w:rPr>
          <w:rFonts w:ascii="Times New Roman" w:hAnsi="Times New Roman" w:cs="Times New Roman"/>
          <w:szCs w:val="21"/>
        </w:rPr>
        <w:t>82</w:t>
      </w:r>
      <w:r w:rsidRPr="00913A83">
        <w:rPr>
          <w:rFonts w:ascii="Times New Roman" w:hAnsi="Times New Roman" w:cs="Times New Roman"/>
          <w:szCs w:val="21"/>
        </w:rPr>
        <w:t>％）となっている</w:t>
      </w:r>
      <w:r w:rsidR="006832CD" w:rsidRPr="00913A83">
        <w:rPr>
          <w:rFonts w:ascii="Times New Roman" w:hAnsi="Times New Roman" w:cs="Times New Roman"/>
          <w:szCs w:val="21"/>
          <w:vertAlign w:val="superscript"/>
        </w:rPr>
        <w:t>[1]</w:t>
      </w:r>
      <w:r w:rsidRPr="00913A83">
        <w:rPr>
          <w:rFonts w:ascii="Times New Roman" w:hAnsi="Times New Roman" w:cs="Times New Roman"/>
          <w:szCs w:val="21"/>
        </w:rPr>
        <w:t>．両者が市場をほぼ独占する勢いがあるが，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端末の方の普及率が早く増える傾向にある．</w:t>
      </w:r>
    </w:p>
    <w:p w:rsidR="00DC24B0" w:rsidRPr="00913A83" w:rsidRDefault="00547B99" w:rsidP="00DC24B0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その一方で，端末上で動作するアプリケーション（以下アプリ）の普及率は，</w:t>
      </w:r>
      <w:r w:rsidRPr="00913A83">
        <w:rPr>
          <w:rFonts w:ascii="Times New Roman" w:hAnsi="Times New Roman" w:cs="Times New Roman"/>
          <w:szCs w:val="21"/>
        </w:rPr>
        <w:t>Google</w:t>
      </w:r>
      <w:r w:rsidRPr="00913A83">
        <w:rPr>
          <w:rFonts w:ascii="Times New Roman" w:hAnsi="Times New Roman" w:cs="Times New Roman"/>
          <w:szCs w:val="21"/>
        </w:rPr>
        <w:t>が運営するアプリ配布サイトである</w:t>
      </w:r>
      <w:r w:rsidRPr="00913A83">
        <w:rPr>
          <w:rFonts w:ascii="Times New Roman" w:hAnsi="Times New Roman" w:cs="Times New Roman"/>
          <w:szCs w:val="21"/>
        </w:rPr>
        <w:t>Google play</w:t>
      </w:r>
      <w:r w:rsidRPr="00913A83">
        <w:rPr>
          <w:rFonts w:ascii="Times New Roman" w:hAnsi="Times New Roman" w:cs="Times New Roman"/>
          <w:szCs w:val="21"/>
        </w:rPr>
        <w:t>で配布される数の約</w:t>
      </w:r>
      <w:r w:rsidRPr="00913A83">
        <w:rPr>
          <w:rFonts w:ascii="Times New Roman" w:hAnsi="Times New Roman" w:cs="Times New Roman"/>
          <w:szCs w:val="21"/>
        </w:rPr>
        <w:t>4</w:t>
      </w:r>
      <w:r w:rsidRPr="00913A83">
        <w:rPr>
          <w:rFonts w:ascii="Times New Roman" w:hAnsi="Times New Roman" w:cs="Times New Roman"/>
          <w:szCs w:val="21"/>
        </w:rPr>
        <w:t>倍のアプリが，</w:t>
      </w:r>
      <w:r w:rsidRPr="00913A83">
        <w:rPr>
          <w:rFonts w:ascii="Times New Roman" w:hAnsi="Times New Roman" w:cs="Times New Roman"/>
          <w:szCs w:val="21"/>
        </w:rPr>
        <w:t>Apple</w:t>
      </w:r>
      <w:r w:rsidRPr="00913A83">
        <w:rPr>
          <w:rFonts w:ascii="Times New Roman" w:hAnsi="Times New Roman" w:cs="Times New Roman"/>
          <w:szCs w:val="21"/>
        </w:rPr>
        <w:t>が運営するアプリ配布サイトである</w:t>
      </w:r>
      <w:r w:rsidRPr="00913A83">
        <w:rPr>
          <w:rFonts w:ascii="Times New Roman" w:hAnsi="Times New Roman" w:cs="Times New Roman"/>
          <w:szCs w:val="21"/>
        </w:rPr>
        <w:t>App store</w:t>
      </w:r>
      <w:r w:rsidRPr="00913A83">
        <w:rPr>
          <w:rFonts w:ascii="Times New Roman" w:hAnsi="Times New Roman" w:cs="Times New Roman"/>
          <w:szCs w:val="21"/>
        </w:rPr>
        <w:t>で配布されている．このように，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端末と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端末は</w:t>
      </w:r>
      <w:r w:rsidRPr="00913A83">
        <w:rPr>
          <w:rFonts w:ascii="Times New Roman" w:hAnsi="Times New Roman" w:cs="Times New Roman"/>
          <w:szCs w:val="21"/>
        </w:rPr>
        <w:t>OS</w:t>
      </w:r>
      <w:r w:rsidRPr="00913A83">
        <w:rPr>
          <w:rFonts w:ascii="Times New Roman" w:hAnsi="Times New Roman" w:cs="Times New Roman"/>
          <w:szCs w:val="21"/>
        </w:rPr>
        <w:t>の普及率（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端末が上）とアプリの普及率（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端末が上）に逆転現象が見られる．</w:t>
      </w:r>
    </w:p>
    <w:p w:rsidR="00547B99" w:rsidRPr="00913A83" w:rsidRDefault="00547B99" w:rsidP="00DC24B0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こうしたアプリ市場を下支えしているのは，ゲーム分野である．ただし，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端末向けと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端末向けでは好まれるゲームの傾向が異なる．</w:t>
      </w:r>
      <w:r w:rsidRPr="00913A83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端末向けのゲームでは，戦略重視のゲームやカジノ・ゲームが好まれるのに対し，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端末向けのゲームでは，頭脳ゲームやカジュアルなゲームが好まれている．</w:t>
      </w:r>
    </w:p>
    <w:p w:rsidR="00547B99" w:rsidRPr="00913A83" w:rsidRDefault="00547B99" w:rsidP="00DC24B0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このことから，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や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などのプラットフォームの違いは，アプリの製造・販売戦略に大きく影響することがわかる．</w:t>
      </w:r>
      <w:r w:rsidR="004C73D2" w:rsidRPr="00913A83">
        <w:rPr>
          <w:rFonts w:ascii="Times New Roman" w:hAnsi="Times New Roman" w:cs="Times New Roman"/>
          <w:szCs w:val="21"/>
        </w:rPr>
        <w:t xml:space="preserve"> </w:t>
      </w:r>
    </w:p>
    <w:p w:rsidR="00701BDE" w:rsidRPr="00913A83" w:rsidRDefault="00701BDE" w:rsidP="00701BDE">
      <w:pPr>
        <w:jc w:val="left"/>
        <w:rPr>
          <w:rFonts w:ascii="Times New Roman" w:hAnsi="Times New Roman" w:cs="Times New Roman"/>
          <w:szCs w:val="21"/>
        </w:rPr>
      </w:pPr>
    </w:p>
    <w:p w:rsidR="00701BDE" w:rsidRPr="00913A83" w:rsidRDefault="00581149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2</w:t>
      </w:r>
      <w:r w:rsidRPr="00913A83">
        <w:rPr>
          <w:rFonts w:ascii="Times New Roman" w:hAnsi="Times New Roman" w:cs="Times New Roman"/>
          <w:szCs w:val="21"/>
        </w:rPr>
        <w:t>．</w:t>
      </w:r>
      <w:r w:rsidR="00701BDE" w:rsidRPr="00913A83">
        <w:rPr>
          <w:rFonts w:ascii="Times New Roman" w:hAnsi="Times New Roman" w:cs="Times New Roman"/>
          <w:szCs w:val="21"/>
        </w:rPr>
        <w:t>研究目的</w:t>
      </w:r>
    </w:p>
    <w:p w:rsidR="00D30656" w:rsidRPr="00913A83" w:rsidRDefault="00701BDE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 xml:space="preserve">　本研究の目的は，アプリの成功には，プラットフォームの選択（</w:t>
      </w:r>
      <w:r w:rsidRPr="00913A83">
        <w:rPr>
          <w:rFonts w:ascii="Times New Roman" w:hAnsi="Times New Roman" w:cs="Times New Roman"/>
          <w:szCs w:val="21"/>
        </w:rPr>
        <w:t>Android</w:t>
      </w:r>
      <w:r w:rsidRPr="00913A83">
        <w:rPr>
          <w:rFonts w:ascii="Times New Roman" w:hAnsi="Times New Roman" w:cs="Times New Roman"/>
          <w:szCs w:val="21"/>
        </w:rPr>
        <w:t>か</w:t>
      </w:r>
      <w:proofErr w:type="spellStart"/>
      <w:r w:rsidRPr="00913A83">
        <w:rPr>
          <w:rFonts w:ascii="Times New Roman" w:hAnsi="Times New Roman" w:cs="Times New Roman"/>
          <w:szCs w:val="21"/>
        </w:rPr>
        <w:t>iOS</w:t>
      </w:r>
      <w:proofErr w:type="spellEnd"/>
      <w:r w:rsidRPr="00913A83">
        <w:rPr>
          <w:rFonts w:ascii="Times New Roman" w:hAnsi="Times New Roman" w:cs="Times New Roman"/>
          <w:szCs w:val="21"/>
        </w:rPr>
        <w:t>）やアプリのジャンル，ビジネスモデル（広告・販売・アプリ内課金）など，さまざまな要因が影響しているはずである．公開されているたくさんのアプリの実態を</w:t>
      </w:r>
      <w:r w:rsidRPr="00913A83">
        <w:rPr>
          <w:rFonts w:ascii="Times New Roman" w:hAnsi="Times New Roman" w:cs="Times New Roman"/>
          <w:szCs w:val="21"/>
        </w:rPr>
        <w:lastRenderedPageBreak/>
        <w:t>調査することで，こ</w:t>
      </w:r>
      <w:r w:rsidR="006735A1" w:rsidRPr="00913A83">
        <w:rPr>
          <w:rFonts w:ascii="Times New Roman" w:hAnsi="Times New Roman" w:cs="Times New Roman"/>
          <w:szCs w:val="21"/>
        </w:rPr>
        <w:t>の影響を明らかにすることを目指す．</w:t>
      </w:r>
    </w:p>
    <w:p w:rsidR="007226CE" w:rsidRPr="00913A83" w:rsidRDefault="006735A1" w:rsidP="00D30656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それによって</w:t>
      </w:r>
      <w:r w:rsidR="00701BDE" w:rsidRPr="00913A83">
        <w:rPr>
          <w:rFonts w:ascii="Times New Roman" w:hAnsi="Times New Roman" w:cs="Times New Roman"/>
          <w:szCs w:val="21"/>
        </w:rPr>
        <w:t>「</w:t>
      </w:r>
      <w:r w:rsidR="00701BDE" w:rsidRPr="00913A83">
        <w:rPr>
          <w:rFonts w:ascii="Times New Roman" w:hAnsi="Times New Roman" w:cs="Times New Roman"/>
          <w:szCs w:val="21"/>
        </w:rPr>
        <w:t>OS</w:t>
      </w:r>
      <w:r w:rsidR="00701BDE" w:rsidRPr="00913A83">
        <w:rPr>
          <w:rFonts w:ascii="Times New Roman" w:hAnsi="Times New Roman" w:cs="Times New Roman"/>
          <w:szCs w:val="21"/>
        </w:rPr>
        <w:t>の普及率とアプリの普及率</w:t>
      </w:r>
      <w:r w:rsidRPr="00913A83">
        <w:rPr>
          <w:rFonts w:ascii="Times New Roman" w:hAnsi="Times New Roman" w:cs="Times New Roman"/>
          <w:szCs w:val="21"/>
        </w:rPr>
        <w:t>の逆転現象」や「プラットフォームによって好まれるビジネスモデルの違い」を把握することで，プロジェクトマネジャーとしての必要不可欠な知識を把握することが可能である</w:t>
      </w:r>
    </w:p>
    <w:p w:rsidR="007226CE" w:rsidRPr="00913A83" w:rsidRDefault="007226CE" w:rsidP="00701BDE">
      <w:pPr>
        <w:jc w:val="left"/>
        <w:rPr>
          <w:rFonts w:ascii="Times New Roman" w:hAnsi="Times New Roman" w:cs="Times New Roman"/>
          <w:szCs w:val="21"/>
        </w:rPr>
      </w:pPr>
    </w:p>
    <w:p w:rsidR="00701BDE" w:rsidRPr="00913A83" w:rsidRDefault="00581149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3</w:t>
      </w:r>
      <w:r w:rsidRPr="00913A83">
        <w:rPr>
          <w:rFonts w:ascii="Times New Roman" w:hAnsi="Times New Roman" w:cs="Times New Roman"/>
          <w:szCs w:val="21"/>
        </w:rPr>
        <w:t>．</w:t>
      </w:r>
      <w:r w:rsidR="00701BDE" w:rsidRPr="00913A83">
        <w:rPr>
          <w:rFonts w:ascii="Times New Roman" w:hAnsi="Times New Roman" w:cs="Times New Roman"/>
          <w:szCs w:val="21"/>
        </w:rPr>
        <w:t>研究方法</w:t>
      </w:r>
    </w:p>
    <w:p w:rsidR="00913A83" w:rsidRPr="00913A83" w:rsidRDefault="007447A4" w:rsidP="00913A83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アプリの無料・有料ランキングデータを毎日</w:t>
      </w:r>
      <w:r w:rsidRPr="00913A83">
        <w:rPr>
          <w:rFonts w:ascii="Times New Roman" w:hAnsi="Times New Roman" w:cs="Times New Roman"/>
          <w:szCs w:val="21"/>
        </w:rPr>
        <w:t>18</w:t>
      </w:r>
      <w:r w:rsidR="00D30656" w:rsidRPr="00913A83">
        <w:rPr>
          <w:rFonts w:ascii="Times New Roman" w:hAnsi="Times New Roman" w:cs="Times New Roman"/>
          <w:szCs w:val="21"/>
        </w:rPr>
        <w:t>時に取得データをする．</w:t>
      </w:r>
    </w:p>
    <w:p w:rsidR="007447A4" w:rsidRPr="00913A83" w:rsidRDefault="00D30656" w:rsidP="00913A83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取得したデータをもとに，アプリの売上げを決めるモデルを構築し，そのモデルによって，アプリの売上げを決める要因を特定する．</w:t>
      </w:r>
    </w:p>
    <w:p w:rsidR="007226CE" w:rsidRPr="00913A83" w:rsidRDefault="007226CE" w:rsidP="00701BDE">
      <w:pPr>
        <w:jc w:val="left"/>
        <w:rPr>
          <w:rFonts w:ascii="Times New Roman" w:hAnsi="Times New Roman" w:cs="Times New Roman"/>
          <w:szCs w:val="21"/>
        </w:rPr>
      </w:pPr>
    </w:p>
    <w:p w:rsidR="00581149" w:rsidRPr="00913A83" w:rsidRDefault="00581149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4</w:t>
      </w:r>
      <w:r w:rsidR="007226CE" w:rsidRPr="00913A83">
        <w:rPr>
          <w:rFonts w:ascii="Times New Roman" w:hAnsi="Times New Roman" w:cs="Times New Roman"/>
          <w:szCs w:val="21"/>
        </w:rPr>
        <w:t>．進捗状況</w:t>
      </w:r>
    </w:p>
    <w:p w:rsidR="007226CE" w:rsidRPr="00913A83" w:rsidRDefault="00D30656" w:rsidP="007226CE">
      <w:pPr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アプリのランキングを取得する方法を調査し，実際に手動でランキングデータを取得した．</w:t>
      </w:r>
    </w:p>
    <w:p w:rsidR="007226CE" w:rsidRPr="00913A83" w:rsidRDefault="007226CE" w:rsidP="007226CE">
      <w:pPr>
        <w:jc w:val="left"/>
        <w:rPr>
          <w:rFonts w:ascii="Times New Roman" w:hAnsi="Times New Roman" w:cs="Times New Roman"/>
          <w:szCs w:val="21"/>
        </w:rPr>
      </w:pPr>
    </w:p>
    <w:p w:rsidR="00D30656" w:rsidRPr="00913A83" w:rsidRDefault="00581149" w:rsidP="007226C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5</w:t>
      </w:r>
      <w:r w:rsidRPr="00913A83">
        <w:rPr>
          <w:rFonts w:ascii="Times New Roman" w:hAnsi="Times New Roman" w:cs="Times New Roman"/>
          <w:szCs w:val="21"/>
        </w:rPr>
        <w:t>．</w:t>
      </w:r>
      <w:r w:rsidR="007447A4" w:rsidRPr="00913A83">
        <w:rPr>
          <w:rFonts w:ascii="Times New Roman" w:hAnsi="Times New Roman" w:cs="Times New Roman"/>
          <w:szCs w:val="21"/>
        </w:rPr>
        <w:t>今後の展望</w:t>
      </w:r>
    </w:p>
    <w:p w:rsidR="00D30656" w:rsidRPr="00913A83" w:rsidRDefault="00D30656" w:rsidP="007226C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 xml:space="preserve">　今後は以下のように研究を進める予定である．</w:t>
      </w:r>
    </w:p>
    <w:p w:rsidR="00D30656" w:rsidRPr="00913A83" w:rsidRDefault="00D30656" w:rsidP="00D30656">
      <w:pPr>
        <w:pStyle w:val="aa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レビューのデータを取得する方法を確認する．</w:t>
      </w:r>
    </w:p>
    <w:p w:rsidR="00D30656" w:rsidRPr="00913A83" w:rsidRDefault="00D30656" w:rsidP="00D30656">
      <w:pPr>
        <w:pStyle w:val="aa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ランキングとレビューを自動的に取得するプログラムを開発し，データを取得する．</w:t>
      </w:r>
    </w:p>
    <w:p w:rsidR="00D30656" w:rsidRPr="00913A83" w:rsidRDefault="00D30656" w:rsidP="00D30656">
      <w:pPr>
        <w:pStyle w:val="aa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ランキングとレビューの関係を表現するようなモデルを考える</w:t>
      </w:r>
      <w:r w:rsidRPr="00913A83">
        <w:rPr>
          <w:rFonts w:ascii="Times New Roman" w:hAnsi="Times New Roman" w:cs="Times New Roman"/>
          <w:szCs w:val="21"/>
        </w:rPr>
        <w:t>．</w:t>
      </w:r>
    </w:p>
    <w:p w:rsidR="007226CE" w:rsidRPr="00913A83" w:rsidRDefault="00D30656" w:rsidP="00D30656">
      <w:pPr>
        <w:pStyle w:val="aa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モデルをデータにあてはめ、レビューとランキングの関係を明らかにする</w:t>
      </w:r>
      <w:r w:rsidRPr="00913A83">
        <w:rPr>
          <w:rFonts w:ascii="Times New Roman" w:hAnsi="Times New Roman" w:cs="Times New Roman"/>
          <w:szCs w:val="21"/>
        </w:rPr>
        <w:t>．</w:t>
      </w:r>
    </w:p>
    <w:p w:rsidR="004C73D2" w:rsidRPr="00913A83" w:rsidRDefault="004C73D2" w:rsidP="00701BDE">
      <w:pPr>
        <w:jc w:val="left"/>
        <w:rPr>
          <w:rFonts w:ascii="Times New Roman" w:hAnsi="Times New Roman" w:cs="Times New Roman"/>
          <w:szCs w:val="21"/>
        </w:rPr>
      </w:pPr>
    </w:p>
    <w:p w:rsidR="004C73D2" w:rsidRPr="00913A83" w:rsidRDefault="004C73D2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参考文献</w:t>
      </w:r>
    </w:p>
    <w:p w:rsidR="004C73D2" w:rsidRPr="00913A83" w:rsidRDefault="006832CD" w:rsidP="00701BDE">
      <w:pPr>
        <w:jc w:val="left"/>
        <w:rPr>
          <w:rFonts w:ascii="Times New Roman" w:hAnsi="Times New Roman" w:cs="Times New Roman"/>
          <w:szCs w:val="21"/>
        </w:rPr>
      </w:pPr>
      <w:r w:rsidRPr="00913A83">
        <w:rPr>
          <w:rFonts w:ascii="Times New Roman" w:hAnsi="Times New Roman" w:cs="Times New Roman"/>
          <w:szCs w:val="21"/>
        </w:rPr>
        <w:t>[1]</w:t>
      </w:r>
      <w:r w:rsidRPr="00913A83">
        <w:rPr>
          <w:rFonts w:ascii="Times New Roman" w:hAnsi="Times New Roman" w:cs="Times New Roman"/>
          <w:szCs w:val="21"/>
        </w:rPr>
        <w:t xml:space="preserve">　インターネットコム，</w:t>
      </w:r>
    </w:p>
    <w:p w:rsidR="006832CD" w:rsidRPr="00913A83" w:rsidRDefault="00A053AD" w:rsidP="00701BDE">
      <w:pPr>
        <w:jc w:val="left"/>
        <w:rPr>
          <w:rFonts w:ascii="Times New Roman" w:hAnsi="Times New Roman" w:cs="Times New Roman"/>
          <w:szCs w:val="21"/>
        </w:rPr>
      </w:pPr>
      <w:hyperlink r:id="rId9" w:history="1">
        <w:r w:rsidR="006832CD" w:rsidRPr="00913A83">
          <w:rPr>
            <w:rStyle w:val="a9"/>
            <w:rFonts w:ascii="Times New Roman" w:hAnsi="Times New Roman" w:cs="Times New Roman"/>
            <w:szCs w:val="21"/>
          </w:rPr>
          <w:t>http://japan.internet.com/busnews/20120816/4.html</w:t>
        </w:r>
      </w:hyperlink>
      <w:r w:rsidR="006832CD" w:rsidRPr="00913A83">
        <w:rPr>
          <w:rFonts w:ascii="Times New Roman" w:hAnsi="Times New Roman" w:cs="Times New Roman"/>
          <w:szCs w:val="21"/>
        </w:rPr>
        <w:t xml:space="preserve">　</w:t>
      </w:r>
      <w:r w:rsidR="006832CD" w:rsidRPr="00913A83">
        <w:rPr>
          <w:rFonts w:ascii="Times New Roman" w:hAnsi="Times New Roman" w:cs="Times New Roman"/>
          <w:szCs w:val="21"/>
        </w:rPr>
        <w:t>2013.09.21.</w:t>
      </w:r>
    </w:p>
    <w:sectPr w:rsidR="006832CD" w:rsidRPr="00913A83" w:rsidSect="00547B99">
      <w:type w:val="continuous"/>
      <w:pgSz w:w="11906" w:h="16838"/>
      <w:pgMar w:top="1247" w:right="1077" w:bottom="1247" w:left="1077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AD" w:rsidRDefault="00A053AD" w:rsidP="00C03FE9">
      <w:r>
        <w:separator/>
      </w:r>
    </w:p>
  </w:endnote>
  <w:endnote w:type="continuationSeparator" w:id="0">
    <w:p w:rsidR="00A053AD" w:rsidRDefault="00A053AD" w:rsidP="00C0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AD" w:rsidRDefault="00A053AD" w:rsidP="00C03FE9">
      <w:r>
        <w:separator/>
      </w:r>
    </w:p>
  </w:footnote>
  <w:footnote w:type="continuationSeparator" w:id="0">
    <w:p w:rsidR="00A053AD" w:rsidRDefault="00A053AD" w:rsidP="00C03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70E27"/>
    <w:multiLevelType w:val="hybridMultilevel"/>
    <w:tmpl w:val="5A143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99"/>
    <w:rsid w:val="004C73D2"/>
    <w:rsid w:val="00547B99"/>
    <w:rsid w:val="00574D95"/>
    <w:rsid w:val="00581149"/>
    <w:rsid w:val="006735A1"/>
    <w:rsid w:val="006832CD"/>
    <w:rsid w:val="00701BDE"/>
    <w:rsid w:val="007226CE"/>
    <w:rsid w:val="007447A4"/>
    <w:rsid w:val="00913A83"/>
    <w:rsid w:val="009978F3"/>
    <w:rsid w:val="00A053AD"/>
    <w:rsid w:val="00AE3412"/>
    <w:rsid w:val="00C03FE9"/>
    <w:rsid w:val="00D30656"/>
    <w:rsid w:val="00DC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FE9"/>
  </w:style>
  <w:style w:type="paragraph" w:styleId="a7">
    <w:name w:val="footer"/>
    <w:basedOn w:val="a"/>
    <w:link w:val="a8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FE9"/>
  </w:style>
  <w:style w:type="character" w:styleId="a9">
    <w:name w:val="Hyperlink"/>
    <w:basedOn w:val="a0"/>
    <w:uiPriority w:val="99"/>
    <w:unhideWhenUsed/>
    <w:rsid w:val="006832C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3065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7B99"/>
    <w:rPr>
      <w:b/>
      <w:bCs/>
      <w:i w:val="0"/>
      <w:iCs w:val="0"/>
    </w:rPr>
  </w:style>
  <w:style w:type="character" w:customStyle="1" w:styleId="st">
    <w:name w:val="st"/>
    <w:basedOn w:val="a0"/>
    <w:rsid w:val="00547B99"/>
  </w:style>
  <w:style w:type="table" w:styleId="a4">
    <w:name w:val="Table Grid"/>
    <w:basedOn w:val="a1"/>
    <w:uiPriority w:val="59"/>
    <w:rsid w:val="007226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3FE9"/>
  </w:style>
  <w:style w:type="paragraph" w:styleId="a7">
    <w:name w:val="footer"/>
    <w:basedOn w:val="a"/>
    <w:link w:val="a8"/>
    <w:uiPriority w:val="99"/>
    <w:unhideWhenUsed/>
    <w:rsid w:val="00C03F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3FE9"/>
  </w:style>
  <w:style w:type="character" w:styleId="a9">
    <w:name w:val="Hyperlink"/>
    <w:basedOn w:val="a0"/>
    <w:uiPriority w:val="99"/>
    <w:unhideWhenUsed/>
    <w:rsid w:val="006832C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3065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japan.internet.com/busnews/20120816/4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E15D5-E2A7-4A18-B132-E17FB619C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masuda</dc:creator>
  <cp:lastModifiedBy>masuda</cp:lastModifiedBy>
  <cp:revision>3</cp:revision>
  <dcterms:created xsi:type="dcterms:W3CDTF">2013-09-18T10:30:00Z</dcterms:created>
  <dcterms:modified xsi:type="dcterms:W3CDTF">2013-09-24T09:37:00Z</dcterms:modified>
</cp:coreProperties>
</file>