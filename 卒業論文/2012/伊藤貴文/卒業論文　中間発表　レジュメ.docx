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064C1A">
      <w:pPr>
        <w:jc w:val="center"/>
        <w:rPr>
          <w:rFonts w:ascii="Times New Roman" w:hAnsi="Times New Roman"/>
          <w:sz w:val="28"/>
        </w:rPr>
      </w:pPr>
      <w:r w:rsidRPr="00064C1A">
        <w:rPr>
          <w:rFonts w:ascii="Times New Roman" w:hAnsi="Times New Roman" w:hint="eastAsia"/>
          <w:sz w:val="28"/>
        </w:rPr>
        <w:t>タッチ・デバイスを用いた自動車運転サポートシステムに関する研究</w:t>
      </w:r>
    </w:p>
    <w:p w:rsidR="00A33982" w:rsidRDefault="00A33982">
      <w:pPr>
        <w:jc w:val="center"/>
        <w:rPr>
          <w:rFonts w:ascii="Times New Roman" w:hAnsi="Times New Roman"/>
        </w:rPr>
      </w:pPr>
    </w:p>
    <w:p w:rsidR="00A33982" w:rsidRDefault="00A33982">
      <w:pPr>
        <w:jc w:val="center"/>
        <w:rPr>
          <w:rFonts w:ascii="Times New Roman" w:hAnsi="Times New Roman"/>
        </w:rPr>
      </w:pPr>
    </w:p>
    <w:p w:rsidR="00A33982" w:rsidRDefault="00064C1A">
      <w:pPr>
        <w:jc w:val="center"/>
        <w:rPr>
          <w:rFonts w:ascii="Times New Roman" w:hAnsi="Times New Roman"/>
        </w:rPr>
      </w:pPr>
      <w:r>
        <w:rPr>
          <w:rFonts w:ascii="Times New Roman" w:hAnsi="Times New Roman" w:hint="eastAsia"/>
        </w:rPr>
        <w:t>ソフトウェア開発管理</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0942013</w:t>
      </w:r>
      <w:r w:rsidR="00A33982">
        <w:rPr>
          <w:rFonts w:ascii="Times New Roman" w:hAnsi="Times New Roman" w:hint="eastAsia"/>
        </w:rPr>
        <w:t xml:space="preserve">　</w:t>
      </w:r>
      <w:r>
        <w:rPr>
          <w:rFonts w:ascii="Times New Roman" w:hAnsi="Times New Roman" w:hint="eastAsia"/>
        </w:rPr>
        <w:t>伊藤　貴文</w:t>
      </w: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RDefault="00FF2394" w:rsidP="00064C1A">
      <w:pPr>
        <w:rPr>
          <w:rFonts w:ascii="Times New Roman" w:hAnsi="Times New Roman"/>
        </w:rPr>
      </w:pPr>
    </w:p>
    <w:p w:rsidR="004E714D" w:rsidRDefault="00064C1A" w:rsidP="004E714D">
      <w:pPr>
        <w:ind w:left="424" w:hangingChars="200" w:hanging="424"/>
        <w:rPr>
          <w:rFonts w:ascii="Times New Roman" w:hAnsi="Times New Roman"/>
        </w:rPr>
      </w:pPr>
      <w:r>
        <w:rPr>
          <w:rFonts w:ascii="Times New Roman" w:hAnsi="Times New Roman" w:hint="eastAsia"/>
        </w:rPr>
        <w:t>1</w:t>
      </w:r>
      <w:r>
        <w:rPr>
          <w:rFonts w:ascii="Times New Roman" w:hAnsi="Times New Roman" w:hint="eastAsia"/>
        </w:rPr>
        <w:t>．</w:t>
      </w:r>
      <w:r w:rsidR="000633DA">
        <w:rPr>
          <w:rFonts w:ascii="Times New Roman" w:hAnsi="Times New Roman" w:hint="eastAsia"/>
        </w:rPr>
        <w:t>研究の背景</w:t>
      </w:r>
      <w:r w:rsidR="005564DB">
        <w:rPr>
          <w:rFonts w:ascii="Times New Roman" w:hAnsi="Times New Roman" w:hint="eastAsia"/>
        </w:rPr>
        <w:t>，</w:t>
      </w:r>
    </w:p>
    <w:p w:rsidR="004E714D" w:rsidRPr="004E714D" w:rsidRDefault="004E714D" w:rsidP="00243D47">
      <w:pPr>
        <w:ind w:firstLineChars="100" w:firstLine="212"/>
        <w:rPr>
          <w:rFonts w:ascii="Times New Roman" w:hAnsi="Times New Roman"/>
        </w:rPr>
        <w:pPrChange w:id="0" w:author="作成者">
          <w:pPr>
            <w:ind w:leftChars="200" w:left="424" w:firstLineChars="100" w:firstLine="212"/>
          </w:pPr>
        </w:pPrChange>
      </w:pPr>
      <w:r>
        <w:rPr>
          <w:rFonts w:ascii="Times New Roman" w:hAnsi="Times New Roman" w:hint="eastAsia"/>
        </w:rPr>
        <w:t>近年運転支援システムを搭載している自動車が増えてきている．なぜ近年普及しているのかというと，</w:t>
      </w:r>
      <w:r w:rsidRPr="004E714D">
        <w:rPr>
          <w:rFonts w:ascii="Times New Roman" w:hAnsi="Times New Roman" w:hint="eastAsia"/>
        </w:rPr>
        <w:t>運転支援システム</w:t>
      </w:r>
      <w:r w:rsidR="003605DA">
        <w:rPr>
          <w:rFonts w:ascii="Times New Roman" w:hAnsi="Times New Roman" w:hint="eastAsia"/>
        </w:rPr>
        <w:t>自体</w:t>
      </w:r>
      <w:r w:rsidRPr="004E714D">
        <w:rPr>
          <w:rFonts w:ascii="Times New Roman" w:hAnsi="Times New Roman" w:hint="eastAsia"/>
        </w:rPr>
        <w:t>は</w:t>
      </w:r>
      <w:r w:rsidRPr="004E714D">
        <w:rPr>
          <w:rFonts w:ascii="Times New Roman" w:hAnsi="Times New Roman" w:hint="eastAsia"/>
        </w:rPr>
        <w:t>15</w:t>
      </w:r>
      <w:r>
        <w:rPr>
          <w:rFonts w:ascii="Times New Roman" w:hAnsi="Times New Roman" w:hint="eastAsia"/>
        </w:rPr>
        <w:t>年程前から市販車に搭載されていたが高価な上，</w:t>
      </w:r>
      <w:r w:rsidRPr="004E714D">
        <w:rPr>
          <w:rFonts w:ascii="Times New Roman" w:hAnsi="Times New Roman" w:hint="eastAsia"/>
        </w:rPr>
        <w:t>シス</w:t>
      </w:r>
      <w:r>
        <w:rPr>
          <w:rFonts w:ascii="Times New Roman" w:hAnsi="Times New Roman" w:hint="eastAsia"/>
        </w:rPr>
        <w:t>テム自体が警告を促す程度で自動車を停止させる等の技術がなかった．消費者からしてみれば必要なかったのである．</w:t>
      </w:r>
      <w:r w:rsidRPr="004E714D">
        <w:rPr>
          <w:rFonts w:ascii="Times New Roman" w:hAnsi="Times New Roman" w:hint="eastAsia"/>
        </w:rPr>
        <w:t>しかし研究の蓄積と技術の進歩</w:t>
      </w:r>
      <w:r>
        <w:rPr>
          <w:rFonts w:ascii="Times New Roman" w:hAnsi="Times New Roman" w:hint="eastAsia"/>
        </w:rPr>
        <w:t>により高精度かつ低コストでシステムを作れるようになったのである．</w:t>
      </w:r>
      <w:r w:rsidRPr="004E714D">
        <w:rPr>
          <w:rFonts w:ascii="Times New Roman" w:hAnsi="Times New Roman" w:hint="eastAsia"/>
        </w:rPr>
        <w:t>また他の要因として運転に不安のある女性ドライバーの増加と</w:t>
      </w:r>
      <w:r w:rsidRPr="004E714D">
        <w:rPr>
          <w:rFonts w:ascii="Times New Roman" w:hAnsi="Times New Roman" w:hint="eastAsia"/>
        </w:rPr>
        <w:t>60</w:t>
      </w:r>
      <w:r w:rsidRPr="004E714D">
        <w:rPr>
          <w:rFonts w:ascii="Times New Roman" w:hAnsi="Times New Roman" w:hint="eastAsia"/>
        </w:rPr>
        <w:t>代以上のドライバーの高齢</w:t>
      </w:r>
      <w:r>
        <w:rPr>
          <w:rFonts w:ascii="Times New Roman" w:hAnsi="Times New Roman" w:hint="eastAsia"/>
        </w:rPr>
        <w:t>化により運転に不安を感じる消費者が増加した結果普及したのである．</w:t>
      </w:r>
    </w:p>
    <w:p w:rsidR="00064C1A" w:rsidRPr="004E714D" w:rsidRDefault="004E714D" w:rsidP="004E714D">
      <w:pPr>
        <w:ind w:leftChars="200" w:left="424"/>
        <w:rPr>
          <w:rFonts w:ascii="Times New Roman" w:hAnsi="Times New Roman"/>
        </w:rPr>
      </w:pPr>
      <w:r w:rsidRPr="004E714D">
        <w:rPr>
          <w:rFonts w:ascii="Times New Roman" w:hAnsi="Times New Roman" w:hint="eastAsia"/>
        </w:rPr>
        <w:t>車を購入</w:t>
      </w:r>
      <w:r>
        <w:rPr>
          <w:rFonts w:ascii="Times New Roman" w:hAnsi="Times New Roman" w:hint="eastAsia"/>
        </w:rPr>
        <w:t>する上で運転支援システムを新しい付加価値と意識する消費者が増え，運転支援システムに期待される．</w:t>
      </w:r>
      <w:r w:rsidRPr="004E714D">
        <w:rPr>
          <w:rFonts w:ascii="Times New Roman" w:hAnsi="Times New Roman" w:hint="eastAsia"/>
        </w:rPr>
        <w:t>より安全に目的地まで運転するこ</w:t>
      </w:r>
      <w:r>
        <w:rPr>
          <w:rFonts w:ascii="Times New Roman" w:hAnsi="Times New Roman" w:hint="eastAsia"/>
        </w:rPr>
        <w:t>とは自動車を運転する上での永遠のテーマであり当たり前のことだが，人間が操作する以上ヒューマンエラーは絶対におこる．そこで自動車に危険を判断させる機能を付ける技術研究がなされ，</w:t>
      </w:r>
      <w:r w:rsidRPr="004E714D">
        <w:rPr>
          <w:rFonts w:ascii="Times New Roman" w:hAnsi="Times New Roman" w:hint="eastAsia"/>
        </w:rPr>
        <w:t>現在はその技術がドライバーに介入し自動車の安全運転に寄与して</w:t>
      </w:r>
      <w:r>
        <w:rPr>
          <w:rFonts w:ascii="Times New Roman" w:hAnsi="Times New Roman" w:hint="eastAsia"/>
        </w:rPr>
        <w:t>いる状況である．</w:t>
      </w:r>
    </w:p>
    <w:p w:rsidR="00064C1A" w:rsidRDefault="00064C1A" w:rsidP="00FF2394">
      <w:pPr>
        <w:ind w:left="424" w:hangingChars="200" w:hanging="424"/>
        <w:rPr>
          <w:rFonts w:ascii="Times New Roman" w:hAnsi="Times New Roman"/>
        </w:rPr>
      </w:pPr>
      <w:r>
        <w:rPr>
          <w:rFonts w:ascii="Times New Roman" w:hAnsi="Times New Roman" w:hint="eastAsia"/>
        </w:rPr>
        <w:t>2</w:t>
      </w:r>
      <w:r>
        <w:rPr>
          <w:rFonts w:ascii="Times New Roman" w:hAnsi="Times New Roman" w:hint="eastAsia"/>
        </w:rPr>
        <w:t>．</w:t>
      </w:r>
      <w:r w:rsidR="000633DA">
        <w:rPr>
          <w:rFonts w:ascii="Times New Roman" w:hAnsi="Times New Roman" w:hint="eastAsia"/>
        </w:rPr>
        <w:t>目的</w:t>
      </w:r>
      <w:r w:rsidR="005564DB">
        <w:rPr>
          <w:rFonts w:ascii="Times New Roman" w:hAnsi="Times New Roman" w:hint="eastAsia"/>
        </w:rPr>
        <w:t>，</w:t>
      </w:r>
    </w:p>
    <w:p w:rsidR="004E714D" w:rsidRDefault="004E714D" w:rsidP="00F84AE7">
      <w:pPr>
        <w:ind w:leftChars="200" w:left="424" w:firstLineChars="100" w:firstLine="212"/>
        <w:rPr>
          <w:rFonts w:ascii="Times New Roman" w:hAnsi="Times New Roman"/>
        </w:rPr>
      </w:pPr>
      <w:r w:rsidRPr="004E714D">
        <w:rPr>
          <w:rFonts w:ascii="Times New Roman" w:hAnsi="Times New Roman" w:hint="eastAsia"/>
        </w:rPr>
        <w:t>新車を買わなくても導入できる運転支援技術を調査・開発する．現在普及しているスマートフォンやタブレット端末などは，</w:t>
      </w:r>
      <w:r w:rsidRPr="004E714D">
        <w:rPr>
          <w:rFonts w:ascii="Times New Roman" w:hAnsi="Times New Roman" w:hint="eastAsia"/>
        </w:rPr>
        <w:t>GPS</w:t>
      </w:r>
      <w:r w:rsidRPr="004E714D">
        <w:rPr>
          <w:rFonts w:ascii="Times New Roman" w:hAnsi="Times New Roman" w:hint="eastAsia"/>
        </w:rPr>
        <w:t>や加速度センサー，音声認識ソフトウェア，インターネット接続機能などを備えており，これらを組み合わせることによって，運転等を支援するシステムを実現したい．</w:t>
      </w:r>
    </w:p>
    <w:p w:rsidR="00064C1A" w:rsidRDefault="00064C1A" w:rsidP="00FF2394">
      <w:pPr>
        <w:ind w:left="424" w:hangingChars="200" w:hanging="424"/>
        <w:rPr>
          <w:rFonts w:ascii="Times New Roman" w:hAnsi="Times New Roman"/>
        </w:rPr>
      </w:pPr>
      <w:r>
        <w:rPr>
          <w:rFonts w:ascii="Times New Roman" w:hAnsi="Times New Roman" w:hint="eastAsia"/>
        </w:rPr>
        <w:t>3</w:t>
      </w:r>
      <w:r>
        <w:rPr>
          <w:rFonts w:ascii="Times New Roman" w:hAnsi="Times New Roman" w:hint="eastAsia"/>
        </w:rPr>
        <w:t>．</w:t>
      </w:r>
      <w:r w:rsidR="000633DA">
        <w:rPr>
          <w:rFonts w:ascii="Times New Roman" w:hAnsi="Times New Roman" w:hint="eastAsia"/>
        </w:rPr>
        <w:t>研究方法</w:t>
      </w:r>
      <w:r w:rsidR="005564DB">
        <w:rPr>
          <w:rFonts w:ascii="Times New Roman" w:hAnsi="Times New Roman" w:hint="eastAsia"/>
        </w:rPr>
        <w:t>，</w:t>
      </w:r>
    </w:p>
    <w:p w:rsidR="00644668" w:rsidRDefault="0069454F" w:rsidP="00644668">
      <w:pPr>
        <w:ind w:leftChars="200" w:left="424" w:firstLineChars="100" w:firstLine="212"/>
        <w:rPr>
          <w:rFonts w:ascii="Times New Roman" w:hAnsi="Times New Roman"/>
        </w:rPr>
      </w:pPr>
      <w:r w:rsidRPr="0069454F">
        <w:rPr>
          <w:rFonts w:ascii="Times New Roman" w:hAnsi="Times New Roman" w:hint="eastAsia"/>
        </w:rPr>
        <w:t>現状の運転支</w:t>
      </w:r>
      <w:r w:rsidR="0019729B">
        <w:rPr>
          <w:rFonts w:ascii="Times New Roman" w:hAnsi="Times New Roman" w:hint="eastAsia"/>
        </w:rPr>
        <w:t>援システムを調査する．運転支援システムには新車が前提で搭載されているものや専用の端末を利用するものが多い</w:t>
      </w:r>
      <w:r w:rsidR="00323BBF">
        <w:rPr>
          <w:rFonts w:ascii="Times New Roman" w:hAnsi="Times New Roman" w:hint="eastAsia"/>
        </w:rPr>
        <w:t>．各自動車メーカーは運転支援システムにどれくらい力を入れて開発し普及させようとしているのかを理解し今後の動向を予測する．将来的に流行</w:t>
      </w:r>
      <w:r w:rsidR="00644668">
        <w:rPr>
          <w:rFonts w:ascii="Times New Roman" w:hAnsi="Times New Roman" w:hint="eastAsia"/>
        </w:rPr>
        <w:t>りそう</w:t>
      </w:r>
      <w:r w:rsidR="00323BBF">
        <w:rPr>
          <w:rFonts w:ascii="Times New Roman" w:hAnsi="Times New Roman" w:hint="eastAsia"/>
        </w:rPr>
        <w:t>な</w:t>
      </w:r>
      <w:r w:rsidRPr="0069454F">
        <w:rPr>
          <w:rFonts w:ascii="Times New Roman" w:hAnsi="Times New Roman" w:hint="eastAsia"/>
        </w:rPr>
        <w:t>新車を買わなくても導入できる運転支援技術を考え，アプリケーションを利用することにする，</w:t>
      </w:r>
      <w:r w:rsidRPr="0069454F">
        <w:rPr>
          <w:rFonts w:ascii="Times New Roman" w:hAnsi="Times New Roman" w:hint="eastAsia"/>
        </w:rPr>
        <w:t xml:space="preserve"> </w:t>
      </w:r>
      <w:r w:rsidRPr="0069454F">
        <w:rPr>
          <w:rFonts w:ascii="Times New Roman" w:hAnsi="Times New Roman" w:hint="eastAsia"/>
        </w:rPr>
        <w:t>タッチ・デバイスにはタッチパネル・音声コントロール・スピーカー・</w:t>
      </w:r>
      <w:r w:rsidRPr="0069454F">
        <w:rPr>
          <w:rFonts w:ascii="Times New Roman" w:hAnsi="Times New Roman" w:hint="eastAsia"/>
        </w:rPr>
        <w:t>GPS</w:t>
      </w:r>
      <w:r w:rsidRPr="0069454F">
        <w:rPr>
          <w:rFonts w:ascii="Times New Roman" w:hAnsi="Times New Roman" w:hint="eastAsia"/>
        </w:rPr>
        <w:t>・加速度センサーがついている</w:t>
      </w:r>
    </w:p>
    <w:p w:rsidR="00644668" w:rsidRDefault="00644668" w:rsidP="00644668">
      <w:pPr>
        <w:rPr>
          <w:rFonts w:ascii="Times New Roman" w:hAnsi="Times New Roman"/>
        </w:rPr>
      </w:pPr>
    </w:p>
    <w:p w:rsidR="00F84AE7" w:rsidRDefault="0069454F" w:rsidP="00644668">
      <w:pPr>
        <w:ind w:firstLineChars="200" w:firstLine="424"/>
        <w:rPr>
          <w:rFonts w:ascii="Times New Roman" w:hAnsi="Times New Roman"/>
        </w:rPr>
      </w:pPr>
      <w:r w:rsidRPr="0069454F">
        <w:rPr>
          <w:rFonts w:ascii="Times New Roman" w:hAnsi="Times New Roman" w:hint="eastAsia"/>
        </w:rPr>
        <w:lastRenderedPageBreak/>
        <w:t>のでこれらを活用する．</w:t>
      </w:r>
    </w:p>
    <w:p w:rsidR="00064C1A" w:rsidRDefault="00064C1A" w:rsidP="00FF2394">
      <w:pPr>
        <w:ind w:left="424" w:hangingChars="200" w:hanging="424"/>
        <w:rPr>
          <w:rFonts w:ascii="Times New Roman" w:hAnsi="Times New Roman"/>
        </w:rPr>
      </w:pPr>
      <w:r>
        <w:rPr>
          <w:rFonts w:ascii="Times New Roman" w:hAnsi="Times New Roman" w:hint="eastAsia"/>
        </w:rPr>
        <w:t>4</w:t>
      </w:r>
      <w:r>
        <w:rPr>
          <w:rFonts w:ascii="Times New Roman" w:hAnsi="Times New Roman" w:hint="eastAsia"/>
        </w:rPr>
        <w:t>．</w:t>
      </w:r>
      <w:r w:rsidR="000633DA">
        <w:rPr>
          <w:rFonts w:ascii="Times New Roman" w:hAnsi="Times New Roman" w:hint="eastAsia"/>
        </w:rPr>
        <w:t>成果</w:t>
      </w:r>
      <w:r w:rsidR="00BF15F7">
        <w:rPr>
          <w:rFonts w:ascii="Times New Roman" w:hAnsi="Times New Roman" w:hint="eastAsia"/>
        </w:rPr>
        <w:t>物の</w:t>
      </w:r>
      <w:r w:rsidR="00204879">
        <w:rPr>
          <w:rFonts w:ascii="Times New Roman" w:hAnsi="Times New Roman" w:hint="eastAsia"/>
        </w:rPr>
        <w:t>イメージ</w:t>
      </w:r>
      <w:r w:rsidR="005564DB">
        <w:rPr>
          <w:rFonts w:ascii="Times New Roman" w:hAnsi="Times New Roman" w:hint="eastAsia"/>
        </w:rPr>
        <w:t>，</w:t>
      </w:r>
    </w:p>
    <w:p w:rsidR="00F84AE7" w:rsidRDefault="0019729B" w:rsidP="00323BBF">
      <w:pPr>
        <w:ind w:leftChars="200" w:left="424" w:firstLineChars="100" w:firstLine="212"/>
        <w:rPr>
          <w:rFonts w:ascii="Times New Roman" w:hAnsi="Times New Roman"/>
        </w:rPr>
      </w:pPr>
      <w:r w:rsidRPr="0019729B">
        <w:rPr>
          <w:rFonts w:ascii="Times New Roman" w:hAnsi="Times New Roman" w:hint="eastAsia"/>
        </w:rPr>
        <w:t>SNS</w:t>
      </w:r>
      <w:r w:rsidR="003605DA">
        <w:rPr>
          <w:rFonts w:ascii="Times New Roman" w:hAnsi="Times New Roman" w:hint="eastAsia"/>
        </w:rPr>
        <w:t>サイトと連動してスマート・デバイス</w:t>
      </w:r>
      <w:r w:rsidR="00FF56F3">
        <w:rPr>
          <w:rFonts w:ascii="Times New Roman" w:hAnsi="Times New Roman" w:hint="eastAsia"/>
        </w:rPr>
        <w:t>を通じて</w:t>
      </w:r>
      <w:r w:rsidRPr="0019729B">
        <w:rPr>
          <w:rFonts w:ascii="Times New Roman" w:hAnsi="Times New Roman" w:hint="eastAsia"/>
        </w:rPr>
        <w:t>リアルタイムの</w:t>
      </w:r>
      <w:r w:rsidR="00980EF3">
        <w:rPr>
          <w:rFonts w:ascii="Times New Roman" w:hAnsi="Times New Roman" w:hint="eastAsia"/>
        </w:rPr>
        <w:t>交通状況，事故や渋滞や取締の</w:t>
      </w:r>
      <w:r w:rsidRPr="0019729B">
        <w:rPr>
          <w:rFonts w:ascii="Times New Roman" w:hAnsi="Times New Roman" w:hint="eastAsia"/>
        </w:rPr>
        <w:t>情報を受信・発信できるようなアプリケーションを作れるようにしたい</w:t>
      </w:r>
      <w:r w:rsidR="00323BBF">
        <w:rPr>
          <w:rFonts w:ascii="Times New Roman" w:hAnsi="Times New Roman" w:hint="eastAsia"/>
        </w:rPr>
        <w:t>．</w:t>
      </w:r>
    </w:p>
    <w:p w:rsidR="00064C1A" w:rsidRDefault="00064C1A" w:rsidP="00FF2394">
      <w:pPr>
        <w:ind w:left="424" w:hangingChars="200" w:hanging="424"/>
        <w:rPr>
          <w:rFonts w:ascii="Times New Roman" w:hAnsi="Times New Roman"/>
        </w:rPr>
      </w:pPr>
      <w:r>
        <w:rPr>
          <w:rFonts w:ascii="Times New Roman" w:hAnsi="Times New Roman" w:hint="eastAsia"/>
        </w:rPr>
        <w:t>5</w:t>
      </w:r>
      <w:r>
        <w:rPr>
          <w:rFonts w:ascii="Times New Roman" w:hAnsi="Times New Roman" w:hint="eastAsia"/>
        </w:rPr>
        <w:t>．</w:t>
      </w:r>
      <w:r w:rsidR="004A7864">
        <w:rPr>
          <w:rFonts w:ascii="Times New Roman" w:hAnsi="Times New Roman" w:hint="eastAsia"/>
        </w:rPr>
        <w:t>進捗状況</w:t>
      </w:r>
      <w:r w:rsidR="005564DB">
        <w:rPr>
          <w:rFonts w:ascii="Times New Roman" w:hAnsi="Times New Roman" w:hint="eastAsia"/>
        </w:rPr>
        <w:t>，</w:t>
      </w:r>
    </w:p>
    <w:p w:rsidR="00F84AE7" w:rsidRDefault="0069454F" w:rsidP="0019729B">
      <w:pPr>
        <w:ind w:leftChars="200" w:left="424" w:firstLineChars="100" w:firstLine="212"/>
        <w:rPr>
          <w:rFonts w:ascii="Times New Roman" w:hAnsi="Times New Roman"/>
        </w:rPr>
      </w:pPr>
      <w:r w:rsidRPr="0069454F">
        <w:rPr>
          <w:rFonts w:ascii="Times New Roman" w:hAnsi="Times New Roman" w:hint="eastAsia"/>
        </w:rPr>
        <w:t>実用化されている運転支援システムにはいくつか種類があり，車載型運転支援システムには</w:t>
      </w:r>
      <w:r w:rsidRPr="0069454F">
        <w:rPr>
          <w:rFonts w:ascii="Times New Roman" w:hAnsi="Times New Roman" w:hint="eastAsia"/>
        </w:rPr>
        <w:t>ACC</w:t>
      </w:r>
      <w:r w:rsidRPr="0069454F">
        <w:rPr>
          <w:rFonts w:ascii="Times New Roman" w:hAnsi="Times New Roman" w:hint="eastAsia"/>
        </w:rPr>
        <w:t>（前方を走行する車両との車間距離を一定に保ち，必要に応じてドライバーへの警告を行うシステム）衝突被害軽減ブレーキ（前方の障害物等を検知し，運転者へ警告する．衝突が避けられない場合にはブレーキの補助操作を行うシステム）レーンキープアシスト（道路の白線等の走行環境を検知し，車両が走行車線を維持するよう，ハンドル操作を支援するシステム）以上のシステムがあり，新車が前提で搭載されているものばかりである．また地上型運転支援システムは車載型とは異なりクルマのセンサーでは捉えきれない情報を，道路に設置されたセンサーとクルマ，あるいはクル</w:t>
      </w:r>
      <w:r>
        <w:rPr>
          <w:rFonts w:ascii="Times New Roman" w:hAnsi="Times New Roman" w:hint="eastAsia"/>
        </w:rPr>
        <w:t>マとクルマが通信し，ドライバーに知らせることで安全運転を支援し，</w:t>
      </w:r>
      <w:r w:rsidRPr="0069454F">
        <w:rPr>
          <w:rFonts w:ascii="Times New Roman" w:hAnsi="Times New Roman" w:hint="eastAsia"/>
        </w:rPr>
        <w:t>事故の防止につなげるシステムである．これは専用の端末を必要とするものである．</w:t>
      </w:r>
      <w:r>
        <w:rPr>
          <w:rFonts w:ascii="Times New Roman" w:hAnsi="Times New Roman" w:hint="eastAsia"/>
        </w:rPr>
        <w:t>新車や専用端末を用いた運転支援システム</w:t>
      </w:r>
      <w:r w:rsidR="0019729B">
        <w:rPr>
          <w:rFonts w:ascii="Times New Roman" w:hAnsi="Times New Roman" w:hint="eastAsia"/>
        </w:rPr>
        <w:t>しか無いことが分かった．また</w:t>
      </w:r>
      <w:r w:rsidR="00F84AE7" w:rsidRPr="00F84AE7">
        <w:rPr>
          <w:rFonts w:ascii="Times New Roman" w:hAnsi="Times New Roman" w:hint="eastAsia"/>
        </w:rPr>
        <w:t>様々な</w:t>
      </w:r>
      <w:r w:rsidR="0019729B">
        <w:rPr>
          <w:rFonts w:ascii="Times New Roman" w:hAnsi="Times New Roman" w:hint="eastAsia"/>
        </w:rPr>
        <w:t>運転支援</w:t>
      </w:r>
      <w:r w:rsidR="00F84AE7" w:rsidRPr="00F84AE7">
        <w:rPr>
          <w:rFonts w:ascii="Times New Roman" w:hAnsi="Times New Roman" w:hint="eastAsia"/>
        </w:rPr>
        <w:t>アプリケーションが存在し自動車事故予防「ドライブレコーダー」・「前方車との車間距離表示と衝突警告を発する」や道路状況を把握する「渋滞ナビ」や道案内の「カーナビ」・</w:t>
      </w:r>
      <w:proofErr w:type="spellStart"/>
      <w:r w:rsidR="00F84AE7" w:rsidRPr="00F84AE7">
        <w:rPr>
          <w:rFonts w:ascii="Times New Roman" w:hAnsi="Times New Roman" w:hint="eastAsia"/>
        </w:rPr>
        <w:t>bluetooth</w:t>
      </w:r>
      <w:proofErr w:type="spellEnd"/>
      <w:r w:rsidR="00F84AE7" w:rsidRPr="00F84AE7">
        <w:rPr>
          <w:rFonts w:ascii="Times New Roman" w:hAnsi="Times New Roman" w:hint="eastAsia"/>
        </w:rPr>
        <w:t>で連携する「カーナビ」や</w:t>
      </w:r>
      <w:r w:rsidR="00F84AE7" w:rsidRPr="00F84AE7">
        <w:rPr>
          <w:rFonts w:ascii="Times New Roman" w:hAnsi="Times New Roman" w:hint="eastAsia"/>
        </w:rPr>
        <w:t>,</w:t>
      </w:r>
      <w:r w:rsidR="00F84AE7" w:rsidRPr="00F84AE7">
        <w:rPr>
          <w:rFonts w:ascii="Times New Roman" w:hAnsi="Times New Roman" w:hint="eastAsia"/>
        </w:rPr>
        <w:t>運転力を診断するアプリや</w:t>
      </w:r>
      <w:r w:rsidR="00F84AE7" w:rsidRPr="00F84AE7">
        <w:rPr>
          <w:rFonts w:ascii="Times New Roman" w:hAnsi="Times New Roman" w:hint="eastAsia"/>
        </w:rPr>
        <w:t>,</w:t>
      </w:r>
      <w:r w:rsidR="00F84AE7" w:rsidRPr="00F84AE7">
        <w:rPr>
          <w:rFonts w:ascii="Times New Roman" w:hAnsi="Times New Roman" w:hint="eastAsia"/>
        </w:rPr>
        <w:t>「速度メーター」「整備記録」などある</w:t>
      </w:r>
      <w:r w:rsidR="00644668">
        <w:rPr>
          <w:rFonts w:ascii="Times New Roman" w:hAnsi="Times New Roman" w:hint="eastAsia"/>
        </w:rPr>
        <w:t>．</w:t>
      </w:r>
    </w:p>
    <w:p w:rsidR="000633DA" w:rsidRDefault="00064C1A" w:rsidP="00FF2394">
      <w:pPr>
        <w:ind w:left="424" w:hangingChars="200" w:hanging="424"/>
        <w:rPr>
          <w:rFonts w:ascii="Times New Roman" w:hAnsi="Times New Roman"/>
        </w:rPr>
      </w:pPr>
      <w:r>
        <w:rPr>
          <w:rFonts w:ascii="Times New Roman" w:hAnsi="Times New Roman" w:hint="eastAsia"/>
        </w:rPr>
        <w:t>6</w:t>
      </w:r>
      <w:r>
        <w:rPr>
          <w:rFonts w:ascii="Times New Roman" w:hAnsi="Times New Roman" w:hint="eastAsia"/>
        </w:rPr>
        <w:t>．</w:t>
      </w:r>
      <w:r w:rsidR="004A7864">
        <w:rPr>
          <w:rFonts w:ascii="Times New Roman" w:hAnsi="Times New Roman" w:hint="eastAsia"/>
        </w:rPr>
        <w:t>今後の計画，</w:t>
      </w:r>
    </w:p>
    <w:p w:rsidR="00644668" w:rsidRDefault="00F84AE7" w:rsidP="00323BBF">
      <w:pPr>
        <w:ind w:left="424" w:hangingChars="200" w:hanging="424"/>
        <w:rPr>
          <w:rFonts w:ascii="Times New Roman" w:hAnsi="Times New Roman"/>
        </w:rPr>
      </w:pPr>
      <w:r>
        <w:rPr>
          <w:rFonts w:ascii="Times New Roman" w:hAnsi="Times New Roman" w:hint="eastAsia"/>
        </w:rPr>
        <w:t xml:space="preserve">　　</w:t>
      </w:r>
      <w:r w:rsidRPr="00F84AE7">
        <w:rPr>
          <w:rFonts w:ascii="Times New Roman" w:hAnsi="Times New Roman" w:hint="eastAsia"/>
        </w:rPr>
        <w:t xml:space="preserve">　</w:t>
      </w:r>
      <w:r w:rsidR="00323BBF">
        <w:rPr>
          <w:rFonts w:ascii="Times New Roman" w:hAnsi="Times New Roman" w:hint="eastAsia"/>
        </w:rPr>
        <w:t>さらに運転支援システムの</w:t>
      </w:r>
      <w:r w:rsidR="00644668">
        <w:rPr>
          <w:rFonts w:ascii="Times New Roman" w:hAnsi="Times New Roman" w:hint="eastAsia"/>
        </w:rPr>
        <w:t>調査をする．</w:t>
      </w:r>
      <w:r w:rsidR="00980EF3">
        <w:rPr>
          <w:rFonts w:ascii="Times New Roman" w:hAnsi="Times New Roman" w:hint="eastAsia"/>
        </w:rPr>
        <w:t>特に</w:t>
      </w:r>
      <w:r w:rsidR="00644668">
        <w:rPr>
          <w:rFonts w:ascii="Times New Roman" w:hAnsi="Times New Roman" w:hint="eastAsia"/>
        </w:rPr>
        <w:t>OBD</w:t>
      </w:r>
      <w:r w:rsidR="00644668">
        <w:rPr>
          <w:rFonts w:ascii="Times New Roman" w:hAnsi="Times New Roman" w:hint="eastAsia"/>
        </w:rPr>
        <w:t>Ⅱケーブルを用いたスマートフォンアプリの</w:t>
      </w:r>
      <w:r w:rsidR="00980EF3">
        <w:rPr>
          <w:rFonts w:ascii="Times New Roman" w:hAnsi="Times New Roman" w:hint="eastAsia"/>
        </w:rPr>
        <w:t>利用と</w:t>
      </w:r>
      <w:r w:rsidR="00644668" w:rsidRPr="00644668">
        <w:rPr>
          <w:rFonts w:ascii="Times New Roman" w:hAnsi="Times New Roman" w:hint="eastAsia"/>
        </w:rPr>
        <w:t>スマートフォンと連携する「ディスプレイオーディオ</w:t>
      </w:r>
      <w:r w:rsidR="00644668" w:rsidRPr="00644668">
        <w:rPr>
          <w:rFonts w:ascii="Times New Roman" w:hAnsi="Times New Roman" w:hint="eastAsia"/>
        </w:rPr>
        <w:t xml:space="preserve"> (DA)</w:t>
      </w:r>
      <w:r w:rsidR="00644668" w:rsidRPr="00644668">
        <w:rPr>
          <w:rFonts w:ascii="Times New Roman" w:hAnsi="Times New Roman" w:hint="eastAsia"/>
        </w:rPr>
        <w:t>」</w:t>
      </w:r>
      <w:r w:rsidR="00980EF3">
        <w:rPr>
          <w:rFonts w:ascii="Times New Roman" w:hAnsi="Times New Roman" w:hint="eastAsia"/>
        </w:rPr>
        <w:t>について詳しく調べていきたいと思う．</w:t>
      </w:r>
    </w:p>
    <w:p w:rsidR="00644668" w:rsidRDefault="00644668" w:rsidP="00323BBF">
      <w:pPr>
        <w:ind w:left="424" w:hangingChars="200" w:hanging="424"/>
        <w:rPr>
          <w:rFonts w:ascii="Times New Roman" w:hAnsi="Times New Roman"/>
        </w:rPr>
      </w:pPr>
    </w:p>
    <w:p w:rsidR="00644668" w:rsidRDefault="00644668" w:rsidP="00323BBF">
      <w:pPr>
        <w:ind w:left="424" w:hangingChars="200" w:hanging="424"/>
        <w:rPr>
          <w:rFonts w:ascii="Times New Roman" w:hAnsi="Times New Roman"/>
        </w:rPr>
      </w:pPr>
    </w:p>
    <w:p w:rsidR="00644668" w:rsidRDefault="00644668" w:rsidP="00323BBF">
      <w:pPr>
        <w:ind w:left="424" w:hangingChars="200" w:hanging="424"/>
        <w:rPr>
          <w:rFonts w:ascii="Times New Roman" w:hAnsi="Times New Roman"/>
        </w:rPr>
      </w:pPr>
    </w:p>
    <w:p w:rsidR="00644668" w:rsidRDefault="00644668" w:rsidP="00323BBF">
      <w:pPr>
        <w:ind w:left="424" w:hangingChars="200" w:hanging="424"/>
        <w:rPr>
          <w:rFonts w:ascii="Times New Roman" w:hAnsi="Times New Roman"/>
        </w:rPr>
      </w:pPr>
    </w:p>
    <w:p w:rsidR="00644668" w:rsidRDefault="00644668" w:rsidP="00323BBF">
      <w:pPr>
        <w:ind w:left="424" w:hangingChars="200" w:hanging="424"/>
        <w:rPr>
          <w:rFonts w:ascii="Times New Roman" w:hAnsi="Times New Roman"/>
        </w:rPr>
      </w:pPr>
    </w:p>
    <w:p w:rsidR="00A33982" w:rsidRPr="00AB0A91" w:rsidRDefault="00F84AE7" w:rsidP="00323BBF">
      <w:pPr>
        <w:ind w:left="424" w:hangingChars="200" w:hanging="424"/>
        <w:rPr>
          <w:rFonts w:ascii="Times New Roman" w:hAnsi="Times New Roman"/>
        </w:rPr>
      </w:pPr>
      <w:r w:rsidRPr="00F84AE7">
        <w:rPr>
          <w:rFonts w:ascii="Times New Roman" w:hAnsi="Times New Roman" w:hint="eastAsia"/>
        </w:rPr>
        <w:t>SNS</w:t>
      </w:r>
      <w:r w:rsidRPr="00F84AE7">
        <w:rPr>
          <w:rFonts w:ascii="Times New Roman" w:hAnsi="Times New Roman" w:hint="eastAsia"/>
        </w:rPr>
        <w:t>サイトと連動してスマート・デバイスを通じてリアルタイムの情報を受信・発信できるようなアプリケーションを作れるようにしたい</w:t>
      </w:r>
      <w:r w:rsidR="00064C1A" w:rsidRPr="00AB0A91">
        <w:rPr>
          <w:rFonts w:ascii="Times New Roman" w:hAnsi="Times New Roman"/>
        </w:rPr>
        <w:t xml:space="preserve"> </w:t>
      </w:r>
    </w:p>
    <w:p w:rsidR="00A33982" w:rsidRDefault="00A33982">
      <w:pPr>
        <w:rPr>
          <w:rFonts w:ascii="Times New Roman" w:hAnsi="Times New Roman"/>
        </w:rPr>
      </w:pPr>
    </w:p>
    <w:p w:rsidR="00A33982" w:rsidRDefault="007225F6">
      <w:pPr>
        <w:rPr>
          <w:ins w:id="1" w:author="作成者"/>
          <w:rFonts w:ascii="Times New Roman" w:hAnsi="Times New Roman" w:hint="eastAsia"/>
        </w:rPr>
      </w:pPr>
      <w:ins w:id="2" w:author="作成者">
        <w:r>
          <w:rPr>
            <w:rFonts w:ascii="Times New Roman" w:hAnsi="Times New Roman"/>
          </w:rPr>
          <w:t>インデントは不要．最初の段落だけ直しておくので，それにあわせて他も修正してください．</w:t>
        </w:r>
      </w:ins>
    </w:p>
    <w:p w:rsidR="007225F6" w:rsidRDefault="007225F6">
      <w:pPr>
        <w:rPr>
          <w:ins w:id="3" w:author="作成者"/>
          <w:rFonts w:ascii="Times New Roman" w:hAnsi="Times New Roman" w:hint="eastAsia"/>
        </w:rPr>
      </w:pPr>
    </w:p>
    <w:p w:rsidR="007225F6" w:rsidRDefault="007225F6">
      <w:pPr>
        <w:rPr>
          <w:ins w:id="4" w:author="作成者"/>
          <w:rFonts w:ascii="Times New Roman" w:hAnsi="Times New Roman" w:hint="eastAsia"/>
        </w:rPr>
      </w:pPr>
      <w:ins w:id="5" w:author="作成者">
        <w:r>
          <w:rPr>
            <w:rFonts w:ascii="Times New Roman" w:hAnsi="Times New Roman" w:hint="eastAsia"/>
          </w:rPr>
          <w:t>目的が</w:t>
        </w:r>
        <w:r>
          <w:rPr>
            <w:rFonts w:ascii="Times New Roman" w:hAnsi="Times New Roman" w:hint="eastAsia"/>
          </w:rPr>
          <w:t>SNS</w:t>
        </w:r>
        <w:r>
          <w:rPr>
            <w:rFonts w:ascii="Times New Roman" w:hAnsi="Times New Roman" w:hint="eastAsia"/>
          </w:rPr>
          <w:t>連携なのだから，背景や進捗など，その他の部分もそれに合わせてください．たとえば</w:t>
        </w:r>
      </w:ins>
    </w:p>
    <w:p w:rsidR="007225F6" w:rsidRDefault="007225F6">
      <w:pPr>
        <w:rPr>
          <w:ins w:id="6" w:author="作成者"/>
          <w:rFonts w:ascii="Times New Roman" w:hAnsi="Times New Roman" w:hint="eastAsia"/>
        </w:rPr>
      </w:pPr>
    </w:p>
    <w:p w:rsidR="007225F6" w:rsidRDefault="007225F6">
      <w:pPr>
        <w:rPr>
          <w:ins w:id="7" w:author="作成者"/>
          <w:rFonts w:ascii="Times New Roman" w:hAnsi="Times New Roman" w:hint="eastAsia"/>
        </w:rPr>
      </w:pPr>
      <w:ins w:id="8" w:author="作成者">
        <w:r>
          <w:rPr>
            <w:rFonts w:ascii="Times New Roman" w:hAnsi="Times New Roman" w:hint="eastAsia"/>
          </w:rPr>
          <w:t>背景</w:t>
        </w:r>
      </w:ins>
    </w:p>
    <w:p w:rsidR="007225F6" w:rsidRDefault="007225F6">
      <w:pPr>
        <w:rPr>
          <w:ins w:id="9" w:author="作成者"/>
          <w:rFonts w:ascii="Times New Roman" w:hAnsi="Times New Roman" w:hint="eastAsia"/>
        </w:rPr>
      </w:pPr>
      <w:ins w:id="10" w:author="作成者">
        <w:r>
          <w:rPr>
            <w:rFonts w:ascii="Times New Roman" w:hAnsi="Times New Roman"/>
          </w:rPr>
          <w:t>自動車体験を向上させる情報技術は大きく</w:t>
        </w:r>
        <w:r>
          <w:rPr>
            <w:rFonts w:ascii="Times New Roman" w:hAnsi="Times New Roman"/>
          </w:rPr>
          <w:t>2</w:t>
        </w:r>
        <w:r>
          <w:rPr>
            <w:rFonts w:ascii="Times New Roman" w:hAnsi="Times New Roman"/>
          </w:rPr>
          <w:t>つに分けられる．</w:t>
        </w:r>
      </w:ins>
    </w:p>
    <w:p w:rsidR="007225F6" w:rsidRDefault="007225F6">
      <w:pPr>
        <w:rPr>
          <w:ins w:id="11" w:author="作成者"/>
          <w:rFonts w:ascii="Times New Roman" w:hAnsi="Times New Roman" w:hint="eastAsia"/>
        </w:rPr>
      </w:pPr>
      <w:ins w:id="12" w:author="作成者">
        <w:r>
          <w:rPr>
            <w:rFonts w:ascii="Times New Roman" w:hAnsi="Times New Roman" w:hint="eastAsia"/>
          </w:rPr>
          <w:t>第一に運転支援技術である．これは・・・というもので，例として・・・がある．</w:t>
        </w:r>
        <w:r w:rsidR="006D3F3B">
          <w:rPr>
            <w:rFonts w:ascii="Times New Roman" w:hAnsi="Times New Roman" w:hint="eastAsia"/>
          </w:rPr>
          <w:t>（いろいろ書けるよね）</w:t>
        </w:r>
      </w:ins>
    </w:p>
    <w:p w:rsidR="007225F6" w:rsidRDefault="007225F6">
      <w:pPr>
        <w:rPr>
          <w:ins w:id="13" w:author="作成者"/>
          <w:rFonts w:ascii="Times New Roman" w:hAnsi="Times New Roman" w:hint="eastAsia"/>
        </w:rPr>
      </w:pPr>
      <w:ins w:id="14" w:author="作成者">
        <w:r>
          <w:rPr>
            <w:rFonts w:ascii="Times New Roman" w:hAnsi="Times New Roman"/>
          </w:rPr>
          <w:t>第二にコミュニケーション技術である．これは運転者が運転中に情報を取得したり発信したりするのをサポートする技術で，例としてカーナビゲーションシステムやハンズフリー通話技術などがある．</w:t>
        </w:r>
      </w:ins>
    </w:p>
    <w:p w:rsidR="007225F6" w:rsidRDefault="007225F6">
      <w:pPr>
        <w:rPr>
          <w:ins w:id="15" w:author="作成者"/>
          <w:rFonts w:ascii="Times New Roman" w:hAnsi="Times New Roman" w:hint="eastAsia"/>
        </w:rPr>
      </w:pPr>
      <w:ins w:id="16" w:author="作成者">
        <w:r>
          <w:rPr>
            <w:rFonts w:ascii="Times New Roman" w:hAnsi="Times New Roman" w:hint="eastAsia"/>
          </w:rPr>
          <w:t>これらの</w:t>
        </w:r>
        <w:r>
          <w:rPr>
            <w:rFonts w:ascii="Times New Roman" w:hAnsi="Times New Roman" w:hint="eastAsia"/>
          </w:rPr>
          <w:t>2</w:t>
        </w:r>
        <w:r>
          <w:rPr>
            <w:rFonts w:ascii="Times New Roman" w:hAnsi="Times New Roman" w:hint="eastAsia"/>
          </w:rPr>
          <w:t>つの技術の発展はめざましいものがある．例えばコミュニケーション技術においては，複数の自動車の運転中の急停止のデータを，それが発生した位置情報とともに収集することによって，道路や標識などの異常を発見できるようになっている（参考文献あげてね）．</w:t>
        </w:r>
      </w:ins>
    </w:p>
    <w:p w:rsidR="007225F6" w:rsidRDefault="007225F6">
      <w:pPr>
        <w:rPr>
          <w:ins w:id="17" w:author="作成者"/>
          <w:rFonts w:ascii="Times New Roman" w:hAnsi="Times New Roman" w:hint="eastAsia"/>
        </w:rPr>
      </w:pPr>
      <w:ins w:id="18" w:author="作成者">
        <w:r>
          <w:rPr>
            <w:rFonts w:ascii="Times New Roman" w:hAnsi="Times New Roman" w:hint="eastAsia"/>
          </w:rPr>
          <w:t>このような技術は有用ではあるが，導入するためには，その技術を採用しているメーカーの新車を購入するしかないという欠点があった．</w:t>
        </w:r>
      </w:ins>
    </w:p>
    <w:p w:rsidR="007225F6" w:rsidRDefault="007225F6">
      <w:pPr>
        <w:rPr>
          <w:ins w:id="19" w:author="作成者"/>
          <w:rFonts w:ascii="Times New Roman" w:hAnsi="Times New Roman" w:hint="eastAsia"/>
        </w:rPr>
      </w:pPr>
    </w:p>
    <w:p w:rsidR="007225F6" w:rsidRDefault="007225F6">
      <w:pPr>
        <w:rPr>
          <w:ins w:id="20" w:author="作成者"/>
          <w:rFonts w:ascii="Times New Roman" w:hAnsi="Times New Roman" w:hint="eastAsia"/>
        </w:rPr>
      </w:pPr>
      <w:ins w:id="21" w:author="作成者">
        <w:r>
          <w:rPr>
            <w:rFonts w:ascii="Times New Roman" w:hAnsi="Times New Roman" w:hint="eastAsia"/>
          </w:rPr>
          <w:t>目的</w:t>
        </w:r>
      </w:ins>
    </w:p>
    <w:p w:rsidR="007225F6" w:rsidRDefault="006D3F3B">
      <w:pPr>
        <w:rPr>
          <w:ins w:id="22" w:author="作成者"/>
          <w:rFonts w:ascii="Times New Roman" w:hAnsi="Times New Roman" w:hint="eastAsia"/>
        </w:rPr>
      </w:pPr>
      <w:ins w:id="23" w:author="作成者">
        <w:r>
          <w:rPr>
            <w:rFonts w:ascii="Times New Roman" w:hAnsi="Times New Roman" w:hint="eastAsia"/>
          </w:rPr>
          <w:t>新車を購入しなくても実現できる</w:t>
        </w:r>
        <w:r>
          <w:rPr>
            <w:rFonts w:ascii="Times New Roman" w:hAnsi="Times New Roman" w:hint="eastAsia"/>
          </w:rPr>
          <w:t>ような，</w:t>
        </w:r>
        <w:r w:rsidR="007225F6">
          <w:rPr>
            <w:rFonts w:ascii="Times New Roman" w:hAnsi="Times New Roman" w:hint="eastAsia"/>
          </w:rPr>
          <w:t>運転中のコミュニケーションをサポートする</w:t>
        </w:r>
        <w:r>
          <w:rPr>
            <w:rFonts w:ascii="Times New Roman" w:hAnsi="Times New Roman" w:hint="eastAsia"/>
          </w:rPr>
          <w:t>技術を開発する．</w:t>
        </w:r>
        <w:r>
          <w:rPr>
            <w:rFonts w:ascii="Times New Roman" w:hAnsi="Times New Roman" w:hint="eastAsia"/>
          </w:rPr>
          <w:t xml:space="preserve"> </w:t>
        </w:r>
      </w:ins>
    </w:p>
    <w:p w:rsidR="007225F6" w:rsidRDefault="007225F6">
      <w:pPr>
        <w:rPr>
          <w:ins w:id="24" w:author="作成者"/>
          <w:rFonts w:ascii="Times New Roman" w:hAnsi="Times New Roman" w:hint="eastAsia"/>
        </w:rPr>
      </w:pPr>
    </w:p>
    <w:p w:rsidR="007225F6" w:rsidRDefault="007225F6">
      <w:pPr>
        <w:rPr>
          <w:ins w:id="25" w:author="作成者"/>
          <w:rFonts w:ascii="Times New Roman" w:hAnsi="Times New Roman" w:hint="eastAsia"/>
        </w:rPr>
      </w:pPr>
      <w:ins w:id="26" w:author="作成者">
        <w:r>
          <w:rPr>
            <w:rFonts w:ascii="Times New Roman" w:hAnsi="Times New Roman" w:hint="eastAsia"/>
          </w:rPr>
          <w:t>手法</w:t>
        </w:r>
      </w:ins>
    </w:p>
    <w:p w:rsidR="006D3F3B" w:rsidRDefault="006D3F3B">
      <w:pPr>
        <w:rPr>
          <w:ins w:id="27" w:author="作成者"/>
          <w:rFonts w:ascii="Times New Roman" w:hAnsi="Times New Roman" w:hint="eastAsia"/>
        </w:rPr>
      </w:pPr>
      <w:ins w:id="28" w:author="作成者">
        <w:r>
          <w:rPr>
            <w:rFonts w:ascii="Times New Roman" w:hAnsi="Times New Roman" w:hint="eastAsia"/>
          </w:rPr>
          <w:t>・スマートデバイスを利用する．</w:t>
        </w:r>
      </w:ins>
    </w:p>
    <w:p w:rsidR="007225F6" w:rsidRDefault="006D3F3B">
      <w:pPr>
        <w:rPr>
          <w:ins w:id="29" w:author="作成者"/>
          <w:rFonts w:ascii="Times New Roman" w:hAnsi="Times New Roman" w:hint="eastAsia"/>
        </w:rPr>
      </w:pPr>
      <w:ins w:id="30" w:author="作成者">
        <w:r>
          <w:rPr>
            <w:rFonts w:ascii="Times New Roman" w:hAnsi="Times New Roman" w:hint="eastAsia"/>
          </w:rPr>
          <w:t>・・</w:t>
        </w:r>
        <w:r>
          <w:rPr>
            <w:rFonts w:ascii="Times New Roman" w:hAnsi="Times New Roman" w:hint="eastAsia"/>
          </w:rPr>
          <w:t>GPS</w:t>
        </w:r>
        <w:r>
          <w:rPr>
            <w:rFonts w:ascii="Times New Roman" w:hAnsi="Times New Roman" w:hint="eastAsia"/>
          </w:rPr>
          <w:t>や加速度などのセンサーがある．</w:t>
        </w:r>
      </w:ins>
    </w:p>
    <w:p w:rsidR="006D3F3B" w:rsidRDefault="006D3F3B">
      <w:pPr>
        <w:rPr>
          <w:ins w:id="31" w:author="作成者"/>
          <w:rFonts w:ascii="Times New Roman" w:hAnsi="Times New Roman" w:hint="eastAsia"/>
        </w:rPr>
      </w:pPr>
      <w:ins w:id="32" w:author="作成者">
        <w:r>
          <w:rPr>
            <w:rFonts w:ascii="Times New Roman" w:hAnsi="Times New Roman" w:hint="eastAsia"/>
          </w:rPr>
          <w:t>・・通信ができる．</w:t>
        </w:r>
      </w:ins>
    </w:p>
    <w:p w:rsidR="006D3F3B" w:rsidRDefault="006D3F3B">
      <w:pPr>
        <w:rPr>
          <w:ins w:id="33" w:author="作成者"/>
          <w:rFonts w:ascii="Times New Roman" w:hAnsi="Times New Roman" w:hint="eastAsia"/>
        </w:rPr>
      </w:pPr>
      <w:ins w:id="34" w:author="作成者">
        <w:r>
          <w:rPr>
            <w:rFonts w:ascii="Times New Roman" w:hAnsi="Times New Roman" w:hint="eastAsia"/>
          </w:rPr>
          <w:t>・</w:t>
        </w:r>
        <w:r w:rsidR="00243D47">
          <w:rPr>
            <w:rFonts w:ascii="Times New Roman" w:hAnsi="Times New Roman" w:hint="eastAsia"/>
          </w:rPr>
          <w:t>SNS</w:t>
        </w:r>
        <w:r w:rsidR="00243D47">
          <w:rPr>
            <w:rFonts w:ascii="Times New Roman" w:hAnsi="Times New Roman" w:hint="eastAsia"/>
          </w:rPr>
          <w:t>と連携する．</w:t>
        </w:r>
      </w:ins>
    </w:p>
    <w:p w:rsidR="00243D47" w:rsidRPr="007225F6" w:rsidRDefault="00243D47">
      <w:pPr>
        <w:rPr>
          <w:rFonts w:ascii="Times New Roman" w:hAnsi="Times New Roman"/>
        </w:rPr>
      </w:pPr>
      <w:ins w:id="35" w:author="作成者">
        <w:r>
          <w:rPr>
            <w:rFonts w:ascii="Times New Roman" w:hAnsi="Times New Roman" w:hint="eastAsia"/>
          </w:rPr>
          <w:t>・・クラウドの活用（データを</w:t>
        </w:r>
        <w:r>
          <w:rPr>
            <w:rFonts w:ascii="Times New Roman" w:hAnsi="Times New Roman" w:hint="eastAsia"/>
          </w:rPr>
          <w:t>SNS</w:t>
        </w:r>
        <w:r>
          <w:rPr>
            <w:rFonts w:ascii="Times New Roman" w:hAnsi="Times New Roman" w:hint="eastAsia"/>
          </w:rPr>
          <w:t>に蓄積する）</w:t>
        </w:r>
      </w:ins>
    </w:p>
    <w:p w:rsidR="00A33982" w:rsidRPr="00243D47" w:rsidRDefault="00A33982">
      <w:pPr>
        <w:rPr>
          <w:rFonts w:ascii="Times New Roman" w:hAnsi="Times New Roman"/>
        </w:rPr>
      </w:pPr>
    </w:p>
    <w:p w:rsidR="00A33982" w:rsidRDefault="006D3F3B">
      <w:pPr>
        <w:rPr>
          <w:ins w:id="36" w:author="作成者"/>
          <w:rFonts w:ascii="Times New Roman" w:hAnsi="Times New Roman" w:hint="eastAsia"/>
        </w:rPr>
      </w:pPr>
      <w:ins w:id="37" w:author="作成者">
        <w:r>
          <w:rPr>
            <w:rFonts w:ascii="Times New Roman" w:hAnsi="Times New Roman"/>
          </w:rPr>
          <w:t>現状</w:t>
        </w:r>
      </w:ins>
    </w:p>
    <w:p w:rsidR="00243D47" w:rsidRDefault="00243D47">
      <w:pPr>
        <w:rPr>
          <w:ins w:id="38" w:author="作成者"/>
          <w:rFonts w:ascii="Times New Roman" w:hAnsi="Times New Roman" w:hint="eastAsia"/>
        </w:rPr>
      </w:pPr>
      <w:ins w:id="39" w:author="作成者">
        <w:r>
          <w:rPr>
            <w:rFonts w:ascii="Times New Roman" w:hAnsi="Times New Roman" w:hint="eastAsia"/>
          </w:rPr>
          <w:t>「目的」を達成するために，「手法」で記述したシステムを考案した．（もうちょっとちゃんと書く）</w:t>
        </w:r>
      </w:ins>
    </w:p>
    <w:p w:rsidR="006D3F3B" w:rsidRDefault="006D3F3B">
      <w:pPr>
        <w:rPr>
          <w:ins w:id="40" w:author="作成者"/>
          <w:rFonts w:ascii="Times New Roman" w:hAnsi="Times New Roman" w:hint="eastAsia"/>
        </w:rPr>
      </w:pPr>
    </w:p>
    <w:p w:rsidR="006D3F3B" w:rsidRDefault="006D3F3B">
      <w:pPr>
        <w:rPr>
          <w:ins w:id="41" w:author="作成者"/>
          <w:rFonts w:ascii="Times New Roman" w:hAnsi="Times New Roman" w:hint="eastAsia"/>
        </w:rPr>
      </w:pPr>
      <w:ins w:id="42" w:author="作成者">
        <w:r>
          <w:rPr>
            <w:rFonts w:ascii="Times New Roman" w:hAnsi="Times New Roman" w:hint="eastAsia"/>
          </w:rPr>
          <w:t>今後の展望</w:t>
        </w:r>
      </w:ins>
    </w:p>
    <w:p w:rsidR="006D3F3B" w:rsidRDefault="00243D47">
      <w:pPr>
        <w:rPr>
          <w:ins w:id="43" w:author="作成者"/>
          <w:rFonts w:ascii="Times New Roman" w:hAnsi="Times New Roman" w:hint="eastAsia"/>
        </w:rPr>
      </w:pPr>
      <w:ins w:id="44" w:author="作成者">
        <w:r>
          <w:rPr>
            <w:rFonts w:ascii="Times New Roman" w:hAnsi="Times New Roman" w:hint="eastAsia"/>
          </w:rPr>
          <w:t>目的を実</w:t>
        </w:r>
        <w:bookmarkStart w:id="45" w:name="_GoBack"/>
        <w:bookmarkEnd w:id="45"/>
        <w:r>
          <w:rPr>
            <w:rFonts w:ascii="Times New Roman" w:hAnsi="Times New Roman" w:hint="eastAsia"/>
          </w:rPr>
          <w:t>現するシステムのプロトタイプを作成し，</w:t>
        </w:r>
        <w:r>
          <w:rPr>
            <w:rFonts w:ascii="Times New Roman" w:hAnsi="Times New Roman" w:hint="eastAsia"/>
          </w:rPr>
          <w:lastRenderedPageBreak/>
          <w:t>動作を検証する．</w:t>
        </w:r>
      </w:ins>
    </w:p>
    <w:p w:rsidR="00243D47" w:rsidRDefault="00243D47">
      <w:pPr>
        <w:rPr>
          <w:ins w:id="46" w:author="作成者"/>
          <w:rFonts w:ascii="Times New Roman" w:hAnsi="Times New Roman" w:hint="eastAsia"/>
        </w:rPr>
      </w:pPr>
    </w:p>
    <w:p w:rsidR="006D3F3B" w:rsidRDefault="006D3F3B">
      <w:pPr>
        <w:rPr>
          <w:ins w:id="47" w:author="作成者"/>
          <w:rFonts w:ascii="Times New Roman" w:hAnsi="Times New Roman" w:hint="eastAsia"/>
        </w:rPr>
      </w:pPr>
      <w:ins w:id="48" w:author="作成者">
        <w:r>
          <w:rPr>
            <w:rFonts w:ascii="Times New Roman" w:hAnsi="Times New Roman" w:hint="eastAsia"/>
          </w:rPr>
          <w:t>参考文献</w:t>
        </w:r>
      </w:ins>
    </w:p>
    <w:p w:rsidR="006D3F3B" w:rsidRDefault="006D3F3B">
      <w:pPr>
        <w:rPr>
          <w:rFonts w:ascii="Times New Roman" w:hAnsi="Times New Roman"/>
        </w:rPr>
      </w:pPr>
      <w:ins w:id="49" w:author="作成者">
        <w:r>
          <w:rPr>
            <w:rFonts w:ascii="Times New Roman" w:hAnsi="Times New Roman" w:hint="eastAsia"/>
          </w:rPr>
          <w:t>いくつか挙げてください．</w:t>
        </w:r>
      </w:ins>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5564DB" w:rsidRDefault="005564DB">
      <w:pPr>
        <w:rPr>
          <w:rFonts w:ascii="Times New Roman" w:hAnsi="Times New Roman"/>
        </w:rPr>
      </w:pPr>
    </w:p>
    <w:p w:rsidR="005564DB" w:rsidRDefault="005564D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Pr="00EB1E10" w:rsidRDefault="00A33982">
      <w:pPr>
        <w:rPr>
          <w:rFonts w:ascii="Times New Roman" w:hAnsi="Times New Roman"/>
        </w:rPr>
      </w:pPr>
      <w:r w:rsidRPr="00EB1E10">
        <w:rPr>
          <w:rFonts w:ascii="Times New Roman" w:hAnsi="Times New Roman" w:hint="eastAsia"/>
        </w:rPr>
        <w:t>最低限ここまで（下から</w:t>
      </w:r>
      <w:r w:rsidRPr="00EB1E10">
        <w:rPr>
          <w:rFonts w:ascii="Times New Roman" w:hAnsi="Times New Roman" w:hint="eastAsia"/>
        </w:rPr>
        <w:t>3</w:t>
      </w:r>
      <w:r w:rsidRPr="00EB1E10">
        <w:rPr>
          <w:rFonts w:ascii="Times New Roman" w:hAnsi="Times New Roman" w:hint="eastAsia"/>
        </w:rPr>
        <w:t>行目）本文を書くこと</w:t>
      </w:r>
    </w:p>
    <w:p w:rsidR="00A33982" w:rsidRPr="00EB1E10" w:rsidRDefault="00A33982">
      <w:pPr>
        <w:rPr>
          <w:rFonts w:ascii="Times New Roman" w:hAnsi="Times New Roman"/>
        </w:rPr>
      </w:pPr>
    </w:p>
    <w:p w:rsidR="00714584" w:rsidRPr="00204879" w:rsidRDefault="00714584" w:rsidP="005564DB">
      <w:pPr>
        <w:ind w:right="848"/>
        <w:rPr>
          <w:rFonts w:ascii="Times New Roman" w:hAnsi="Times New Roman"/>
        </w:rPr>
      </w:pPr>
    </w:p>
    <w:sectPr w:rsidR="00714584" w:rsidRPr="0020487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2CB" w:rsidRDefault="00B012CB" w:rsidP="00962F5D">
      <w:r>
        <w:separator/>
      </w:r>
    </w:p>
  </w:endnote>
  <w:endnote w:type="continuationSeparator" w:id="0">
    <w:p w:rsidR="00B012CB" w:rsidRDefault="00B012CB"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2CB" w:rsidRDefault="00B012CB" w:rsidP="00962F5D">
      <w:r>
        <w:separator/>
      </w:r>
    </w:p>
  </w:footnote>
  <w:footnote w:type="continuationSeparator" w:id="0">
    <w:p w:rsidR="00B012CB" w:rsidRDefault="00B012CB"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75098"/>
    <w:rsid w:val="0000342C"/>
    <w:rsid w:val="00021229"/>
    <w:rsid w:val="000633DA"/>
    <w:rsid w:val="00064C1A"/>
    <w:rsid w:val="0012650F"/>
    <w:rsid w:val="0019729B"/>
    <w:rsid w:val="001A020F"/>
    <w:rsid w:val="00204879"/>
    <w:rsid w:val="00206830"/>
    <w:rsid w:val="0024250B"/>
    <w:rsid w:val="0024397C"/>
    <w:rsid w:val="00243D47"/>
    <w:rsid w:val="002A4CEE"/>
    <w:rsid w:val="00323BBF"/>
    <w:rsid w:val="003605DA"/>
    <w:rsid w:val="00371564"/>
    <w:rsid w:val="00384F3A"/>
    <w:rsid w:val="003C1A45"/>
    <w:rsid w:val="003C683E"/>
    <w:rsid w:val="004043E5"/>
    <w:rsid w:val="0045713D"/>
    <w:rsid w:val="004A7864"/>
    <w:rsid w:val="004E5F89"/>
    <w:rsid w:val="004E714D"/>
    <w:rsid w:val="00540C7E"/>
    <w:rsid w:val="00550162"/>
    <w:rsid w:val="005564DB"/>
    <w:rsid w:val="005F5182"/>
    <w:rsid w:val="0060145D"/>
    <w:rsid w:val="00644668"/>
    <w:rsid w:val="0069454F"/>
    <w:rsid w:val="006D3F3B"/>
    <w:rsid w:val="00702C71"/>
    <w:rsid w:val="00714584"/>
    <w:rsid w:val="00720646"/>
    <w:rsid w:val="007225F6"/>
    <w:rsid w:val="00762E4C"/>
    <w:rsid w:val="00767F41"/>
    <w:rsid w:val="008133C9"/>
    <w:rsid w:val="00875098"/>
    <w:rsid w:val="00891D03"/>
    <w:rsid w:val="009204DA"/>
    <w:rsid w:val="009226C3"/>
    <w:rsid w:val="00962F5D"/>
    <w:rsid w:val="00980EF3"/>
    <w:rsid w:val="009C186B"/>
    <w:rsid w:val="00A33982"/>
    <w:rsid w:val="00AA6FBE"/>
    <w:rsid w:val="00AB0A91"/>
    <w:rsid w:val="00B012CB"/>
    <w:rsid w:val="00BF15F7"/>
    <w:rsid w:val="00C308F5"/>
    <w:rsid w:val="00C360CE"/>
    <w:rsid w:val="00C47BFF"/>
    <w:rsid w:val="00CB7FF4"/>
    <w:rsid w:val="00CE12A0"/>
    <w:rsid w:val="00D11BDF"/>
    <w:rsid w:val="00D251A4"/>
    <w:rsid w:val="00D37C19"/>
    <w:rsid w:val="00D42F9D"/>
    <w:rsid w:val="00DB4D90"/>
    <w:rsid w:val="00EB1E10"/>
    <w:rsid w:val="00F84AE7"/>
    <w:rsid w:val="00FA1E69"/>
    <w:rsid w:val="00FD4063"/>
    <w:rsid w:val="00FF2394"/>
    <w:rsid w:val="00FF5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Balloon Text"/>
    <w:basedOn w:val="a"/>
    <w:link w:val="a8"/>
    <w:rsid w:val="007225F6"/>
    <w:rPr>
      <w:rFonts w:asciiTheme="majorHAnsi" w:eastAsiaTheme="majorEastAsia" w:hAnsiTheme="majorHAnsi" w:cstheme="majorBidi"/>
      <w:sz w:val="18"/>
      <w:szCs w:val="18"/>
    </w:rPr>
  </w:style>
  <w:style w:type="character" w:customStyle="1" w:styleId="a8">
    <w:name w:val="吹き出し (文字)"/>
    <w:basedOn w:val="a0"/>
    <w:link w:val="a7"/>
    <w:rsid w:val="007225F6"/>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2125</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2013-09-22T19:01:00Z</dcterms:created>
  <dcterms:modified xsi:type="dcterms:W3CDTF">2013-09-24T05:27:00Z</dcterms:modified>
</cp:coreProperties>
</file>