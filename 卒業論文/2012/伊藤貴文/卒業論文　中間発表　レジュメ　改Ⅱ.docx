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714D" w:rsidRDefault="00064C1A" w:rsidP="004E714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r w:rsidR="005564DB">
        <w:rPr>
          <w:rFonts w:ascii="Times New Roman" w:hAnsi="Times New Roman" w:hint="eastAsia"/>
        </w:rPr>
        <w:t>，</w:t>
      </w:r>
    </w:p>
    <w:p w:rsidR="00922E13" w:rsidRPr="00922E13" w:rsidRDefault="00922E13" w:rsidP="007E502E">
      <w:pPr>
        <w:ind w:firstLineChars="100" w:firstLine="212"/>
        <w:rPr>
          <w:rFonts w:ascii="Times New Roman" w:hAnsi="Times New Roman"/>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w:t>
      </w:r>
      <w:bookmarkStart w:id="0" w:name="_GoBack"/>
      <w:bookmarkEnd w:id="0"/>
      <w:r w:rsidRPr="00922E13">
        <w:rPr>
          <w:rFonts w:ascii="Times New Roman" w:hAnsi="Times New Roman" w:hint="eastAsia"/>
        </w:rPr>
        <w:t>分けられる．</w:t>
      </w:r>
    </w:p>
    <w:p w:rsidR="00922E13" w:rsidRPr="00922E13" w:rsidRDefault="00922E13" w:rsidP="00281F92">
      <w:pPr>
        <w:rPr>
          <w:rFonts w:ascii="Times New Roman" w:hAnsi="Times New Roman"/>
        </w:rPr>
      </w:pPr>
      <w:r w:rsidRPr="00922E13">
        <w:rPr>
          <w:rFonts w:ascii="Times New Roman" w:hAnsi="Times New Roman" w:hint="eastAsia"/>
        </w:rPr>
        <w:t>第一に運転支援技術である．これは</w:t>
      </w:r>
      <w:r>
        <w:rPr>
          <w:rFonts w:ascii="Times New Roman" w:hAnsi="Times New Roman" w:hint="eastAsia"/>
        </w:rPr>
        <w:t>いくつか種類があり，車載型運転支援技術</w:t>
      </w:r>
      <w:r w:rsidRPr="00922E13">
        <w:rPr>
          <w:rFonts w:ascii="Times New Roman" w:hAnsi="Times New Roman" w:hint="eastAsia"/>
        </w:rPr>
        <w:t>には</w:t>
      </w:r>
      <w:r w:rsidRPr="00922E13">
        <w:rPr>
          <w:rFonts w:ascii="Times New Roman" w:hAnsi="Times New Roman" w:hint="eastAsia"/>
        </w:rPr>
        <w:t>ACC</w:t>
      </w:r>
      <w:r>
        <w:rPr>
          <w:rFonts w:ascii="Times New Roman" w:hAnsi="Times New Roman" w:hint="eastAsia"/>
        </w:rPr>
        <w:t>というもので</w:t>
      </w:r>
      <w:r w:rsidRPr="00922E13">
        <w:rPr>
          <w:rFonts w:ascii="Times New Roman" w:hAnsi="Times New Roman" w:hint="eastAsia"/>
        </w:rPr>
        <w:t>前方を走行する車両との車間距離を一定に保ち，必要に応じてドライバーへの警告を行う</w:t>
      </w:r>
      <w:r>
        <w:rPr>
          <w:rFonts w:ascii="Times New Roman" w:hAnsi="Times New Roman" w:hint="eastAsia"/>
        </w:rPr>
        <w:t>技術である．</w:t>
      </w:r>
      <w:r w:rsidRPr="00922E13">
        <w:rPr>
          <w:rFonts w:ascii="Times New Roman" w:hAnsi="Times New Roman" w:hint="eastAsia"/>
        </w:rPr>
        <w:t>衝突被害軽減ブレーキ</w:t>
      </w:r>
      <w:r w:rsidR="00727C9B">
        <w:rPr>
          <w:rFonts w:ascii="Times New Roman" w:hAnsi="Times New Roman" w:hint="eastAsia"/>
        </w:rPr>
        <w:t>は</w:t>
      </w:r>
      <w:r w:rsidR="00727C9B" w:rsidRPr="00727C9B">
        <w:rPr>
          <w:rFonts w:ascii="Times New Roman" w:hAnsi="Times New Roman" w:hint="eastAsia"/>
        </w:rPr>
        <w:t>前方の障害物等を検知し，運転者へ警告する．衝突が避けられない場合にはブレーキの補助操作を行う</w:t>
      </w:r>
      <w:r w:rsidR="00727C9B">
        <w:rPr>
          <w:rFonts w:ascii="Times New Roman" w:hAnsi="Times New Roman" w:hint="eastAsia"/>
        </w:rPr>
        <w:t>技術である．</w:t>
      </w:r>
      <w:r w:rsidRPr="00922E13">
        <w:rPr>
          <w:rFonts w:ascii="Times New Roman" w:hAnsi="Times New Roman" w:hint="eastAsia"/>
        </w:rPr>
        <w:t>レーンキープアシスト</w:t>
      </w:r>
      <w:r w:rsidR="00727C9B">
        <w:rPr>
          <w:rFonts w:ascii="Times New Roman" w:hAnsi="Times New Roman" w:hint="eastAsia"/>
        </w:rPr>
        <w:t>は</w:t>
      </w:r>
      <w:r w:rsidR="00727C9B" w:rsidRPr="00727C9B">
        <w:rPr>
          <w:rFonts w:ascii="Times New Roman" w:hAnsi="Times New Roman" w:hint="eastAsia"/>
        </w:rPr>
        <w:t>道路の白線等の走行環境を検知し，車両が走行車線を維持するよう，ハンドル操作を支援する</w:t>
      </w:r>
      <w:r w:rsidR="00727C9B">
        <w:rPr>
          <w:rFonts w:ascii="Times New Roman" w:hAnsi="Times New Roman" w:hint="eastAsia"/>
        </w:rPr>
        <w:t>技術である．</w:t>
      </w:r>
      <w:r w:rsidRPr="00922E13">
        <w:rPr>
          <w:rFonts w:ascii="Times New Roman" w:hAnsi="Times New Roman" w:hint="eastAsia"/>
        </w:rPr>
        <w:t>例として</w:t>
      </w:r>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r w:rsidR="00727C9B">
        <w:rPr>
          <w:rFonts w:ascii="Times New Roman" w:hAnsi="Times New Roman" w:hint="eastAsia"/>
        </w:rPr>
        <w:t>がある．</w:t>
      </w:r>
    </w:p>
    <w:p w:rsidR="00922E13" w:rsidRPr="00922E13" w:rsidRDefault="00922E13" w:rsidP="00281F92">
      <w:pPr>
        <w:rPr>
          <w:rFonts w:ascii="Times New Roman" w:hAnsi="Times New Roman"/>
        </w:rPr>
      </w:pPr>
      <w:r w:rsidRPr="00922E13">
        <w:rPr>
          <w:rFonts w:ascii="Times New Roman" w:hAnsi="Times New Roman" w:hint="eastAsia"/>
        </w:rPr>
        <w:t>第二にコミュニケーション技術である．これは運転者が運転中に情報を取得したり発信したりするのをサポートする技術で，例としてカーナビゲーションシステムやハンズフリー通話技術などがある．</w:t>
      </w:r>
    </w:p>
    <w:p w:rsidR="00064C1A" w:rsidRPr="004E714D" w:rsidRDefault="00922E13" w:rsidP="00281F92">
      <w:pPr>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つの技術の発展はめざましいものがある．例えばコミュニケーション技術においては，複数の自動車の運転中の急停止のデータを，それが発生した位置情報とともに収集する</w:t>
      </w:r>
      <w:r w:rsidR="0084081A">
        <w:rPr>
          <w:rFonts w:ascii="Times New Roman" w:hAnsi="Times New Roman" w:hint="eastAsia"/>
        </w:rPr>
        <w:t>ことによって，道路や標識などの異常を発見できるようになっている</w:t>
      </w:r>
      <w:r w:rsidRPr="00922E13">
        <w:rPr>
          <w:rFonts w:ascii="Times New Roman" w:hAnsi="Times New Roman" w:hint="eastAsia"/>
        </w:rPr>
        <w:t>．</w:t>
      </w:r>
      <w:r w:rsidR="00DD0D65">
        <w:rPr>
          <w:rFonts w:ascii="Times New Roman" w:hAnsi="Times New Roman" w:hint="eastAsia"/>
        </w:rPr>
        <w:t>また</w:t>
      </w:r>
      <w:r w:rsidR="00DD0D65" w:rsidRPr="00DD0D65">
        <w:rPr>
          <w:rFonts w:ascii="Times New Roman" w:hAnsi="Times New Roman" w:hint="eastAsia"/>
        </w:rPr>
        <w:t>クルマとクルマ、あるいはクルマと歩行者が直接通信し、連続的に情報交換をすることによって、今まで対</w:t>
      </w:r>
      <w:r w:rsidR="00DD0D65">
        <w:rPr>
          <w:rFonts w:ascii="Times New Roman" w:hAnsi="Times New Roman" w:hint="eastAsia"/>
        </w:rPr>
        <w:t>応が難しかった見通しの悪い交差点での事故や、交差点での右折時に</w:t>
      </w:r>
      <w:r w:rsidR="00DD0D65" w:rsidRPr="00DD0D65">
        <w:rPr>
          <w:rFonts w:ascii="Times New Roman" w:hAnsi="Times New Roman" w:hint="eastAsia"/>
        </w:rPr>
        <w:t>陰に隠れたクルマと衝突する事故などの防止</w:t>
      </w:r>
      <w:r w:rsidR="00DD0D65">
        <w:rPr>
          <w:rFonts w:ascii="Times New Roman" w:hAnsi="Times New Roman" w:hint="eastAsia"/>
        </w:rPr>
        <w:t>する．</w:t>
      </w:r>
      <w:r w:rsidRPr="00922E13">
        <w:rPr>
          <w:rFonts w:ascii="Times New Roman" w:hAnsi="Times New Roman" w:hint="eastAsia"/>
        </w:rPr>
        <w:t>このような技術は有用ではあるが，導入するためには，その技術を採用しているメーカーの新車を購入するしかないという欠点があった．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r w:rsidR="005564DB">
        <w:rPr>
          <w:rFonts w:ascii="Times New Roman" w:hAnsi="Times New Roman" w:hint="eastAsia"/>
        </w:rPr>
        <w:t>，</w:t>
      </w:r>
    </w:p>
    <w:p w:rsidR="004E714D" w:rsidRDefault="00727C9B" w:rsidP="00281F92">
      <w:pPr>
        <w:ind w:firstLineChars="100" w:firstLine="212"/>
        <w:rPr>
          <w:rFonts w:ascii="Times New Roman" w:hAnsi="Times New Roman"/>
        </w:rPr>
      </w:pPr>
      <w:r w:rsidRPr="00727C9B">
        <w:rPr>
          <w:rFonts w:ascii="Times New Roman" w:hAnsi="Times New Roman" w:hint="eastAsia"/>
        </w:rPr>
        <w:t>新車を購入しなくても実現できるような，運転中のコミュニケーションをサポートする技術を開発する．</w:t>
      </w:r>
    </w:p>
    <w:p w:rsidR="0043484D" w:rsidRDefault="00064C1A" w:rsidP="0043484D">
      <w:pPr>
        <w:ind w:left="424" w:hangingChars="200" w:hanging="424"/>
        <w:rPr>
          <w:rFonts w:ascii="Times New Roman" w:hAnsi="Times New Roman" w:hint="eastAsia"/>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r w:rsidR="005564DB">
        <w:rPr>
          <w:rFonts w:ascii="Times New Roman" w:hAnsi="Times New Roman" w:hint="eastAsia"/>
        </w:rPr>
        <w:t>，</w:t>
      </w:r>
    </w:p>
    <w:p w:rsidR="00727C9B" w:rsidRPr="00727C9B" w:rsidRDefault="00727C9B" w:rsidP="0043484D">
      <w:pPr>
        <w:ind w:left="424" w:hangingChars="200" w:hanging="424"/>
        <w:rPr>
          <w:rFonts w:ascii="Times New Roman" w:hAnsi="Times New Roman"/>
        </w:rPr>
      </w:pPr>
      <w:r w:rsidRPr="00727C9B">
        <w:rPr>
          <w:rFonts w:ascii="Times New Roman" w:hAnsi="Times New Roman" w:hint="eastAsia"/>
        </w:rPr>
        <w:t>・スマートデバイスを利用する．</w:t>
      </w:r>
    </w:p>
    <w:p w:rsidR="00727C9B" w:rsidRPr="00727C9B" w:rsidRDefault="0043484D" w:rsidP="0043484D">
      <w:pPr>
        <w:rPr>
          <w:rFonts w:ascii="Times New Roman" w:hAnsi="Times New Roman"/>
        </w:rPr>
      </w:pPr>
      <w:r>
        <w:rPr>
          <w:rFonts w:ascii="Times New Roman" w:hAnsi="Times New Roman" w:hint="eastAsia"/>
        </w:rPr>
        <w:t>・</w:t>
      </w:r>
      <w:r w:rsidR="00727C9B" w:rsidRPr="00727C9B">
        <w:rPr>
          <w:rFonts w:ascii="Times New Roman" w:hAnsi="Times New Roman" w:hint="eastAsia"/>
        </w:rPr>
        <w:t>GPS</w:t>
      </w:r>
      <w:r w:rsidR="00727C9B" w:rsidRPr="00727C9B">
        <w:rPr>
          <w:rFonts w:ascii="Times New Roman" w:hAnsi="Times New Roman" w:hint="eastAsia"/>
        </w:rPr>
        <w:t>や加速度などのセンサーがある．</w:t>
      </w:r>
    </w:p>
    <w:p w:rsidR="00727C9B" w:rsidRPr="00727C9B" w:rsidRDefault="0043484D" w:rsidP="0043484D">
      <w:pPr>
        <w:rPr>
          <w:rFonts w:ascii="Times New Roman" w:hAnsi="Times New Roman"/>
        </w:rPr>
      </w:pPr>
      <w:r>
        <w:rPr>
          <w:rFonts w:ascii="Times New Roman" w:hAnsi="Times New Roman" w:hint="eastAsia"/>
        </w:rPr>
        <w:t>・</w:t>
      </w:r>
      <w:r w:rsidR="00727C9B" w:rsidRPr="00727C9B">
        <w:rPr>
          <w:rFonts w:ascii="Times New Roman" w:hAnsi="Times New Roman" w:hint="eastAsia"/>
        </w:rPr>
        <w:t>通信ができる．</w:t>
      </w:r>
    </w:p>
    <w:p w:rsidR="00281F92" w:rsidRDefault="00727C9B" w:rsidP="0043484D">
      <w:pPr>
        <w:rPr>
          <w:rFonts w:ascii="Times New Roman" w:hAnsi="Times New Roman" w:hint="eastAsia"/>
        </w:rPr>
      </w:pPr>
      <w:r w:rsidRPr="00727C9B">
        <w:rPr>
          <w:rFonts w:ascii="Times New Roman" w:hAnsi="Times New Roman" w:hint="eastAsia"/>
        </w:rPr>
        <w:t>・</w:t>
      </w:r>
      <w:r w:rsidRPr="00727C9B">
        <w:rPr>
          <w:rFonts w:ascii="Times New Roman" w:hAnsi="Times New Roman" w:hint="eastAsia"/>
        </w:rPr>
        <w:t>SNS</w:t>
      </w:r>
      <w:r w:rsidR="00281F92">
        <w:rPr>
          <w:rFonts w:ascii="Times New Roman" w:hAnsi="Times New Roman" w:hint="eastAsia"/>
        </w:rPr>
        <w:t>と連携する</w:t>
      </w:r>
    </w:p>
    <w:p w:rsidR="00F84AE7" w:rsidRDefault="00727C9B" w:rsidP="0043484D">
      <w:pPr>
        <w:rPr>
          <w:rFonts w:ascii="Times New Roman" w:hAnsi="Times New Roman"/>
        </w:rPr>
      </w:pPr>
      <w:r w:rsidRPr="00727C9B">
        <w:rPr>
          <w:rFonts w:ascii="Times New Roman" w:hAnsi="Times New Roman" w:hint="eastAsia"/>
        </w:rPr>
        <w:t>・クラウドの活用（データを</w:t>
      </w:r>
      <w:r w:rsidRPr="00727C9B">
        <w:rPr>
          <w:rFonts w:ascii="Times New Roman" w:hAnsi="Times New Roman" w:hint="eastAsia"/>
        </w:rPr>
        <w:t>SNS</w:t>
      </w:r>
      <w:r w:rsidRPr="00727C9B">
        <w:rPr>
          <w:rFonts w:ascii="Times New Roman" w:hAnsi="Times New Roman" w:hint="eastAsia"/>
        </w:rPr>
        <w:t>に蓄積する）</w:t>
      </w:r>
    </w:p>
    <w:p w:rsidR="00281F92" w:rsidRDefault="00281F92" w:rsidP="00FF2394">
      <w:pPr>
        <w:ind w:left="424" w:hangingChars="200" w:hanging="424"/>
        <w:rPr>
          <w:rFonts w:ascii="Times New Roman" w:hAnsi="Times New Roman" w:hint="eastAsia"/>
        </w:rPr>
      </w:pP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r w:rsidR="005564DB">
        <w:rPr>
          <w:rFonts w:ascii="Times New Roman" w:hAnsi="Times New Roman" w:hint="eastAsia"/>
        </w:rPr>
        <w:t>，</w:t>
      </w:r>
    </w:p>
    <w:p w:rsidR="008F1BC4" w:rsidRDefault="0043484D" w:rsidP="0043484D">
      <w:pPr>
        <w:ind w:firstLineChars="100" w:firstLine="212"/>
        <w:rPr>
          <w:rFonts w:ascii="Times New Roman" w:hAnsi="Times New Roman"/>
        </w:rPr>
      </w:pPr>
      <w:r>
        <w:rPr>
          <w:rFonts w:ascii="Times New Roman" w:hAnsi="Times New Roman" w:hint="eastAsia"/>
        </w:rPr>
        <w:t>既存の自動車でも利用可能な運転サポートシステム．</w:t>
      </w:r>
      <w:r w:rsidR="0019729B" w:rsidRPr="0019729B">
        <w:rPr>
          <w:rFonts w:ascii="Times New Roman" w:hAnsi="Times New Roman" w:hint="eastAsia"/>
        </w:rPr>
        <w:t>SNS</w:t>
      </w:r>
      <w:r>
        <w:rPr>
          <w:rFonts w:ascii="Times New Roman" w:hAnsi="Times New Roman" w:hint="eastAsia"/>
        </w:rPr>
        <w:t>サイトと連動してスマート</w:t>
      </w:r>
      <w:r w:rsidR="003605DA">
        <w:rPr>
          <w:rFonts w:ascii="Times New Roman" w:hAnsi="Times New Roman" w:hint="eastAsia"/>
        </w:rPr>
        <w:t>デバイス</w:t>
      </w:r>
      <w:r w:rsidR="00FF56F3">
        <w:rPr>
          <w:rFonts w:ascii="Times New Roman" w:hAnsi="Times New Roman" w:hint="eastAsia"/>
        </w:rPr>
        <w:t>を通じて</w:t>
      </w:r>
      <w:r w:rsidR="0019729B" w:rsidRPr="0019729B">
        <w:rPr>
          <w:rFonts w:ascii="Times New Roman" w:hAnsi="Times New Roman" w:hint="eastAsia"/>
        </w:rPr>
        <w:t>リアルタイムの</w:t>
      </w:r>
      <w:r w:rsidR="00980EF3">
        <w:rPr>
          <w:rFonts w:ascii="Times New Roman" w:hAnsi="Times New Roman" w:hint="eastAsia"/>
        </w:rPr>
        <w:t>交通状況，事故や渋滞や</w:t>
      </w:r>
    </w:p>
    <w:p w:rsidR="00F84AE7" w:rsidRDefault="00980EF3" w:rsidP="00281F92">
      <w:pPr>
        <w:rPr>
          <w:rFonts w:ascii="Times New Roman" w:hAnsi="Times New Roman"/>
        </w:rPr>
      </w:pPr>
      <w:r>
        <w:rPr>
          <w:rFonts w:ascii="Times New Roman" w:hAnsi="Times New Roman" w:hint="eastAsia"/>
        </w:rPr>
        <w:t>取締の</w:t>
      </w:r>
      <w:r w:rsidR="0019729B" w:rsidRPr="0019729B">
        <w:rPr>
          <w:rFonts w:ascii="Times New Roman" w:hAnsi="Times New Roman" w:hint="eastAsia"/>
        </w:rPr>
        <w:t>情報を受信・発信できるようなアプリケーションを作れるようにしたい</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r w:rsidR="005564DB">
        <w:rPr>
          <w:rFonts w:ascii="Times New Roman" w:hAnsi="Times New Roman" w:hint="eastAsia"/>
        </w:rPr>
        <w:t>，</w:t>
      </w:r>
    </w:p>
    <w:p w:rsidR="00F84AE7" w:rsidRDefault="008F1BC4" w:rsidP="00281F92">
      <w:pPr>
        <w:ind w:firstLineChars="100" w:firstLine="212"/>
        <w:rPr>
          <w:rFonts w:ascii="Times New Roman" w:hAnsi="Times New Roman"/>
        </w:rPr>
      </w:pPr>
      <w:r>
        <w:rPr>
          <w:rFonts w:ascii="Times New Roman" w:hAnsi="Times New Roman" w:hint="eastAsia"/>
        </w:rPr>
        <w:t>既存の自動車にも運転中のコミ</w:t>
      </w:r>
      <w:r w:rsidR="0043484D">
        <w:rPr>
          <w:rFonts w:ascii="Times New Roman" w:hAnsi="Times New Roman" w:hint="eastAsia"/>
        </w:rPr>
        <w:t>ュニケーションをサポートするシステムを考案した．例えばスマートデバイスを車に設置し，今自車がいる位置に</w:t>
      </w:r>
      <w:r>
        <w:rPr>
          <w:rFonts w:ascii="Times New Roman" w:hAnsi="Times New Roman" w:hint="eastAsia"/>
        </w:rPr>
        <w:t>GPS</w:t>
      </w:r>
      <w:r>
        <w:rPr>
          <w:rFonts w:ascii="Times New Roman" w:hAnsi="Times New Roman" w:hint="eastAsia"/>
        </w:rPr>
        <w:t>を使い</w:t>
      </w:r>
      <w:r w:rsidR="00BE0C98">
        <w:rPr>
          <w:rFonts w:ascii="Times New Roman" w:hAnsi="Times New Roman" w:hint="eastAsia"/>
        </w:rPr>
        <w:t>リアルタイムに地図</w:t>
      </w:r>
      <w:r>
        <w:rPr>
          <w:rFonts w:ascii="Times New Roman" w:hAnsi="Times New Roman" w:hint="eastAsia"/>
        </w:rPr>
        <w:t>表示</w:t>
      </w:r>
      <w:r w:rsidR="00BE0C98">
        <w:rPr>
          <w:rFonts w:ascii="Times New Roman" w:hAnsi="Times New Roman" w:hint="eastAsia"/>
        </w:rPr>
        <w:t>を行う．それと同時に</w:t>
      </w:r>
      <w:r>
        <w:rPr>
          <w:rFonts w:ascii="Times New Roman" w:hAnsi="Times New Roman" w:hint="eastAsia"/>
        </w:rPr>
        <w:t>SNS</w:t>
      </w:r>
      <w:r>
        <w:rPr>
          <w:rFonts w:ascii="Times New Roman" w:hAnsi="Times New Roman" w:hint="eastAsia"/>
        </w:rPr>
        <w:t>の</w:t>
      </w:r>
      <w:r>
        <w:rPr>
          <w:rFonts w:ascii="Times New Roman" w:hAnsi="Times New Roman" w:hint="eastAsia"/>
        </w:rPr>
        <w:t>Twitter</w:t>
      </w:r>
      <w:r w:rsidR="00BE0C98">
        <w:rPr>
          <w:rFonts w:ascii="Times New Roman" w:hAnsi="Times New Roman" w:hint="eastAsia"/>
        </w:rPr>
        <w:t>に連携し自車の半径</w:t>
      </w:r>
      <w:r w:rsidR="00BE0C98">
        <w:rPr>
          <w:rFonts w:ascii="Times New Roman" w:hAnsi="Times New Roman" w:hint="eastAsia"/>
        </w:rPr>
        <w:t>10</w:t>
      </w:r>
      <w:r w:rsidR="00BE0C98">
        <w:rPr>
          <w:rFonts w:ascii="Times New Roman" w:hAnsi="Times New Roman" w:hint="eastAsia"/>
        </w:rPr>
        <w:t>キロ程度の事故や渋滞や取締の交通情報を地図上に表示させる．また逆に自ら交通情報を投稿し情報を共有する．投稿する際は運転中を考慮して音声認識を利用できればしたい．</w:t>
      </w:r>
      <w:r w:rsidR="00BE0C98">
        <w:rPr>
          <w:rFonts w:ascii="Times New Roman" w:hAnsi="Times New Roman" w:hint="eastAsia"/>
        </w:rPr>
        <w:t>SNS</w:t>
      </w:r>
      <w:r w:rsidR="00BE0C98">
        <w:rPr>
          <w:rFonts w:ascii="Times New Roman" w:hAnsi="Times New Roman" w:hint="eastAsia"/>
        </w:rPr>
        <w:t>と連携する際の通信に関しても，車内に</w:t>
      </w:r>
      <w:proofErr w:type="spellStart"/>
      <w:r w:rsidR="00BE0C98">
        <w:rPr>
          <w:rFonts w:ascii="Times New Roman" w:hAnsi="Times New Roman" w:hint="eastAsia"/>
        </w:rPr>
        <w:t>WiFi</w:t>
      </w:r>
      <w:proofErr w:type="spellEnd"/>
      <w:r w:rsidR="00BE0C98">
        <w:rPr>
          <w:rFonts w:ascii="Times New Roman" w:hAnsi="Times New Roman" w:hint="eastAsia"/>
        </w:rPr>
        <w:t>を利用したいと思う．</w:t>
      </w:r>
      <w:r w:rsidR="003323D8">
        <w:rPr>
          <w:rFonts w:ascii="Times New Roman" w:hAnsi="Times New Roman" w:hint="eastAsia"/>
        </w:rPr>
        <w:t>今年の</w:t>
      </w:r>
      <w:r w:rsidR="003323D8">
        <w:rPr>
          <w:rFonts w:ascii="Times New Roman" w:hAnsi="Times New Roman" w:hint="eastAsia"/>
        </w:rPr>
        <w:t>9</w:t>
      </w:r>
      <w:r w:rsidR="003323D8">
        <w:rPr>
          <w:rFonts w:ascii="Times New Roman" w:hAnsi="Times New Roman" w:hint="eastAsia"/>
        </w:rPr>
        <w:t>月に</w:t>
      </w:r>
      <w:r w:rsidR="003323D8" w:rsidRPr="003323D8">
        <w:rPr>
          <w:rFonts w:ascii="Times New Roman" w:hAnsi="Times New Roman" w:hint="eastAsia"/>
        </w:rPr>
        <w:t>日本初の</w:t>
      </w:r>
      <w:proofErr w:type="spellStart"/>
      <w:r w:rsidR="003323D8" w:rsidRPr="003323D8">
        <w:rPr>
          <w:rFonts w:ascii="Times New Roman" w:hAnsi="Times New Roman" w:hint="eastAsia"/>
        </w:rPr>
        <w:t>WiFi</w:t>
      </w:r>
      <w:proofErr w:type="spellEnd"/>
      <w:r w:rsidR="003323D8" w:rsidRPr="003323D8">
        <w:rPr>
          <w:rFonts w:ascii="Times New Roman" w:hAnsi="Times New Roman" w:hint="eastAsia"/>
        </w:rPr>
        <w:t>が搭載された</w:t>
      </w:r>
      <w:r w:rsidR="003323D8">
        <w:rPr>
          <w:rFonts w:ascii="Times New Roman" w:hAnsi="Times New Roman" w:hint="eastAsia"/>
        </w:rPr>
        <w:t>アウディの新型車が発表されたので，可能である</w:t>
      </w:r>
    </w:p>
    <w:p w:rsidR="000633DA" w:rsidRDefault="00064C1A" w:rsidP="00FF2394">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4A7864">
        <w:rPr>
          <w:rFonts w:ascii="Times New Roman" w:hAnsi="Times New Roman" w:hint="eastAsia"/>
        </w:rPr>
        <w:t>今後の計画，</w:t>
      </w:r>
    </w:p>
    <w:p w:rsidR="008F1BC4" w:rsidRDefault="00F84AE7" w:rsidP="00281F92">
      <w:pPr>
        <w:ind w:leftChars="-200"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r w:rsidR="00323BBF">
        <w:rPr>
          <w:rFonts w:ascii="Times New Roman" w:hAnsi="Times New Roman" w:hint="eastAsia"/>
        </w:rPr>
        <w:t>さらに運転支援システムの</w:t>
      </w:r>
      <w:r w:rsidR="00644668">
        <w:rPr>
          <w:rFonts w:ascii="Times New Roman" w:hAnsi="Times New Roman" w:hint="eastAsia"/>
        </w:rPr>
        <w:t>調査をする．</w:t>
      </w:r>
      <w:r w:rsidR="00281F92">
        <w:rPr>
          <w:rFonts w:ascii="Times New Roman" w:hAnsi="Times New Roman" w:hint="eastAsia"/>
        </w:rPr>
        <w:t>アプリケーション開発に必要な知識も調べる．</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644668" w:rsidRPr="00644668">
        <w:rPr>
          <w:rFonts w:ascii="Times New Roman" w:hAnsi="Times New Roman" w:hint="eastAsia"/>
        </w:rPr>
        <w:t xml:space="preserve"> (DA)</w:t>
      </w:r>
      <w:r w:rsidR="00644668" w:rsidRPr="00644668">
        <w:rPr>
          <w:rFonts w:ascii="Times New Roman" w:hAnsi="Times New Roman" w:hint="eastAsia"/>
        </w:rPr>
        <w:t>」</w:t>
      </w:r>
      <w:r w:rsidR="00980EF3">
        <w:rPr>
          <w:rFonts w:ascii="Times New Roman" w:hAnsi="Times New Roman" w:hint="eastAsia"/>
        </w:rPr>
        <w:t>について詳しく調べていきたいと思う．</w:t>
      </w:r>
      <w:r w:rsidR="00727C9B" w:rsidRPr="00727C9B">
        <w:rPr>
          <w:rFonts w:ascii="Times New Roman" w:hAnsi="Times New Roman" w:hint="eastAsia"/>
        </w:rPr>
        <w:t>目的を実現するシステムのプロトタイプを作成し，動作を検証する．</w:t>
      </w:r>
    </w:p>
    <w:p w:rsidR="003323D8" w:rsidRDefault="008F1BC4" w:rsidP="0084081A">
      <w:pPr>
        <w:ind w:left="424" w:hangingChars="200" w:hanging="424"/>
        <w:rPr>
          <w:rFonts w:ascii="Times New Roman" w:hAnsi="Times New Roman"/>
        </w:rPr>
      </w:pPr>
      <w:r>
        <w:rPr>
          <w:rFonts w:ascii="Times New Roman" w:hAnsi="Times New Roman" w:hint="eastAsia"/>
        </w:rPr>
        <w:t>参考文献</w:t>
      </w:r>
    </w:p>
    <w:p w:rsidR="0084081A" w:rsidRDefault="0084081A" w:rsidP="0084081A">
      <w:pPr>
        <w:ind w:left="424" w:hangingChars="200" w:hanging="424"/>
        <w:rPr>
          <w:rFonts w:ascii="Times New Roman" w:hAnsi="Times New Roman"/>
        </w:rPr>
      </w:pPr>
      <w:r>
        <w:rPr>
          <w:rFonts w:ascii="Times New Roman" w:hAnsi="Times New Roman" w:hint="eastAsia"/>
        </w:rPr>
        <w:t>トヨタ・</w:t>
      </w:r>
      <w:r w:rsidRPr="0084081A">
        <w:rPr>
          <w:rFonts w:ascii="Times New Roman" w:hAnsi="Times New Roman" w:hint="eastAsia"/>
        </w:rPr>
        <w:t>レーンキーピングアシスト</w:t>
      </w:r>
    </w:p>
    <w:p w:rsidR="00A33982" w:rsidRPr="003323D8" w:rsidRDefault="0084081A">
      <w:pPr>
        <w:rPr>
          <w:rFonts w:ascii="Times New Roman" w:hAnsi="Times New Roman"/>
        </w:rPr>
      </w:pPr>
      <w:r>
        <w:rPr>
          <w:rFonts w:ascii="Times New Roman" w:hAnsi="Times New Roman"/>
        </w:rPr>
        <w:t>[</w:t>
      </w:r>
      <w:r w:rsidR="003323D8" w:rsidRPr="003323D8">
        <w:rPr>
          <w:rFonts w:ascii="Times New Roman" w:hAnsi="Times New Roman"/>
        </w:rPr>
        <w:t>http://www.toyota.co.jp/jpn/tech/safety/technology/technology_file/active/lka.html</w:t>
      </w:r>
      <w:r>
        <w:rPr>
          <w:rFonts w:ascii="Times New Roman" w:hAnsi="Times New Roman"/>
        </w:rPr>
        <w:t>]</w:t>
      </w:r>
    </w:p>
    <w:p w:rsidR="00A33982" w:rsidRDefault="0084081A">
      <w:pPr>
        <w:rPr>
          <w:rFonts w:ascii="Times New Roman" w:hAnsi="Times New Roman"/>
        </w:rPr>
      </w:pPr>
      <w:r>
        <w:rPr>
          <w:rFonts w:ascii="Times New Roman" w:hAnsi="Times New Roman" w:hint="eastAsia"/>
        </w:rPr>
        <w:t>日産・</w:t>
      </w:r>
      <w:r w:rsidRPr="0084081A">
        <w:rPr>
          <w:rFonts w:ascii="Times New Roman" w:hAnsi="Times New Roman" w:hint="eastAsia"/>
        </w:rPr>
        <w:t>インテリジェントクルーズコントロール</w:t>
      </w:r>
    </w:p>
    <w:p w:rsidR="00A33982" w:rsidRDefault="0084081A">
      <w:pPr>
        <w:rPr>
          <w:rFonts w:ascii="Times New Roman" w:hAnsi="Times New Roman"/>
        </w:rPr>
      </w:pPr>
      <w:r>
        <w:rPr>
          <w:rFonts w:ascii="Times New Roman" w:hAnsi="Times New Roman"/>
        </w:rPr>
        <w:t>[</w:t>
      </w:r>
      <w:r w:rsidRPr="0084081A">
        <w:rPr>
          <w:rFonts w:ascii="Times New Roman" w:hAnsi="Times New Roman"/>
        </w:rPr>
        <w:t>http://www.nissan-global.com/JP/TECHNOLOGY/OVERVIEW/icc.html</w:t>
      </w:r>
      <w:r>
        <w:rPr>
          <w:rFonts w:ascii="Times New Roman" w:hAnsi="Times New Roman"/>
        </w:rPr>
        <w:t>]</w:t>
      </w:r>
    </w:p>
    <w:p w:rsidR="0084081A" w:rsidRPr="0084081A" w:rsidRDefault="0084081A">
      <w:pPr>
        <w:rPr>
          <w:rFonts w:ascii="Times New Roman" w:hAnsi="Times New Roman"/>
        </w:rPr>
      </w:pPr>
      <w:r>
        <w:rPr>
          <w:rFonts w:ascii="Times New Roman" w:hAnsi="Times New Roman" w:hint="eastAsia"/>
        </w:rPr>
        <w:t>スバル・</w:t>
      </w:r>
      <w:r w:rsidRPr="0084081A">
        <w:rPr>
          <w:rFonts w:ascii="Times New Roman" w:hAnsi="Times New Roman" w:hint="eastAsia"/>
        </w:rPr>
        <w:t>アイサイト</w:t>
      </w:r>
    </w:p>
    <w:p w:rsidR="00A33982" w:rsidRDefault="0084081A">
      <w:pPr>
        <w:rPr>
          <w:rFonts w:ascii="Times New Roman" w:hAnsi="Times New Roman"/>
        </w:rPr>
      </w:pPr>
      <w:r>
        <w:rPr>
          <w:rFonts w:ascii="Times New Roman" w:hAnsi="Times New Roman"/>
        </w:rPr>
        <w:t>[</w:t>
      </w:r>
      <w:r w:rsidRPr="0084081A">
        <w:rPr>
          <w:rFonts w:ascii="Times New Roman" w:hAnsi="Times New Roman"/>
        </w:rPr>
        <w:t>http://www.subaru.jp/eyesight/digest</w:t>
      </w:r>
      <w:r>
        <w:rPr>
          <w:rFonts w:ascii="Times New Roman" w:hAnsi="Times New Roman"/>
        </w:rPr>
        <w:t>/]</w:t>
      </w:r>
    </w:p>
    <w:p w:rsidR="00A33982" w:rsidRDefault="00C81C04">
      <w:pPr>
        <w:rPr>
          <w:rFonts w:ascii="Times New Roman" w:hAnsi="Times New Roman"/>
        </w:rPr>
      </w:pPr>
      <w:r>
        <w:rPr>
          <w:rFonts w:ascii="Times New Roman" w:hAnsi="Times New Roman"/>
        </w:rPr>
        <w:t>インフラ協調運転支援システム</w:t>
      </w:r>
    </w:p>
    <w:p w:rsidR="00C81C04" w:rsidRDefault="00C81C04">
      <w:pPr>
        <w:rPr>
          <w:rFonts w:ascii="Times New Roman" w:hAnsi="Times New Roman"/>
        </w:rPr>
      </w:pPr>
      <w:r>
        <w:rPr>
          <w:rFonts w:ascii="Times New Roman" w:hAnsi="Times New Roman" w:hint="eastAsia"/>
        </w:rPr>
        <w:t>[</w:t>
      </w:r>
      <w:r w:rsidRPr="00C81C04">
        <w:rPr>
          <w:rFonts w:ascii="Times New Roman" w:hAnsi="Times New Roman"/>
        </w:rPr>
        <w:t>http://www.toyota.co.jp/jpn/tech/its/infrastructure/</w:t>
      </w:r>
      <w:r w:rsidR="00DD0D65">
        <w:rPr>
          <w:rFonts w:ascii="Times New Roman" w:hAnsi="Times New Roman"/>
        </w:rPr>
        <w:t>]</w:t>
      </w:r>
    </w:p>
    <w:p w:rsidR="00C81C04" w:rsidRPr="0084081A" w:rsidRDefault="00C81C04">
      <w:pPr>
        <w:rPr>
          <w:rFonts w:ascii="Times New Roman" w:hAnsi="Times New Roman"/>
        </w:rPr>
      </w:pPr>
      <w:r w:rsidRPr="00C81C04">
        <w:rPr>
          <w:rFonts w:ascii="Times New Roman" w:hAnsi="Times New Roman" w:hint="eastAsia"/>
        </w:rPr>
        <w:t>日本初、車内</w:t>
      </w:r>
      <w:proofErr w:type="spellStart"/>
      <w:r w:rsidRPr="00C81C04">
        <w:rPr>
          <w:rFonts w:ascii="Times New Roman" w:hAnsi="Times New Roman" w:hint="eastAsia"/>
        </w:rPr>
        <w:t>WiFi</w:t>
      </w:r>
      <w:proofErr w:type="spellEnd"/>
      <w:r w:rsidRPr="00C81C04">
        <w:rPr>
          <w:rFonts w:ascii="Times New Roman" w:hAnsi="Times New Roman" w:hint="eastAsia"/>
        </w:rPr>
        <w:t>搭載の新型アウディ</w:t>
      </w:r>
    </w:p>
    <w:p w:rsidR="00A33982" w:rsidRPr="00C81C04" w:rsidRDefault="00C81C04">
      <w:pPr>
        <w:rPr>
          <w:rFonts w:ascii="Times New Roman" w:hAnsi="Times New Roman"/>
        </w:rPr>
      </w:pPr>
      <w:r>
        <w:rPr>
          <w:rFonts w:ascii="Times New Roman" w:hAnsi="Times New Roman"/>
        </w:rPr>
        <w:t>[</w:t>
      </w:r>
      <w:r w:rsidRPr="00C81C04">
        <w:rPr>
          <w:rFonts w:ascii="Times New Roman" w:hAnsi="Times New Roman"/>
        </w:rPr>
        <w:t>http://gqjapan.jp/2013/09/04/audi-a3/</w:t>
      </w:r>
      <w:r>
        <w:rPr>
          <w:rFonts w:ascii="Times New Roman" w:hAnsi="Times New Roman"/>
        </w:rPr>
        <w:t>]</w:t>
      </w:r>
    </w:p>
    <w:p w:rsidR="00A33982" w:rsidRPr="00C81C04" w:rsidRDefault="002C11C3">
      <w:pPr>
        <w:rPr>
          <w:rFonts w:ascii="Times New Roman" w:hAnsi="Times New Roman"/>
        </w:rPr>
      </w:pPr>
      <w:r w:rsidRPr="002C11C3">
        <w:rPr>
          <w:rFonts w:ascii="Times New Roman" w:hAnsi="Times New Roman" w:hint="eastAsia"/>
        </w:rPr>
        <w:t>翔泳社</w:t>
      </w:r>
      <w:r>
        <w:rPr>
          <w:rFonts w:ascii="Times New Roman" w:hAnsi="Times New Roman" w:hint="eastAsia"/>
        </w:rPr>
        <w:t xml:space="preserve">　</w:t>
      </w:r>
      <w:r w:rsidR="00DD0D65">
        <w:rPr>
          <w:rFonts w:ascii="Times New Roman" w:hAnsi="Times New Roman"/>
        </w:rPr>
        <w:t xml:space="preserve">位置情報の基本と技術　</w:t>
      </w:r>
      <w:r>
        <w:rPr>
          <w:rFonts w:ascii="Times New Roman" w:hAnsi="Times New Roman"/>
        </w:rPr>
        <w:t>谷口功</w:t>
      </w: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61A" w:rsidRDefault="00A5461A" w:rsidP="00962F5D">
      <w:r>
        <w:separator/>
      </w:r>
    </w:p>
  </w:endnote>
  <w:endnote w:type="continuationSeparator" w:id="0">
    <w:p w:rsidR="00A5461A" w:rsidRDefault="00A5461A" w:rsidP="00962F5D">
      <w:r>
        <w:continuationSeparator/>
      </w:r>
    </w:p>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61A" w:rsidRDefault="00A5461A" w:rsidP="00962F5D">
      <w:r>
        <w:separator/>
      </w:r>
    </w:p>
  </w:footnote>
  <w:footnote w:type="continuationSeparator" w:id="0">
    <w:p w:rsidR="00A5461A" w:rsidRDefault="00A5461A"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633DA"/>
    <w:rsid w:val="00064C1A"/>
    <w:rsid w:val="0012650F"/>
    <w:rsid w:val="0019729B"/>
    <w:rsid w:val="001A020F"/>
    <w:rsid w:val="00204879"/>
    <w:rsid w:val="00206830"/>
    <w:rsid w:val="0024250B"/>
    <w:rsid w:val="0024397C"/>
    <w:rsid w:val="00281F92"/>
    <w:rsid w:val="002A4CEE"/>
    <w:rsid w:val="002C11C3"/>
    <w:rsid w:val="00323BBF"/>
    <w:rsid w:val="003323D8"/>
    <w:rsid w:val="003605DA"/>
    <w:rsid w:val="00371564"/>
    <w:rsid w:val="00384F3A"/>
    <w:rsid w:val="003C1A45"/>
    <w:rsid w:val="003C683E"/>
    <w:rsid w:val="004043E5"/>
    <w:rsid w:val="0043484D"/>
    <w:rsid w:val="0045713D"/>
    <w:rsid w:val="004A7864"/>
    <w:rsid w:val="004E5F89"/>
    <w:rsid w:val="004E714D"/>
    <w:rsid w:val="00540C7E"/>
    <w:rsid w:val="00550162"/>
    <w:rsid w:val="005564DB"/>
    <w:rsid w:val="005F5182"/>
    <w:rsid w:val="0060145D"/>
    <w:rsid w:val="00644668"/>
    <w:rsid w:val="0069454F"/>
    <w:rsid w:val="00702C71"/>
    <w:rsid w:val="00714584"/>
    <w:rsid w:val="00720646"/>
    <w:rsid w:val="00727C9B"/>
    <w:rsid w:val="00762E4C"/>
    <w:rsid w:val="00767F41"/>
    <w:rsid w:val="007E502E"/>
    <w:rsid w:val="008133C9"/>
    <w:rsid w:val="0084081A"/>
    <w:rsid w:val="00875098"/>
    <w:rsid w:val="00891D03"/>
    <w:rsid w:val="008F1BC4"/>
    <w:rsid w:val="0091223E"/>
    <w:rsid w:val="009204DA"/>
    <w:rsid w:val="009226C3"/>
    <w:rsid w:val="00922E13"/>
    <w:rsid w:val="00962F5D"/>
    <w:rsid w:val="00980EF3"/>
    <w:rsid w:val="009C186B"/>
    <w:rsid w:val="00A33982"/>
    <w:rsid w:val="00A374FC"/>
    <w:rsid w:val="00A5461A"/>
    <w:rsid w:val="00AA6FBE"/>
    <w:rsid w:val="00AB0A91"/>
    <w:rsid w:val="00B55B05"/>
    <w:rsid w:val="00BE0C98"/>
    <w:rsid w:val="00BF15F7"/>
    <w:rsid w:val="00C308F5"/>
    <w:rsid w:val="00C360CE"/>
    <w:rsid w:val="00C47BFF"/>
    <w:rsid w:val="00C81C04"/>
    <w:rsid w:val="00CB7FF4"/>
    <w:rsid w:val="00CE12A0"/>
    <w:rsid w:val="00D11BDF"/>
    <w:rsid w:val="00D251A4"/>
    <w:rsid w:val="00D37C19"/>
    <w:rsid w:val="00D42F9D"/>
    <w:rsid w:val="00DB4D90"/>
    <w:rsid w:val="00DD0D65"/>
    <w:rsid w:val="00EB1E10"/>
    <w:rsid w:val="00EC24CC"/>
    <w:rsid w:val="00F84AE7"/>
    <w:rsid w:val="00FA1E69"/>
    <w:rsid w:val="00FD4063"/>
    <w:rsid w:val="00FF2394"/>
    <w:rsid w:val="00FF56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2013-09-24T14:42:00Z</dcterms:created>
  <dcterms:modified xsi:type="dcterms:W3CDTF">2013-09-24T14:42:00Z</dcterms:modified>
</cp:coreProperties>
</file>