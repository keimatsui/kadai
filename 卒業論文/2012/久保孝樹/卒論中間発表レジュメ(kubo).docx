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E6" w:rsidRDefault="000221E6" w:rsidP="000221E6">
      <w:pPr>
        <w:jc w:val="center"/>
        <w:rPr>
          <w:rFonts w:ascii="Times New Roman" w:hAnsi="Times New Roman"/>
          <w:sz w:val="28"/>
        </w:rPr>
      </w:pPr>
      <w:r>
        <w:rPr>
          <w:rFonts w:ascii="Times New Roman" w:hAnsi="Times New Roman" w:hint="eastAsia"/>
          <w:sz w:val="28"/>
        </w:rPr>
        <w:t>ソフトウェア開発におけるチケット駆動開発の調査</w:t>
      </w:r>
    </w:p>
    <w:p w:rsidR="000221E6" w:rsidRDefault="000221E6" w:rsidP="000221E6">
      <w:pPr>
        <w:jc w:val="center"/>
        <w:rPr>
          <w:rFonts w:ascii="Times New Roman" w:hAnsi="Times New Roman"/>
        </w:rPr>
      </w:pPr>
    </w:p>
    <w:p w:rsidR="000221E6" w:rsidRDefault="000221E6" w:rsidP="000221E6">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0942038</w:t>
      </w:r>
      <w:r>
        <w:rPr>
          <w:rFonts w:ascii="Times New Roman" w:hAnsi="Times New Roman" w:hint="eastAsia"/>
        </w:rPr>
        <w:t xml:space="preserve">　久保　孝樹</w:t>
      </w:r>
    </w:p>
    <w:p w:rsidR="000221E6" w:rsidRPr="00767F41" w:rsidRDefault="000221E6" w:rsidP="000221E6">
      <w:pPr>
        <w:rPr>
          <w:rFonts w:ascii="Times New Roman" w:hAnsi="Times New Roman"/>
        </w:rPr>
      </w:pPr>
    </w:p>
    <w:p w:rsidR="000221E6" w:rsidRDefault="000221E6" w:rsidP="000221E6">
      <w:pPr>
        <w:rPr>
          <w:rFonts w:ascii="Times New Roman" w:hAnsi="Times New Roman"/>
        </w:rPr>
      </w:pPr>
    </w:p>
    <w:p w:rsidR="000221E6" w:rsidRDefault="000221E6" w:rsidP="000221E6">
      <w:pPr>
        <w:rPr>
          <w:rFonts w:ascii="Times New Roman" w:hAnsi="Times New Roman"/>
        </w:rPr>
        <w:sectPr w:rsidR="000221E6">
          <w:type w:val="continuous"/>
          <w:pgSz w:w="11906" w:h="16838" w:code="9"/>
          <w:pgMar w:top="1247" w:right="1077" w:bottom="1247" w:left="1077" w:header="851" w:footer="992" w:gutter="0"/>
          <w:cols w:space="420"/>
          <w:docGrid w:type="linesAndChars" w:linePitch="286" w:charSpace="409"/>
        </w:sectPr>
      </w:pPr>
    </w:p>
    <w:p w:rsidR="000221E6" w:rsidRPr="00BC0487" w:rsidRDefault="000221E6" w:rsidP="000221E6">
      <w:pPr>
        <w:pStyle w:val="a7"/>
        <w:numPr>
          <w:ilvl w:val="0"/>
          <w:numId w:val="2"/>
        </w:numPr>
        <w:ind w:leftChars="0"/>
        <w:rPr>
          <w:rFonts w:ascii="Times New Roman" w:hAnsi="Times New Roman"/>
        </w:rPr>
      </w:pPr>
      <w:r w:rsidRPr="00BC0487">
        <w:rPr>
          <w:rFonts w:ascii="Times New Roman" w:hAnsi="Times New Roman" w:hint="eastAsia"/>
        </w:rPr>
        <w:lastRenderedPageBreak/>
        <w:t>研究背景</w:t>
      </w:r>
    </w:p>
    <w:p w:rsidR="000221E6" w:rsidRDefault="000221E6" w:rsidP="000221E6">
      <w:pPr>
        <w:ind w:firstLineChars="100" w:firstLine="212"/>
        <w:rPr>
          <w:rFonts w:ascii="Times New Roman" w:hAnsi="Times New Roman"/>
        </w:rPr>
      </w:pPr>
      <w:del w:id="0" w:author="作成者">
        <w:r w:rsidDel="008A3654">
          <w:rPr>
            <w:rFonts w:ascii="Times New Roman" w:hAnsi="Times New Roman" w:hint="eastAsia"/>
          </w:rPr>
          <w:delText>近年，</w:delText>
        </w:r>
      </w:del>
      <w:r>
        <w:rPr>
          <w:rFonts w:ascii="Times New Roman" w:hAnsi="Times New Roman" w:hint="eastAsia"/>
        </w:rPr>
        <w:t>ウェブアプリケーションやソーシャルゲームなどのソフトウェア開発プロジェクトでは，開発中に変化していく環境や顧客の要求に柔軟に対応していかなければならない．そのため</w:t>
      </w:r>
      <w:ins w:id="1" w:author="作成者">
        <w:r w:rsidR="008A3654">
          <w:rPr>
            <w:rFonts w:ascii="Times New Roman" w:hAnsi="Times New Roman" w:hint="eastAsia"/>
          </w:rPr>
          <w:t>，</w:t>
        </w:r>
      </w:ins>
      <w:r>
        <w:rPr>
          <w:rFonts w:ascii="Times New Roman" w:hAnsi="Times New Roman" w:hint="eastAsia"/>
        </w:rPr>
        <w:t>開発プロセスもそのような事柄を考慮したものが求められている．</w:t>
      </w:r>
    </w:p>
    <w:p w:rsidR="000221E6" w:rsidRDefault="000221E6" w:rsidP="000221E6">
      <w:pPr>
        <w:ind w:firstLineChars="100" w:firstLine="212"/>
        <w:rPr>
          <w:rFonts w:ascii="Times New Roman" w:hAnsi="Times New Roman"/>
        </w:rPr>
      </w:pPr>
      <w:r>
        <w:rPr>
          <w:rFonts w:ascii="Times New Roman" w:hAnsi="Times New Roman" w:hint="eastAsia"/>
        </w:rPr>
        <w:t>従来のウォーターフォール型では</w:t>
      </w:r>
      <w:r w:rsidR="00932878">
        <w:rPr>
          <w:rFonts w:ascii="Times New Roman" w:hAnsi="Times New Roman" w:hint="eastAsia"/>
        </w:rPr>
        <w:t>，</w:t>
      </w:r>
      <w:r w:rsidRPr="003B5188">
        <w:rPr>
          <w:rFonts w:ascii="Times New Roman" w:hAnsi="Times New Roman"/>
        </w:rPr>
        <w:t>要求定義</w:t>
      </w:r>
      <w:r w:rsidR="00932878">
        <w:rPr>
          <w:rFonts w:ascii="Times New Roman" w:hAnsi="Times New Roman" w:hint="eastAsia"/>
        </w:rPr>
        <w:t>や，</w:t>
      </w:r>
      <w:r w:rsidRPr="003B5188">
        <w:rPr>
          <w:rFonts w:ascii="Times New Roman" w:hAnsi="Times New Roman"/>
        </w:rPr>
        <w:t>外部設計，内部設計，開発，テスト，運用など</w:t>
      </w:r>
      <w:r w:rsidR="00932878">
        <w:rPr>
          <w:rFonts w:ascii="Times New Roman" w:hAnsi="Times New Roman" w:hint="eastAsia"/>
        </w:rPr>
        <w:t>の</w:t>
      </w:r>
      <w:r w:rsidRPr="003B5188">
        <w:rPr>
          <w:rFonts w:ascii="Times New Roman" w:hAnsi="Times New Roman"/>
        </w:rPr>
        <w:t>作業を各工程に分割</w:t>
      </w:r>
      <w:r w:rsidR="00932878">
        <w:rPr>
          <w:rFonts w:ascii="Times New Roman" w:hAnsi="Times New Roman" w:hint="eastAsia"/>
        </w:rPr>
        <w:t>して実行する．</w:t>
      </w:r>
      <w:r w:rsidRPr="003B5188">
        <w:rPr>
          <w:rFonts w:ascii="Times New Roman" w:hAnsi="Times New Roman"/>
        </w:rPr>
        <w:t>原則として前工程が終了しなければ次工程に進めることができない．顧客の要求の変化</w:t>
      </w:r>
      <w:r w:rsidR="00932878">
        <w:rPr>
          <w:rFonts w:ascii="Times New Roman" w:hAnsi="Times New Roman" w:hint="eastAsia"/>
        </w:rPr>
        <w:t>や</w:t>
      </w:r>
      <w:r w:rsidRPr="003B5188">
        <w:rPr>
          <w:rFonts w:ascii="Times New Roman" w:hAnsi="Times New Roman"/>
        </w:rPr>
        <w:t>環境への変化</w:t>
      </w:r>
      <w:r>
        <w:rPr>
          <w:rFonts w:ascii="Times New Roman" w:hAnsi="Times New Roman"/>
        </w:rPr>
        <w:t>に対応していくためには，手戻りをしなくてはならない</w:t>
      </w:r>
      <w:r w:rsidR="00E12EB3">
        <w:rPr>
          <w:rFonts w:ascii="Times New Roman" w:hAnsi="Times New Roman" w:hint="eastAsia"/>
        </w:rPr>
        <w:t>．</w:t>
      </w:r>
      <w:r w:rsidR="00932878">
        <w:rPr>
          <w:rFonts w:ascii="Times New Roman" w:hAnsi="Times New Roman" w:hint="eastAsia"/>
        </w:rPr>
        <w:t>そのため</w:t>
      </w:r>
      <w:r>
        <w:rPr>
          <w:rFonts w:ascii="Times New Roman" w:hAnsi="Times New Roman" w:hint="eastAsia"/>
        </w:rPr>
        <w:t>，</w:t>
      </w:r>
      <w:r w:rsidR="00932878">
        <w:rPr>
          <w:rFonts w:ascii="Times New Roman" w:hAnsi="Times New Roman" w:hint="eastAsia"/>
        </w:rPr>
        <w:t>要求や環境が変化すると，必然的に</w:t>
      </w:r>
      <w:r w:rsidRPr="003B5188">
        <w:rPr>
          <w:rFonts w:ascii="Times New Roman" w:hAnsi="Times New Roman"/>
        </w:rPr>
        <w:t>プロジェクト</w:t>
      </w:r>
      <w:r w:rsidR="00932878">
        <w:rPr>
          <w:rFonts w:ascii="Times New Roman" w:hAnsi="Times New Roman" w:hint="eastAsia"/>
        </w:rPr>
        <w:t>は</w:t>
      </w:r>
      <w:r w:rsidRPr="003B5188">
        <w:rPr>
          <w:rFonts w:ascii="Times New Roman" w:hAnsi="Times New Roman"/>
        </w:rPr>
        <w:t>遅延</w:t>
      </w:r>
      <w:r w:rsidR="00E12EB3">
        <w:rPr>
          <w:rFonts w:ascii="Times New Roman" w:hAnsi="Times New Roman"/>
        </w:rPr>
        <w:t>し</w:t>
      </w:r>
      <w:r w:rsidRPr="003B5188">
        <w:rPr>
          <w:rFonts w:ascii="Times New Roman" w:hAnsi="Times New Roman"/>
        </w:rPr>
        <w:t>，コスト</w:t>
      </w:r>
      <w:r w:rsidR="00E12EB3">
        <w:rPr>
          <w:rFonts w:ascii="Times New Roman" w:hAnsi="Times New Roman"/>
        </w:rPr>
        <w:t>は</w:t>
      </w:r>
      <w:r w:rsidRPr="003B5188">
        <w:rPr>
          <w:rFonts w:ascii="Times New Roman" w:hAnsi="Times New Roman"/>
        </w:rPr>
        <w:t>超過</w:t>
      </w:r>
      <w:r w:rsidR="00E12EB3">
        <w:rPr>
          <w:rFonts w:ascii="Times New Roman" w:hAnsi="Times New Roman"/>
        </w:rPr>
        <w:t>する</w:t>
      </w:r>
      <w:r w:rsidRPr="003B5188">
        <w:rPr>
          <w:rFonts w:ascii="Times New Roman" w:hAnsi="Times New Roman"/>
        </w:rPr>
        <w:t>．</w:t>
      </w:r>
      <w:r w:rsidR="00E12EB3">
        <w:rPr>
          <w:rFonts w:ascii="Times New Roman" w:hAnsi="Times New Roman"/>
        </w:rPr>
        <w:t>このような問題の解決策として</w:t>
      </w:r>
      <w:r>
        <w:rPr>
          <w:rFonts w:ascii="Times New Roman" w:hAnsi="Times New Roman" w:hint="eastAsia"/>
        </w:rPr>
        <w:t>，アジャイル型の開発プロセスが注目されている．アジャイル型の開発プロセスでは，</w:t>
      </w:r>
      <w:r>
        <w:rPr>
          <w:rFonts w:ascii="Times New Roman" w:hAnsi="Times New Roman" w:hint="eastAsia"/>
        </w:rPr>
        <w:t>1</w:t>
      </w:r>
      <w:r>
        <w:rPr>
          <w:rFonts w:ascii="Times New Roman" w:hAnsi="Times New Roman" w:hint="eastAsia"/>
        </w:rPr>
        <w:t>回のイテレーションを短い周期で行い，その中で要求定義，開発，テストを行う</w:t>
      </w:r>
      <w:r w:rsidR="005976F1">
        <w:rPr>
          <w:rFonts w:ascii="Times New Roman" w:hAnsi="Times New Roman" w:hint="eastAsia"/>
        </w:rPr>
        <w:t>ため</w:t>
      </w:r>
      <w:r>
        <w:rPr>
          <w:rFonts w:ascii="Times New Roman" w:hAnsi="Times New Roman" w:hint="eastAsia"/>
        </w:rPr>
        <w:t>，環境や顧客の要求の変化に柔軟に対応することが出来る．</w:t>
      </w:r>
    </w:p>
    <w:p w:rsidR="000221E6" w:rsidRDefault="000221E6" w:rsidP="000221E6">
      <w:pPr>
        <w:ind w:firstLineChars="100" w:firstLine="212"/>
        <w:rPr>
          <w:rFonts w:ascii="Times New Roman" w:hAnsi="Times New Roman"/>
        </w:rPr>
      </w:pPr>
      <w:r>
        <w:rPr>
          <w:rFonts w:ascii="Times New Roman" w:hAnsi="Times New Roman" w:hint="eastAsia"/>
        </w:rPr>
        <w:t>アジャイル型の開発プロセスでは</w:t>
      </w:r>
      <w:r w:rsidR="005071B6">
        <w:rPr>
          <w:rFonts w:ascii="Times New Roman" w:hAnsi="Times New Roman" w:hint="eastAsia"/>
        </w:rPr>
        <w:t>，</w:t>
      </w:r>
      <w:r w:rsidR="00102E25">
        <w:rPr>
          <w:rFonts w:ascii="Times New Roman" w:hAnsi="Times New Roman" w:hint="eastAsia"/>
        </w:rPr>
        <w:t>環境の変化，</w:t>
      </w:r>
      <w:r>
        <w:rPr>
          <w:rFonts w:ascii="Times New Roman" w:hAnsi="Times New Roman" w:hint="eastAsia"/>
        </w:rPr>
        <w:t>顧客の要求やバグの修正など，様々なタスクが発生</w:t>
      </w:r>
      <w:r w:rsidR="005071B6">
        <w:rPr>
          <w:rFonts w:ascii="Times New Roman" w:hAnsi="Times New Roman" w:hint="eastAsia"/>
        </w:rPr>
        <w:t>する</w:t>
      </w:r>
      <w:r>
        <w:rPr>
          <w:rFonts w:ascii="Times New Roman" w:hAnsi="Times New Roman" w:hint="eastAsia"/>
        </w:rPr>
        <w:t>．</w:t>
      </w:r>
      <w:r w:rsidR="005071B6">
        <w:rPr>
          <w:rFonts w:ascii="Times New Roman" w:hAnsi="Times New Roman" w:hint="eastAsia"/>
        </w:rPr>
        <w:t>それ</w:t>
      </w:r>
      <w:r w:rsidR="00102E25">
        <w:rPr>
          <w:rFonts w:ascii="Times New Roman" w:hAnsi="Times New Roman" w:hint="eastAsia"/>
        </w:rPr>
        <w:t>らに柔軟に</w:t>
      </w:r>
      <w:r w:rsidR="005071B6">
        <w:rPr>
          <w:rFonts w:ascii="Times New Roman" w:hAnsi="Times New Roman" w:hint="eastAsia"/>
        </w:rPr>
        <w:t>対応するため</w:t>
      </w:r>
      <w:r>
        <w:rPr>
          <w:rFonts w:ascii="Times New Roman" w:hAnsi="Times New Roman" w:hint="eastAsia"/>
        </w:rPr>
        <w:t>，チケットと呼ばれるツールが活用されている．チケットは，すべきこと</w:t>
      </w:r>
      <w:r w:rsidR="005071B6">
        <w:rPr>
          <w:rFonts w:ascii="Times New Roman" w:hAnsi="Times New Roman" w:hint="eastAsia"/>
        </w:rPr>
        <w:t>と</w:t>
      </w:r>
      <w:r w:rsidRPr="003B5188">
        <w:rPr>
          <w:rFonts w:ascii="Times New Roman" w:hAnsi="Times New Roman"/>
        </w:rPr>
        <w:t>報告者，担当者，優先度，マイルストーン，種類，状況，コンポーネント，解決法，その他詳細を</w:t>
      </w:r>
      <w:r w:rsidR="005071B6">
        <w:rPr>
          <w:rFonts w:ascii="Times New Roman" w:hAnsi="Times New Roman"/>
        </w:rPr>
        <w:t>ひとまとめにして</w:t>
      </w:r>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Pr>
          <w:rFonts w:ascii="Times New Roman" w:hAnsi="Times New Roman" w:hint="eastAsia"/>
        </w:rPr>
        <w:t>Web</w:t>
      </w:r>
      <w:r>
        <w:rPr>
          <w:rFonts w:ascii="Times New Roman" w:hAnsi="Times New Roman" w:hint="eastAsia"/>
        </w:rPr>
        <w:t>上で管理され</w:t>
      </w:r>
      <w:del w:id="2" w:author="作成者">
        <w:r w:rsidDel="008A3654">
          <w:rPr>
            <w:rFonts w:ascii="Times New Roman" w:hAnsi="Times New Roman" w:hint="eastAsia"/>
          </w:rPr>
          <w:delText>てい</w:delText>
        </w:r>
      </w:del>
      <w:r>
        <w:rPr>
          <w:rFonts w:ascii="Times New Roman" w:hAnsi="Times New Roman" w:hint="eastAsia"/>
        </w:rPr>
        <w:t>る</w:t>
      </w:r>
      <w:r w:rsidR="004F56D4">
        <w:rPr>
          <w:rFonts w:ascii="Times New Roman" w:hAnsi="Times New Roman" w:hint="eastAsia"/>
        </w:rPr>
        <w:t>ため</w:t>
      </w:r>
      <w:r>
        <w:rPr>
          <w:rFonts w:ascii="Times New Roman" w:hAnsi="Times New Roman" w:hint="eastAsia"/>
        </w:rPr>
        <w:t>，プロジェクトメンバはいつでもチケットを参照，更新することが出来る．</w:t>
      </w:r>
      <w:r w:rsidR="00D30B3F">
        <w:rPr>
          <w:rFonts w:ascii="Times New Roman" w:hAnsi="Times New Roman" w:hint="eastAsia"/>
        </w:rPr>
        <w:t>チケットはソフトウェア開発において重要なツールであり，これによって，</w:t>
      </w:r>
      <w:r>
        <w:rPr>
          <w:rFonts w:ascii="Times New Roman" w:hAnsi="Times New Roman" w:hint="eastAsia"/>
        </w:rPr>
        <w:t>プロジェクトのスコープや進捗の管理，プロジェクトメンバの管理が効率的に行えると考えられる．</w:t>
      </w:r>
      <w:r w:rsidDel="006A5EFC">
        <w:rPr>
          <w:rFonts w:ascii="Times New Roman" w:hAnsi="Times New Roman" w:hint="eastAsia"/>
        </w:rPr>
        <w:t xml:space="preserve"> </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研究目的</w:t>
      </w:r>
    </w:p>
    <w:p w:rsidR="000221E6" w:rsidRDefault="000221E6" w:rsidP="001107AC">
      <w:pPr>
        <w:ind w:firstLineChars="100" w:firstLine="212"/>
        <w:rPr>
          <w:rFonts w:ascii="Times New Roman" w:hAnsi="Times New Roman"/>
        </w:rPr>
      </w:pPr>
      <w:r>
        <w:rPr>
          <w:rFonts w:ascii="Times New Roman" w:hAnsi="Times New Roman" w:hint="eastAsia"/>
        </w:rPr>
        <w:t>チケットがどのようにソフトウェア開発プロジェクトで使われ，役立っているのかを調査したい．そのため</w:t>
      </w:r>
      <w:ins w:id="3" w:author="作成者">
        <w:r w:rsidR="008A3654">
          <w:rPr>
            <w:rFonts w:ascii="Times New Roman" w:hAnsi="Times New Roman" w:hint="eastAsia"/>
          </w:rPr>
          <w:t>に</w:t>
        </w:r>
      </w:ins>
      <w:r>
        <w:rPr>
          <w:rFonts w:ascii="Times New Roman" w:hAnsi="Times New Roman" w:hint="eastAsia"/>
        </w:rPr>
        <w:t>，</w:t>
      </w:r>
      <w:r w:rsidR="001107AC">
        <w:rPr>
          <w:rFonts w:ascii="Times New Roman" w:hAnsi="Times New Roman" w:hint="eastAsia"/>
        </w:rPr>
        <w:t>ソフトウェア開発プロジェクトにおいて，</w:t>
      </w:r>
      <w:r>
        <w:rPr>
          <w:rFonts w:ascii="Times New Roman" w:hAnsi="Times New Roman" w:hint="eastAsia"/>
        </w:rPr>
        <w:t>最もよく使われているバージョン管理サービスである</w:t>
      </w:r>
      <w:proofErr w:type="spellStart"/>
      <w:r>
        <w:rPr>
          <w:rFonts w:ascii="Times New Roman" w:hAnsi="Times New Roman" w:hint="eastAsia"/>
        </w:rPr>
        <w:t>GitHub</w:t>
      </w:r>
      <w:proofErr w:type="spellEnd"/>
      <w:r w:rsidRPr="003B5188">
        <w:rPr>
          <w:rFonts w:ascii="Times New Roman" w:hAnsi="Times New Roman"/>
        </w:rPr>
        <w:t>を利用し</w:t>
      </w:r>
      <w:r>
        <w:rPr>
          <w:rFonts w:ascii="Times New Roman" w:hAnsi="Times New Roman" w:hint="eastAsia"/>
        </w:rPr>
        <w:t>，</w:t>
      </w:r>
      <w:proofErr w:type="spellStart"/>
      <w:r>
        <w:rPr>
          <w:rFonts w:ascii="Times New Roman" w:hAnsi="Times New Roman" w:hint="eastAsia"/>
        </w:rPr>
        <w:t>GitHub</w:t>
      </w:r>
      <w:proofErr w:type="spellEnd"/>
      <w:r>
        <w:rPr>
          <w:rFonts w:ascii="Times New Roman" w:hAnsi="Times New Roman" w:hint="eastAsia"/>
        </w:rPr>
        <w:t>にお</w:t>
      </w:r>
      <w:r w:rsidR="00D30B3F">
        <w:rPr>
          <w:rFonts w:ascii="Times New Roman" w:hAnsi="Times New Roman" w:hint="eastAsia"/>
        </w:rPr>
        <w:t>ける</w:t>
      </w:r>
      <w:r>
        <w:rPr>
          <w:rFonts w:ascii="Times New Roman" w:hAnsi="Times New Roman" w:hint="eastAsia"/>
        </w:rPr>
        <w:t>チケット</w:t>
      </w:r>
      <w:r w:rsidR="00D30B3F">
        <w:rPr>
          <w:rFonts w:ascii="Times New Roman" w:hAnsi="Times New Roman" w:hint="eastAsia"/>
        </w:rPr>
        <w:t>（</w:t>
      </w:r>
      <w:r w:rsidR="00D30B3F">
        <w:rPr>
          <w:rFonts w:ascii="Times New Roman" w:hAnsi="Times New Roman" w:hint="eastAsia"/>
        </w:rPr>
        <w:t>Issue</w:t>
      </w:r>
      <w:r w:rsidR="00D30B3F">
        <w:rPr>
          <w:rFonts w:ascii="Times New Roman" w:hAnsi="Times New Roman" w:hint="eastAsia"/>
        </w:rPr>
        <w:t>と呼ばれる）の使われ方を調査する．具体的には，</w:t>
      </w:r>
      <w:proofErr w:type="spellStart"/>
      <w:r w:rsidR="00D30B3F">
        <w:rPr>
          <w:rFonts w:ascii="Times New Roman" w:hAnsi="Times New Roman" w:hint="eastAsia"/>
        </w:rPr>
        <w:t>GitHub</w:t>
      </w:r>
      <w:proofErr w:type="spellEnd"/>
      <w:r w:rsidR="00D30B3F">
        <w:rPr>
          <w:rFonts w:ascii="Times New Roman" w:hAnsi="Times New Roman" w:hint="eastAsia"/>
        </w:rPr>
        <w:t>で公開されているソフトウェア</w:t>
      </w:r>
      <w:r w:rsidR="005976F1">
        <w:rPr>
          <w:rFonts w:ascii="Times New Roman" w:hAnsi="Times New Roman" w:hint="eastAsia"/>
        </w:rPr>
        <w:t>開発</w:t>
      </w:r>
      <w:r w:rsidRPr="003B5188">
        <w:rPr>
          <w:rFonts w:ascii="Times New Roman" w:hAnsi="Times New Roman"/>
        </w:rPr>
        <w:t>プ</w:t>
      </w:r>
      <w:r>
        <w:rPr>
          <w:rFonts w:ascii="Times New Roman" w:hAnsi="Times New Roman"/>
        </w:rPr>
        <w:t>ロジェクトにおいて</w:t>
      </w:r>
      <w:r w:rsidR="00D30B3F">
        <w:rPr>
          <w:rFonts w:ascii="Times New Roman" w:hAnsi="Times New Roman"/>
        </w:rPr>
        <w:t>，</w:t>
      </w:r>
      <w:r>
        <w:rPr>
          <w:rFonts w:ascii="Times New Roman" w:hAnsi="Times New Roman" w:hint="eastAsia"/>
        </w:rPr>
        <w:t>Issue</w:t>
      </w:r>
      <w:r>
        <w:rPr>
          <w:rFonts w:ascii="Times New Roman" w:hAnsi="Times New Roman"/>
        </w:rPr>
        <w:t>がどのように</w:t>
      </w:r>
      <w:r>
        <w:rPr>
          <w:rFonts w:ascii="Times New Roman" w:hAnsi="Times New Roman"/>
        </w:rPr>
        <w:lastRenderedPageBreak/>
        <w:t>使われているのか</w:t>
      </w:r>
      <w:r>
        <w:rPr>
          <w:rFonts w:ascii="Times New Roman" w:hAnsi="Times New Roman" w:hint="eastAsia"/>
        </w:rPr>
        <w:t>，</w:t>
      </w:r>
      <w:r>
        <w:rPr>
          <w:rFonts w:ascii="Times New Roman" w:hAnsi="Times New Roman" w:hint="eastAsia"/>
        </w:rPr>
        <w:t>Issue</w:t>
      </w:r>
      <w:r>
        <w:rPr>
          <w:rFonts w:ascii="Times New Roman" w:hAnsi="Times New Roman" w:hint="eastAsia"/>
        </w:rPr>
        <w:t>を中心として開発しているプロジェクトがどのくらい存在するのか，どのようなプロジェクトで使われているのかなどを調査することで，</w:t>
      </w:r>
      <w:r w:rsidDel="006A5EFC">
        <w:rPr>
          <w:rFonts w:ascii="Times New Roman" w:hAnsi="Times New Roman" w:hint="eastAsia"/>
        </w:rPr>
        <w:t xml:space="preserve"> </w:t>
      </w:r>
      <w:r>
        <w:rPr>
          <w:rFonts w:ascii="Times New Roman" w:hAnsi="Times New Roman" w:hint="eastAsia"/>
        </w:rPr>
        <w:t>チケットがどのように活用されるかを調査したい．</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研究方法</w:t>
      </w:r>
    </w:p>
    <w:p w:rsidR="001107AC" w:rsidRPr="00F84264" w:rsidRDefault="001107AC" w:rsidP="00F84264">
      <w:pPr>
        <w:ind w:firstLineChars="100" w:firstLine="212"/>
        <w:rPr>
          <w:rFonts w:ascii="Times New Roman" w:hAnsi="Times New Roman"/>
        </w:rPr>
      </w:pPr>
      <w:r>
        <w:rPr>
          <w:rFonts w:ascii="Times New Roman" w:hAnsi="Times New Roman" w:hint="eastAsia"/>
        </w:rPr>
        <w:t>以下の方法で研究する．</w:t>
      </w:r>
    </w:p>
    <w:p w:rsidR="000221E6" w:rsidRPr="009A6033" w:rsidRDefault="000221E6" w:rsidP="000221E6">
      <w:pPr>
        <w:pStyle w:val="a7"/>
        <w:numPr>
          <w:ilvl w:val="0"/>
          <w:numId w:val="3"/>
        </w:numPr>
        <w:ind w:leftChars="0"/>
        <w:rPr>
          <w:rFonts w:ascii="Times New Roman" w:hAnsi="Times New Roman"/>
        </w:rPr>
      </w:pPr>
      <w:r w:rsidRPr="009A6033">
        <w:rPr>
          <w:rFonts w:ascii="Times New Roman" w:hAnsi="Times New Roman"/>
        </w:rPr>
        <w:t>チケットが具体的にどのようなものなのか，どのように</w:t>
      </w:r>
      <w:r>
        <w:rPr>
          <w:rFonts w:ascii="Times New Roman" w:hAnsi="Times New Roman" w:hint="eastAsia"/>
        </w:rPr>
        <w:t>利用</w:t>
      </w:r>
      <w:r w:rsidRPr="009A6033">
        <w:rPr>
          <w:rFonts w:ascii="Times New Roman" w:hAnsi="Times New Roman" w:hint="eastAsia"/>
        </w:rPr>
        <w:t>してい</w:t>
      </w:r>
      <w:r w:rsidR="00D30B3F">
        <w:rPr>
          <w:rFonts w:ascii="Times New Roman" w:hAnsi="Times New Roman" w:hint="eastAsia"/>
        </w:rPr>
        <w:t>る</w:t>
      </w:r>
      <w:r w:rsidRPr="009A6033">
        <w:rPr>
          <w:rFonts w:ascii="Times New Roman" w:hAnsi="Times New Roman" w:hint="eastAsia"/>
        </w:rPr>
        <w:t>のか，どのような利点，欠点があるのか調査する</w:t>
      </w:r>
      <w:r>
        <w:rPr>
          <w:rFonts w:ascii="Times New Roman" w:hAnsi="Times New Roman" w:hint="eastAsia"/>
        </w:rPr>
        <w:t>．</w:t>
      </w:r>
      <w:r w:rsidRPr="009A6033">
        <w:rPr>
          <w:rFonts w:ascii="Times New Roman" w:hAnsi="Times New Roman"/>
        </w:rPr>
        <w:t xml:space="preserve"> </w:t>
      </w:r>
    </w:p>
    <w:p w:rsidR="001107AC" w:rsidRDefault="001107AC" w:rsidP="004F56D4">
      <w:pPr>
        <w:pStyle w:val="a7"/>
        <w:numPr>
          <w:ilvl w:val="0"/>
          <w:numId w:val="3"/>
        </w:numPr>
        <w:ind w:leftChars="0"/>
        <w:rPr>
          <w:ins w:id="4" w:author="作成者"/>
          <w:rFonts w:ascii="Times New Roman" w:hAnsi="Times New Roman" w:hint="eastAsia"/>
        </w:rPr>
      </w:pPr>
      <w:proofErr w:type="spellStart"/>
      <w:r>
        <w:rPr>
          <w:rFonts w:ascii="Times New Roman" w:hAnsi="Times New Roman" w:hint="eastAsia"/>
        </w:rPr>
        <w:t>GitHub</w:t>
      </w:r>
      <w:proofErr w:type="spellEnd"/>
      <w:r>
        <w:rPr>
          <w:rFonts w:ascii="Times New Roman" w:hAnsi="Times New Roman" w:hint="eastAsia"/>
        </w:rPr>
        <w:t>におけるチケット（</w:t>
      </w:r>
      <w:r>
        <w:rPr>
          <w:rFonts w:ascii="Times New Roman" w:hAnsi="Times New Roman" w:hint="eastAsia"/>
        </w:rPr>
        <w:t>Issue</w:t>
      </w:r>
      <w:r>
        <w:rPr>
          <w:rFonts w:ascii="Times New Roman" w:hAnsi="Times New Roman" w:hint="eastAsia"/>
        </w:rPr>
        <w:t>）</w:t>
      </w:r>
      <w:r w:rsidR="000221E6">
        <w:rPr>
          <w:rFonts w:ascii="Times New Roman" w:hAnsi="Times New Roman" w:hint="eastAsia"/>
        </w:rPr>
        <w:t>の使用データを収集する</w:t>
      </w:r>
      <w:r w:rsidR="00D30B3F">
        <w:rPr>
          <w:rFonts w:ascii="Times New Roman" w:hAnsi="Times New Roman" w:hint="eastAsia"/>
        </w:rPr>
        <w:t>ツール</w:t>
      </w:r>
      <w:r w:rsidR="000221E6">
        <w:rPr>
          <w:rFonts w:ascii="Times New Roman" w:hAnsi="Times New Roman" w:hint="eastAsia"/>
        </w:rPr>
        <w:t>を開発する．</w:t>
      </w:r>
    </w:p>
    <w:p w:rsidR="008A3654" w:rsidRPr="00F84264" w:rsidRDefault="008A3654" w:rsidP="004F56D4">
      <w:pPr>
        <w:pStyle w:val="a7"/>
        <w:numPr>
          <w:ilvl w:val="0"/>
          <w:numId w:val="3"/>
        </w:numPr>
        <w:ind w:leftChars="0"/>
        <w:rPr>
          <w:rFonts w:ascii="Times New Roman" w:hAnsi="Times New Roman"/>
        </w:rPr>
      </w:pPr>
      <w:ins w:id="5" w:author="作成者">
        <w:r>
          <w:rPr>
            <w:rFonts w:ascii="Times New Roman" w:hAnsi="Times New Roman" w:hint="eastAsia"/>
          </w:rPr>
          <w:t>ツールで収集したデータを解析し，チケットの使われ方を明らかにする．</w:t>
        </w:r>
      </w:ins>
      <w:bookmarkStart w:id="6" w:name="_GoBack"/>
      <w:bookmarkEnd w:id="6"/>
    </w:p>
    <w:p w:rsidR="000221E6" w:rsidRDefault="000221E6" w:rsidP="000221E6">
      <w:pPr>
        <w:pStyle w:val="a7"/>
        <w:numPr>
          <w:ilvl w:val="0"/>
          <w:numId w:val="3"/>
        </w:numPr>
        <w:ind w:leftChars="0"/>
        <w:rPr>
          <w:rFonts w:ascii="Times New Roman" w:hAnsi="Times New Roman"/>
        </w:rPr>
      </w:pPr>
      <w:r>
        <w:rPr>
          <w:rFonts w:ascii="Times New Roman" w:hAnsi="Times New Roman" w:hint="eastAsia"/>
        </w:rPr>
        <w:t>チケットを利用することで，プロジェクトにどのような影響を与えられるか調査する．</w:t>
      </w:r>
    </w:p>
    <w:p w:rsidR="000221E6" w:rsidRDefault="000221E6" w:rsidP="000221E6">
      <w:pPr>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進捗状況</w:t>
      </w:r>
    </w:p>
    <w:p w:rsidR="000221E6" w:rsidRDefault="00D30B3F" w:rsidP="000221E6">
      <w:pPr>
        <w:ind w:firstLineChars="100" w:firstLine="212"/>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で公開されているソフトウェア</w:t>
      </w:r>
      <w:r w:rsidR="00102E25">
        <w:rPr>
          <w:rFonts w:ascii="Times New Roman" w:hAnsi="Times New Roman" w:hint="eastAsia"/>
        </w:rPr>
        <w:t>開発プロジェクト</w:t>
      </w:r>
      <w:r>
        <w:rPr>
          <w:rFonts w:ascii="Times New Roman" w:hAnsi="Times New Roman" w:hint="eastAsia"/>
        </w:rPr>
        <w:t>において，</w:t>
      </w:r>
      <w:r w:rsidR="000221E6">
        <w:rPr>
          <w:rFonts w:ascii="Times New Roman" w:hAnsi="Times New Roman" w:hint="eastAsia"/>
        </w:rPr>
        <w:t>チケット</w:t>
      </w:r>
      <w:r>
        <w:rPr>
          <w:rFonts w:ascii="Times New Roman" w:hAnsi="Times New Roman" w:hint="eastAsia"/>
        </w:rPr>
        <w:t>（</w:t>
      </w:r>
      <w:r>
        <w:rPr>
          <w:rFonts w:ascii="Times New Roman" w:hAnsi="Times New Roman" w:hint="eastAsia"/>
        </w:rPr>
        <w:t>Issue</w:t>
      </w:r>
      <w:r>
        <w:rPr>
          <w:rFonts w:ascii="Times New Roman" w:hAnsi="Times New Roman" w:hint="eastAsia"/>
        </w:rPr>
        <w:t>）が</w:t>
      </w:r>
      <w:r w:rsidR="000221E6">
        <w:rPr>
          <w:rFonts w:ascii="Times New Roman" w:hAnsi="Times New Roman" w:hint="eastAsia"/>
        </w:rPr>
        <w:t>どのように利用されるのかを調査中である．</w:t>
      </w:r>
    </w:p>
    <w:p w:rsidR="000221E6" w:rsidRDefault="000221E6" w:rsidP="000221E6">
      <w:pPr>
        <w:ind w:firstLineChars="100" w:firstLine="212"/>
        <w:rPr>
          <w:rFonts w:ascii="Times New Roman" w:hAnsi="Times New Roman"/>
        </w:rPr>
      </w:pPr>
    </w:p>
    <w:p w:rsidR="000221E6" w:rsidRDefault="000221E6" w:rsidP="000221E6">
      <w:pPr>
        <w:pStyle w:val="a7"/>
        <w:numPr>
          <w:ilvl w:val="0"/>
          <w:numId w:val="2"/>
        </w:numPr>
        <w:ind w:leftChars="0"/>
        <w:rPr>
          <w:rFonts w:ascii="Times New Roman" w:hAnsi="Times New Roman"/>
        </w:rPr>
      </w:pPr>
      <w:r>
        <w:rPr>
          <w:rFonts w:ascii="Times New Roman" w:hAnsi="Times New Roman" w:hint="eastAsia"/>
        </w:rPr>
        <w:t>今後の計画</w:t>
      </w:r>
    </w:p>
    <w:p w:rsidR="004F56D4" w:rsidRPr="00F84264" w:rsidRDefault="004F56D4" w:rsidP="00F84264">
      <w:pPr>
        <w:ind w:firstLineChars="100" w:firstLine="212"/>
        <w:rPr>
          <w:rFonts w:ascii="Times New Roman" w:hAnsi="Times New Roman"/>
        </w:rPr>
      </w:pPr>
      <w:r>
        <w:rPr>
          <w:rFonts w:ascii="Times New Roman" w:hAnsi="Times New Roman" w:hint="eastAsia"/>
        </w:rPr>
        <w:t>今後の計画は以下のものとする．</w:t>
      </w:r>
    </w:p>
    <w:tbl>
      <w:tblPr>
        <w:tblStyle w:val="a8"/>
        <w:tblW w:w="0" w:type="auto"/>
        <w:jc w:val="center"/>
        <w:tblLook w:val="04A0" w:firstRow="1" w:lastRow="0" w:firstColumn="1" w:lastColumn="0" w:noHBand="0" w:noVBand="1"/>
      </w:tblPr>
      <w:tblGrid>
        <w:gridCol w:w="959"/>
        <w:gridCol w:w="3905"/>
      </w:tblGrid>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日程</w:t>
            </w:r>
          </w:p>
        </w:tc>
        <w:tc>
          <w:tcPr>
            <w:tcW w:w="3905" w:type="dxa"/>
          </w:tcPr>
          <w:p w:rsidR="000221E6" w:rsidRDefault="000221E6" w:rsidP="00AD5373">
            <w:pPr>
              <w:jc w:val="center"/>
              <w:rPr>
                <w:rFonts w:ascii="Times New Roman" w:hAnsi="Times New Roman"/>
              </w:rPr>
            </w:pPr>
            <w:r>
              <w:rPr>
                <w:rFonts w:ascii="Times New Roman" w:hAnsi="Times New Roman" w:hint="eastAsia"/>
              </w:rPr>
              <w:t>内容</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10</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調査対象のデータ決め</w:t>
            </w:r>
          </w:p>
          <w:p w:rsidR="000221E6" w:rsidRDefault="000221E6" w:rsidP="00AD5373">
            <w:pPr>
              <w:rPr>
                <w:rFonts w:ascii="Times New Roman" w:hAnsi="Times New Roman"/>
              </w:rPr>
            </w:pPr>
            <w:r>
              <w:rPr>
                <w:rFonts w:ascii="Times New Roman" w:hAnsi="Times New Roman" w:hint="eastAsia"/>
              </w:rPr>
              <w:t>データ収集のためのソフト開発</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11</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データ収集のソフトの開発，検証</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12</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データの分析，まとめ</w:t>
            </w:r>
          </w:p>
        </w:tc>
      </w:tr>
      <w:tr w:rsidR="000221E6" w:rsidTr="00AD5373">
        <w:trPr>
          <w:jc w:val="center"/>
        </w:trPr>
        <w:tc>
          <w:tcPr>
            <w:tcW w:w="959" w:type="dxa"/>
          </w:tcPr>
          <w:p w:rsidR="000221E6" w:rsidRDefault="000221E6" w:rsidP="00AD5373">
            <w:pPr>
              <w:jc w:val="center"/>
              <w:rPr>
                <w:rFonts w:ascii="Times New Roman" w:hAnsi="Times New Roman"/>
              </w:rPr>
            </w:pPr>
            <w:r>
              <w:rPr>
                <w:rFonts w:ascii="Times New Roman" w:hAnsi="Times New Roman" w:hint="eastAsia"/>
              </w:rPr>
              <w:t>1</w:t>
            </w:r>
            <w:r>
              <w:rPr>
                <w:rFonts w:ascii="Times New Roman" w:hAnsi="Times New Roman" w:hint="eastAsia"/>
              </w:rPr>
              <w:t>月</w:t>
            </w:r>
          </w:p>
        </w:tc>
        <w:tc>
          <w:tcPr>
            <w:tcW w:w="3905" w:type="dxa"/>
          </w:tcPr>
          <w:p w:rsidR="000221E6" w:rsidRDefault="000221E6" w:rsidP="00AD5373">
            <w:pPr>
              <w:rPr>
                <w:rFonts w:ascii="Times New Roman" w:hAnsi="Times New Roman"/>
              </w:rPr>
            </w:pPr>
            <w:r>
              <w:rPr>
                <w:rFonts w:ascii="Times New Roman" w:hAnsi="Times New Roman" w:hint="eastAsia"/>
              </w:rPr>
              <w:t>論文の執筆，発表資料の作成</w:t>
            </w:r>
          </w:p>
        </w:tc>
      </w:tr>
    </w:tbl>
    <w:p w:rsidR="000221E6" w:rsidRDefault="000221E6" w:rsidP="000221E6">
      <w:pPr>
        <w:rPr>
          <w:rFonts w:ascii="Times New Roman" w:hAnsi="Times New Roman"/>
        </w:rPr>
      </w:pPr>
    </w:p>
    <w:p w:rsidR="000221E6" w:rsidRPr="005E7A3E" w:rsidRDefault="000221E6" w:rsidP="000221E6">
      <w:pPr>
        <w:ind w:firstLineChars="100" w:firstLine="212"/>
        <w:rPr>
          <w:rFonts w:ascii="Times New Roman" w:hAnsi="Times New Roman"/>
        </w:rPr>
      </w:pPr>
      <w:r w:rsidRPr="005E7A3E">
        <w:rPr>
          <w:rFonts w:ascii="Times New Roman" w:hAnsi="Times New Roman"/>
        </w:rPr>
        <w:t>参考文献</w:t>
      </w:r>
    </w:p>
    <w:p w:rsidR="000221E6" w:rsidRPr="003B5188" w:rsidRDefault="000221E6" w:rsidP="000221E6">
      <w:r>
        <w:t>[1</w:t>
      </w:r>
      <w:r>
        <w:rPr>
          <w:rFonts w:hint="eastAsia"/>
        </w:rPr>
        <w:t xml:space="preserve">] </w:t>
      </w:r>
      <w:r w:rsidRPr="003B5188">
        <w:t>小川明彦</w:t>
      </w:r>
      <w:r w:rsidRPr="003B5188">
        <w:t xml:space="preserve">, </w:t>
      </w:r>
      <w:r w:rsidRPr="003B5188">
        <w:t>酒井誠</w:t>
      </w:r>
      <w:r w:rsidRPr="003B5188">
        <w:t xml:space="preserve">. </w:t>
      </w:r>
      <w:r w:rsidRPr="003B5188">
        <w:t>チケット駆動開発</w:t>
      </w:r>
      <w:r w:rsidRPr="003B5188">
        <w:t xml:space="preserve">. </w:t>
      </w:r>
      <w:r w:rsidRPr="003B5188">
        <w:t>翔泳社</w:t>
      </w:r>
      <w:r w:rsidRPr="003B5188">
        <w:t>, 2012-8-23.</w:t>
      </w:r>
    </w:p>
    <w:p w:rsidR="000221E6" w:rsidRPr="003B5188" w:rsidRDefault="000221E6" w:rsidP="000221E6">
      <w:r w:rsidRPr="003B5188">
        <w:t>[2</w:t>
      </w:r>
      <w:r>
        <w:rPr>
          <w:rFonts w:hint="eastAsia"/>
        </w:rPr>
        <w:t xml:space="preserve">] </w:t>
      </w:r>
      <w:r w:rsidRPr="003B5188">
        <w:t xml:space="preserve">Project Management Institute, Inc. </w:t>
      </w:r>
      <w:r w:rsidRPr="003B5188">
        <w:t>プロジェクトマネジメント知識体系ガイド</w:t>
      </w:r>
      <w:r w:rsidRPr="003B5188">
        <w:t>(</w:t>
      </w:r>
      <w:r w:rsidRPr="003B5188">
        <w:t>第</w:t>
      </w:r>
      <w:r w:rsidRPr="003B5188">
        <w:t>4</w:t>
      </w:r>
      <w:r w:rsidRPr="003B5188">
        <w:t>版</w:t>
      </w:r>
      <w:r w:rsidRPr="003B5188">
        <w:t>)</w:t>
      </w:r>
      <w:r>
        <w:rPr>
          <w:rFonts w:hint="eastAsia"/>
        </w:rPr>
        <w:t>.</w:t>
      </w:r>
      <w:r w:rsidRPr="003B5188">
        <w:t xml:space="preserve"> PMI, 2009-12.</w:t>
      </w:r>
    </w:p>
    <w:p w:rsidR="000221E6" w:rsidRPr="00C17F5F" w:rsidRDefault="000221E6" w:rsidP="000221E6">
      <w:r>
        <w:rPr>
          <w:rFonts w:hint="eastAsia"/>
        </w:rPr>
        <w:t xml:space="preserve">[3] Jonathan </w:t>
      </w:r>
      <w:proofErr w:type="spellStart"/>
      <w:r>
        <w:rPr>
          <w:rFonts w:hint="eastAsia"/>
        </w:rPr>
        <w:t>Rasmusson</w:t>
      </w:r>
      <w:proofErr w:type="spellEnd"/>
      <w:r>
        <w:rPr>
          <w:rFonts w:hint="eastAsia"/>
        </w:rPr>
        <w:t xml:space="preserve">. </w:t>
      </w:r>
      <w:r>
        <w:rPr>
          <w:rFonts w:hint="eastAsia"/>
        </w:rPr>
        <w:t>アジャイルサムライ―達人開発者への道</w:t>
      </w:r>
      <w:r>
        <w:rPr>
          <w:rFonts w:hint="eastAsia"/>
        </w:rPr>
        <w:t xml:space="preserve">. </w:t>
      </w:r>
      <w:r>
        <w:rPr>
          <w:rFonts w:hint="eastAsia"/>
        </w:rPr>
        <w:t>オーム社</w:t>
      </w:r>
      <w:r>
        <w:rPr>
          <w:rFonts w:hint="eastAsia"/>
        </w:rPr>
        <w:t>, 2011-11-25.</w:t>
      </w:r>
    </w:p>
    <w:p w:rsidR="000221E6" w:rsidRPr="00C17F5F" w:rsidRDefault="000221E6" w:rsidP="000221E6">
      <w:r>
        <w:rPr>
          <w:rFonts w:hint="eastAsia"/>
        </w:rPr>
        <w:t xml:space="preserve">[4] </w:t>
      </w:r>
      <w:r>
        <w:rPr>
          <w:rFonts w:hint="eastAsia"/>
        </w:rPr>
        <w:t>濱野純</w:t>
      </w:r>
      <w:r>
        <w:rPr>
          <w:rFonts w:hint="eastAsia"/>
        </w:rPr>
        <w:t xml:space="preserve">, </w:t>
      </w:r>
      <w:r>
        <w:rPr>
          <w:rFonts w:hint="eastAsia"/>
        </w:rPr>
        <w:t>入門</w:t>
      </w:r>
      <w:proofErr w:type="spellStart"/>
      <w:r>
        <w:rPr>
          <w:rFonts w:hint="eastAsia"/>
        </w:rPr>
        <w:t>Git</w:t>
      </w:r>
      <w:proofErr w:type="spellEnd"/>
      <w:r>
        <w:rPr>
          <w:rFonts w:hint="eastAsia"/>
        </w:rPr>
        <w:t xml:space="preserve">, </w:t>
      </w:r>
      <w:r>
        <w:rPr>
          <w:rFonts w:hint="eastAsia"/>
        </w:rPr>
        <w:t>秀和システム</w:t>
      </w:r>
      <w:r>
        <w:rPr>
          <w:rFonts w:hint="eastAsia"/>
        </w:rPr>
        <w:t>, 2009-9-25.</w:t>
      </w:r>
    </w:p>
    <w:p w:rsidR="000221E6" w:rsidRPr="00C17F5F" w:rsidRDefault="000221E6" w:rsidP="000221E6">
      <w:r>
        <w:rPr>
          <w:rFonts w:hint="eastAsia"/>
        </w:rPr>
        <w:t xml:space="preserve">[5] </w:t>
      </w:r>
      <w:r>
        <w:rPr>
          <w:rFonts w:hint="eastAsia"/>
        </w:rPr>
        <w:t>片岡巌</w:t>
      </w:r>
      <w:r>
        <w:rPr>
          <w:rFonts w:hint="eastAsia"/>
        </w:rPr>
        <w:t xml:space="preserve">, WEB+DB PRESS Vol.69, </w:t>
      </w:r>
      <w:r>
        <w:rPr>
          <w:rFonts w:hint="eastAsia"/>
        </w:rPr>
        <w:t>技術評論社</w:t>
      </w:r>
      <w:r>
        <w:rPr>
          <w:rFonts w:hint="eastAsia"/>
        </w:rPr>
        <w:t>, 2012-7-25.</w:t>
      </w:r>
    </w:p>
    <w:p w:rsidR="003256C0" w:rsidRPr="00204879" w:rsidRDefault="003256C0" w:rsidP="003256C0">
      <w:pPr>
        <w:ind w:right="848"/>
        <w:rPr>
          <w:rFonts w:ascii="Times New Roman" w:hAnsi="Times New Roman"/>
        </w:rPr>
      </w:pPr>
    </w:p>
    <w:sectPr w:rsidR="003256C0"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631" w:rsidRDefault="00AF3631" w:rsidP="00962F5D">
      <w:r>
        <w:separator/>
      </w:r>
    </w:p>
  </w:endnote>
  <w:endnote w:type="continuationSeparator" w:id="0">
    <w:p w:rsidR="00AF3631" w:rsidRDefault="00AF3631"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631" w:rsidRDefault="00AF3631" w:rsidP="00962F5D">
      <w:r>
        <w:separator/>
      </w:r>
    </w:p>
  </w:footnote>
  <w:footnote w:type="continuationSeparator" w:id="0">
    <w:p w:rsidR="00AF3631" w:rsidRDefault="00AF3631"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7468E"/>
    <w:multiLevelType w:val="hybridMultilevel"/>
    <w:tmpl w:val="846EF492"/>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1E6"/>
    <w:rsid w:val="000633DA"/>
    <w:rsid w:val="000C4DF1"/>
    <w:rsid w:val="00102E25"/>
    <w:rsid w:val="001107AC"/>
    <w:rsid w:val="0012650F"/>
    <w:rsid w:val="001A020F"/>
    <w:rsid w:val="001D45D6"/>
    <w:rsid w:val="00204879"/>
    <w:rsid w:val="00206830"/>
    <w:rsid w:val="0024250B"/>
    <w:rsid w:val="00290361"/>
    <w:rsid w:val="002A4CEE"/>
    <w:rsid w:val="003256C0"/>
    <w:rsid w:val="00371564"/>
    <w:rsid w:val="00384F3A"/>
    <w:rsid w:val="003C1A45"/>
    <w:rsid w:val="003C683E"/>
    <w:rsid w:val="004043E5"/>
    <w:rsid w:val="0045713D"/>
    <w:rsid w:val="004F56D4"/>
    <w:rsid w:val="005071B6"/>
    <w:rsid w:val="00540C7E"/>
    <w:rsid w:val="00550162"/>
    <w:rsid w:val="005564DB"/>
    <w:rsid w:val="005976F1"/>
    <w:rsid w:val="005E7A3E"/>
    <w:rsid w:val="005F5182"/>
    <w:rsid w:val="0060145D"/>
    <w:rsid w:val="00702C71"/>
    <w:rsid w:val="00714584"/>
    <w:rsid w:val="00720646"/>
    <w:rsid w:val="00762E4C"/>
    <w:rsid w:val="00767F41"/>
    <w:rsid w:val="00780021"/>
    <w:rsid w:val="0080606A"/>
    <w:rsid w:val="008133C9"/>
    <w:rsid w:val="00817499"/>
    <w:rsid w:val="00820D33"/>
    <w:rsid w:val="00875098"/>
    <w:rsid w:val="00891D03"/>
    <w:rsid w:val="00897D3D"/>
    <w:rsid w:val="008A3654"/>
    <w:rsid w:val="008B7F87"/>
    <w:rsid w:val="008E1BB7"/>
    <w:rsid w:val="009204DA"/>
    <w:rsid w:val="009226C3"/>
    <w:rsid w:val="00932878"/>
    <w:rsid w:val="00942934"/>
    <w:rsid w:val="00954633"/>
    <w:rsid w:val="00962F5D"/>
    <w:rsid w:val="009A6033"/>
    <w:rsid w:val="009C186B"/>
    <w:rsid w:val="00A10AC1"/>
    <w:rsid w:val="00A33982"/>
    <w:rsid w:val="00AA6FBE"/>
    <w:rsid w:val="00AB0A91"/>
    <w:rsid w:val="00AF3631"/>
    <w:rsid w:val="00B20D9B"/>
    <w:rsid w:val="00B773BA"/>
    <w:rsid w:val="00BC0487"/>
    <w:rsid w:val="00BF15F7"/>
    <w:rsid w:val="00C07E7F"/>
    <w:rsid w:val="00C308F5"/>
    <w:rsid w:val="00C360CE"/>
    <w:rsid w:val="00C47BFF"/>
    <w:rsid w:val="00C71E28"/>
    <w:rsid w:val="00CB7FF4"/>
    <w:rsid w:val="00CC52B2"/>
    <w:rsid w:val="00CE01DB"/>
    <w:rsid w:val="00CE12A0"/>
    <w:rsid w:val="00D11BDF"/>
    <w:rsid w:val="00D251A4"/>
    <w:rsid w:val="00D30B3F"/>
    <w:rsid w:val="00D42F9D"/>
    <w:rsid w:val="00DB4D90"/>
    <w:rsid w:val="00E12EB3"/>
    <w:rsid w:val="00EB1E10"/>
    <w:rsid w:val="00F25A75"/>
    <w:rsid w:val="00F84264"/>
    <w:rsid w:val="00FA1E6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59168-4539-4700-9A4A-0BBAAEC6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1465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2013-09-23T11:36:00Z</dcterms:created>
  <dcterms:modified xsi:type="dcterms:W3CDTF">2013-09-26T07:23:00Z</dcterms:modified>
</cp:coreProperties>
</file>