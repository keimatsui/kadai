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D92A44" w:rsidP="000221E6">
      <w:pPr>
        <w:jc w:val="center"/>
        <w:rPr>
          <w:rFonts w:ascii="Times New Roman" w:hAnsi="Times New Roman"/>
        </w:rPr>
      </w:pPr>
      <w:r>
        <w:rPr>
          <w:rFonts w:ascii="Times New Roman" w:hAnsi="Times New Roman" w:hint="eastAsia"/>
          <w:sz w:val="28"/>
        </w:rPr>
        <w:t>チケットを活用するオープンソースソフトウェア開発の実態調査</w:t>
      </w: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Del="00C44D84" w:rsidRDefault="000221E6" w:rsidP="000221E6">
      <w:pPr>
        <w:ind w:firstLineChars="100" w:firstLine="212"/>
        <w:rPr>
          <w:del w:id="0" w:author="作成者"/>
          <w:rFonts w:ascii="Times New Roman" w:hAnsi="Times New Roman"/>
        </w:rPr>
      </w:pPr>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r w:rsidR="008A3654">
        <w:rPr>
          <w:rFonts w:ascii="Times New Roman" w:hAnsi="Times New Roman" w:hint="eastAsia"/>
        </w:rPr>
        <w:t>，</w:t>
      </w:r>
      <w:r>
        <w:rPr>
          <w:rFonts w:ascii="Times New Roman" w:hAnsi="Times New Roman" w:hint="eastAsia"/>
        </w:rPr>
        <w:t>開発プロセスもそのような事柄を考慮したものが求められている．</w:t>
      </w:r>
    </w:p>
    <w:p w:rsidR="007A1D3D" w:rsidRDefault="007A1D3D" w:rsidP="00C44D84">
      <w:pPr>
        <w:ind w:firstLineChars="100" w:firstLine="212"/>
        <w:rPr>
          <w:ins w:id="1" w:author="作成者"/>
          <w:rFonts w:ascii="Times New Roman" w:hAnsi="Times New Roman" w:hint="eastAsia"/>
          <w:noProof/>
        </w:rPr>
      </w:pPr>
    </w:p>
    <w:p w:rsidR="000221E6" w:rsidRDefault="004071A5" w:rsidP="000221E6">
      <w:pPr>
        <w:ind w:firstLineChars="100" w:firstLine="212"/>
        <w:rPr>
          <w:rFonts w:ascii="Times New Roman" w:hAnsi="Times New Roman"/>
        </w:rPr>
      </w:pPr>
      <w:r>
        <w:rPr>
          <w:rFonts w:ascii="Times New Roman" w:hAnsi="Times New Roman" w:hint="eastAsia"/>
          <w:noProof/>
        </w:rPr>
        <mc:AlternateContent>
          <mc:Choice Requires="wpg">
            <w:drawing>
              <wp:anchor distT="0" distB="0" distL="114300" distR="114300" simplePos="0" relativeHeight="251661312" behindDoc="0" locked="0" layoutInCell="1" allowOverlap="1" wp14:anchorId="29FD0BF0" wp14:editId="6BBFC42F">
                <wp:simplePos x="0" y="0"/>
                <wp:positionH relativeFrom="column">
                  <wp:posOffset>3211830</wp:posOffset>
                </wp:positionH>
                <wp:positionV relativeFrom="paragraph">
                  <wp:posOffset>1096010</wp:posOffset>
                </wp:positionV>
                <wp:extent cx="3048000" cy="2010410"/>
                <wp:effectExtent l="0" t="0" r="0" b="8890"/>
                <wp:wrapSquare wrapText="bothSides"/>
                <wp:docPr id="8" name="グループ化 8"/>
                <wp:cNvGraphicFramePr/>
                <a:graphic xmlns:a="http://schemas.openxmlformats.org/drawingml/2006/main">
                  <a:graphicData uri="http://schemas.microsoft.com/office/word/2010/wordprocessingGroup">
                    <wpg:wgp>
                      <wpg:cNvGrpSpPr/>
                      <wpg:grpSpPr>
                        <a:xfrm>
                          <a:off x="0" y="0"/>
                          <a:ext cx="3048000" cy="2010410"/>
                          <a:chOff x="0" y="0"/>
                          <a:chExt cx="3048000" cy="2010410"/>
                        </a:xfrm>
                      </wpg:grpSpPr>
                      <wpg:grpSp>
                        <wpg:cNvPr id="7" name="グループ化 7"/>
                        <wpg:cNvGrpSpPr/>
                        <wpg:grpSpPr>
                          <a:xfrm>
                            <a:off x="0" y="0"/>
                            <a:ext cx="3048000" cy="1914525"/>
                            <a:chOff x="0" y="0"/>
                            <a:chExt cx="3048000" cy="1914525"/>
                          </a:xfrm>
                        </wpg:grpSpPr>
                        <pic:pic xmlns:pic="http://schemas.openxmlformats.org/drawingml/2006/picture">
                          <pic:nvPicPr>
                            <pic:cNvPr id="3" name="図 3"/>
                            <pic:cNvPicPr>
                              <a:picLocks noChangeAspect="1"/>
                            </pic:cNvPicPr>
                          </pic:nvPicPr>
                          <pic:blipFill rotWithShape="1">
                            <a:blip r:embed="rId9" cstate="print">
                              <a:extLst>
                                <a:ext uri="{28A0092B-C50C-407E-A947-70E740481C1C}">
                                  <a14:useLocalDpi xmlns:a14="http://schemas.microsoft.com/office/drawing/2010/main" val="0"/>
                                </a:ext>
                              </a:extLst>
                            </a:blip>
                            <a:srcRect l="4824" t="4773" r="5144" b="15437"/>
                            <a:stretch/>
                          </pic:blipFill>
                          <pic:spPr bwMode="auto">
                            <a:xfrm>
                              <a:off x="1543050" y="0"/>
                              <a:ext cx="1504950" cy="1885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図 6"/>
                            <pic:cNvPicPr>
                              <a:picLocks noChangeAspect="1"/>
                            </pic:cNvPicPr>
                          </pic:nvPicPr>
                          <pic:blipFill rotWithShape="1">
                            <a:blip r:embed="rId10" cstate="print">
                              <a:extLst>
                                <a:ext uri="{28A0092B-C50C-407E-A947-70E740481C1C}">
                                  <a14:useLocalDpi xmlns:a14="http://schemas.microsoft.com/office/drawing/2010/main" val="0"/>
                                </a:ext>
                              </a:extLst>
                            </a:blip>
                            <a:srcRect l="5506" t="2334" r="3669" b="17509"/>
                            <a:stretch/>
                          </pic:blipFill>
                          <pic:spPr bwMode="auto">
                            <a:xfrm>
                              <a:off x="0" y="38100"/>
                              <a:ext cx="1504950" cy="1876425"/>
                            </a:xfrm>
                            <a:prstGeom prst="rect">
                              <a:avLst/>
                            </a:prstGeom>
                            <a:ln>
                              <a:noFill/>
                            </a:ln>
                            <a:extLst>
                              <a:ext uri="{53640926-AAD7-44D8-BBD7-CCE9431645EC}">
                                <a14:shadowObscured xmlns:a14="http://schemas.microsoft.com/office/drawing/2010/main"/>
                              </a:ext>
                            </a:extLst>
                          </pic:spPr>
                        </pic:pic>
                      </wpg:grpSp>
                      <wps:wsp>
                        <wps:cNvPr id="1" name="テキスト ボックス 1"/>
                        <wps:cNvSpPr txBox="1"/>
                        <wps:spPr>
                          <a:xfrm>
                            <a:off x="0" y="1828800"/>
                            <a:ext cx="3048000" cy="181610"/>
                          </a:xfrm>
                          <a:prstGeom prst="rect">
                            <a:avLst/>
                          </a:prstGeom>
                          <a:solidFill>
                            <a:prstClr val="white"/>
                          </a:solidFill>
                          <a:ln>
                            <a:noFill/>
                          </a:ln>
                          <a:effectLst/>
                        </wps:spPr>
                        <wps:txbx>
                          <w:txbxContent>
                            <w:p w:rsidR="00C44D84" w:rsidRPr="002F2536" w:rsidRDefault="00C44D84" w:rsidP="002F2536">
                              <w:pPr>
                                <w:pStyle w:val="ab"/>
                                <w:ind w:firstLine="212"/>
                                <w:jc w:val="center"/>
                                <w:rPr>
                                  <w:rFonts w:ascii="Times New Roman" w:hAnsi="Times New Roman"/>
                                  <w:noProof/>
                                  <w:sz w:val="16"/>
                                  <w:szCs w:val="20"/>
                                  <w:rPrChange w:id="2" w:author="作成者">
                                    <w:rPr>
                                      <w:rFonts w:ascii="Times New Roman" w:hAnsi="Times New Roman"/>
                                      <w:noProof/>
                                    </w:rPr>
                                  </w:rPrChange>
                                </w:rPr>
                                <w:pPrChange w:id="3" w:author="作成者">
                                  <w:pPr>
                                    <w:ind w:firstLineChars="100" w:firstLine="212"/>
                                  </w:pPr>
                                </w:pPrChange>
                              </w:pPr>
                              <w:ins w:id="4" w:author="作成者">
                                <w:r w:rsidRPr="002F2536">
                                  <w:rPr>
                                    <w:rFonts w:hint="eastAsia"/>
                                    <w:sz w:val="16"/>
                                    <w:rPrChange w:id="5" w:author="作成者">
                                      <w:rPr>
                                        <w:rFonts w:hint="eastAsia"/>
                                      </w:rPr>
                                    </w:rPrChange>
                                  </w:rPr>
                                  <w:t>図</w:t>
                                </w:r>
                                <w:r w:rsidRPr="002F2536">
                                  <w:rPr>
                                    <w:rFonts w:hint="eastAsia"/>
                                    <w:sz w:val="16"/>
                                    <w:rPrChange w:id="6" w:author="作成者">
                                      <w:rPr>
                                        <w:rFonts w:hint="eastAsia"/>
                                      </w:rPr>
                                    </w:rPrChange>
                                  </w:rPr>
                                  <w:t xml:space="preserve"> </w:t>
                                </w:r>
                                <w:r w:rsidRPr="002F2536">
                                  <w:rPr>
                                    <w:sz w:val="16"/>
                                    <w:rPrChange w:id="7" w:author="作成者">
                                      <w:rPr/>
                                    </w:rPrChange>
                                  </w:rPr>
                                  <w:fldChar w:fldCharType="begin"/>
                                </w:r>
                                <w:r w:rsidRPr="002F2536">
                                  <w:rPr>
                                    <w:sz w:val="16"/>
                                    <w:rPrChange w:id="8" w:author="作成者">
                                      <w:rPr/>
                                    </w:rPrChange>
                                  </w:rPr>
                                  <w:instrText xml:space="preserve"> </w:instrText>
                                </w:r>
                                <w:r w:rsidRPr="002F2536">
                                  <w:rPr>
                                    <w:rFonts w:hint="eastAsia"/>
                                    <w:sz w:val="16"/>
                                    <w:rPrChange w:id="9" w:author="作成者">
                                      <w:rPr>
                                        <w:rFonts w:hint="eastAsia"/>
                                      </w:rPr>
                                    </w:rPrChange>
                                  </w:rPr>
                                  <w:instrText xml:space="preserve">SEQ </w:instrText>
                                </w:r>
                                <w:r w:rsidRPr="002F2536">
                                  <w:rPr>
                                    <w:rFonts w:hint="eastAsia"/>
                                    <w:sz w:val="16"/>
                                    <w:rPrChange w:id="10" w:author="作成者">
                                      <w:rPr>
                                        <w:rFonts w:hint="eastAsia"/>
                                      </w:rPr>
                                    </w:rPrChange>
                                  </w:rPr>
                                  <w:instrText>図</w:instrText>
                                </w:r>
                                <w:r w:rsidRPr="002F2536">
                                  <w:rPr>
                                    <w:rFonts w:hint="eastAsia"/>
                                    <w:sz w:val="16"/>
                                    <w:rPrChange w:id="11" w:author="作成者">
                                      <w:rPr>
                                        <w:rFonts w:hint="eastAsia"/>
                                      </w:rPr>
                                    </w:rPrChange>
                                  </w:rPr>
                                  <w:instrText xml:space="preserve"> \* ARABIC</w:instrText>
                                </w:r>
                                <w:r w:rsidRPr="002F2536">
                                  <w:rPr>
                                    <w:sz w:val="16"/>
                                    <w:rPrChange w:id="12" w:author="作成者">
                                      <w:rPr/>
                                    </w:rPrChange>
                                  </w:rPr>
                                  <w:instrText xml:space="preserve"> </w:instrText>
                                </w:r>
                              </w:ins>
                              <w:r w:rsidRPr="002F2536">
                                <w:rPr>
                                  <w:sz w:val="16"/>
                                  <w:rPrChange w:id="13" w:author="作成者">
                                    <w:rPr/>
                                  </w:rPrChange>
                                </w:rPr>
                                <w:fldChar w:fldCharType="separate"/>
                              </w:r>
                              <w:ins w:id="14" w:author="作成者">
                                <w:r>
                                  <w:rPr>
                                    <w:noProof/>
                                    <w:sz w:val="16"/>
                                  </w:rPr>
                                  <w:t>1</w:t>
                                </w:r>
                                <w:r w:rsidRPr="002F2536">
                                  <w:rPr>
                                    <w:sz w:val="16"/>
                                    <w:rPrChange w:id="15" w:author="作成者">
                                      <w:rPr/>
                                    </w:rPrChange>
                                  </w:rPr>
                                  <w:fldChar w:fldCharType="end"/>
                                </w:r>
                                <w:r w:rsidRPr="002F2536">
                                  <w:rPr>
                                    <w:rFonts w:hint="eastAsia"/>
                                    <w:sz w:val="16"/>
                                    <w:rPrChange w:id="16" w:author="作成者">
                                      <w:rPr>
                                        <w:rFonts w:hint="eastAsia"/>
                                      </w:rPr>
                                    </w:rPrChange>
                                  </w:rPr>
                                  <w:t xml:space="preserve">　</w:t>
                                </w:r>
                                <w:r w:rsidRPr="002F2536">
                                  <w:rPr>
                                    <w:rFonts w:hint="eastAsia"/>
                                    <w:sz w:val="16"/>
                                    <w:rPrChange w:id="17" w:author="作成者">
                                      <w:rPr>
                                        <w:rFonts w:hint="eastAsia"/>
                                      </w:rPr>
                                    </w:rPrChange>
                                  </w:rPr>
                                  <w:t>Open,Close</w:t>
                                </w:r>
                                <w:r>
                                  <w:rPr>
                                    <w:rFonts w:hint="eastAsia"/>
                                    <w:sz w:val="16"/>
                                  </w:rPr>
                                  <w:t>d</w:t>
                                </w:r>
                                <w:r w:rsidRPr="002F2536">
                                  <w:rPr>
                                    <w:rFonts w:hint="eastAsia"/>
                                    <w:sz w:val="16"/>
                                    <w:rPrChange w:id="18" w:author="作成者">
                                      <w:rPr>
                                        <w:rFonts w:hint="eastAsia"/>
                                      </w:rPr>
                                    </w:rPrChange>
                                  </w:rPr>
                                  <w:t>Issues</w:t>
                                </w:r>
                                <w:r w:rsidRPr="002F2536">
                                  <w:rPr>
                                    <w:rFonts w:hint="eastAsia"/>
                                    <w:sz w:val="16"/>
                                    <w:rPrChange w:id="19" w:author="作成者">
                                      <w:rPr>
                                        <w:rFonts w:hint="eastAsia"/>
                                      </w:rPr>
                                    </w:rPrChange>
                                  </w:rPr>
                                  <w:t>の累計</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8" o:spid="_x0000_s1026" style="position:absolute;left:0;text-align:left;margin-left:252.9pt;margin-top:86.3pt;width:240pt;height:158.3pt;z-index:251661312" coordsize="30480,20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KAAAAAAAAACEA0vGsNdNi&#10;AADTYgAAFQAAAGRycy9tZWRpYS9pbWFnZTIuanBlZ//Y/+AAEEpGSUYAAQEBANwA3AAA/9sAQwAC&#10;AQECAQECAgICAgICAgMFAwMDAwMGBAQDBQcGBwcHBgcHCAkLCQgICggHBwoNCgoLDAwMDAcJDg8N&#10;DA4LDAwM/9sAQwECAgIDAwMGAwMGDAgHCAwMDAwMDAwMDAwMDAwMDAwMDAwMDAwMDAwMDAwMDAwM&#10;DAwMDAwMDAwMDAwMDAwMDAwM/8AAEQgCMwG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">
                <v:group id="グループ化 7" o:spid="_x0000_s1027" style="position:absolute;width:30480;height:19145" coordsize="3048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style="position:absolute;left:15430;width:15050;height:1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O+/rCAAAA2gAAAA8AAABkcnMvZG93bnJldi54bWxEj0FrwkAUhO+F/oflCd7qRsUiqatYJZCL&#10;hSaC10f2NQnuvg3ZNcZ/7xYKPQ4z8w2z2Y3WiIF63zpWMJ8lIIgrp1uuFZzL7G0NwgdkjcYxKXiQ&#10;h9329WWDqXZ3/qahCLWIEPYpKmhC6FIpfdWQRT9zHXH0flxvMUTZ11L3eI9wa+QiSd6lxZbjQoMd&#10;HRqqrsXNKiiGY2ZWn2ROy3K1n2fh65LnpNR0Mu4/QAQaw3/4r51rBUv4vRJv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Tvv6wgAAANoAAAAPAAAAAAAAAAAAAAAAAJ8C&#10;AABkcnMvZG93bnJldi54bWxQSwUGAAAAAAQABAD3AAAAjgMAAAAA&#10;">
                    <v:imagedata r:id="rId11" o:title="" croptop="3128f" cropbottom="10117f" cropleft="3161f" cropright="3371f"/>
                    <v:path arrowok="t"/>
                  </v:shape>
                  <v:shape id="図 6" o:spid="_x0000_s1029" type="#_x0000_t75" style="position:absolute;top:381;width:15049;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IclfCAAAA2gAAAA8AAABkcnMvZG93bnJldi54bWxEj0+LwjAUxO8LfofwBG9rqmBZqlGKIive&#10;/ANen82zKTYvpcna6qc3Cwt7HGbmN8xi1dtaPKj1lWMFk3ECgrhwuuJSwfm0/fwC4QOyxtoxKXiS&#10;h9Vy8LHATLuOD/Q4hlJECPsMFZgQmkxKXxiy6MeuIY7ezbUWQ5RtKXWLXYTbWk6TJJUWK44LBhta&#10;Gyruxx+r4DR7vvJLOmsO+223MfucrtNvUmo07PM5iEB9+A//tXdaQQq/V+INkM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CHJXwgAAANoAAAAPAAAAAAAAAAAAAAAAAJ8C&#10;AABkcnMvZG93bnJldi54bWxQSwUGAAAAAAQABAD3AAAAjgMAAAAA&#10;">
                    <v:imagedata r:id="rId12" o:title="" croptop="1530f" cropbottom="11475f" cropleft="3608f" cropright="2405f"/>
                    <v:path arrowok="t"/>
                  </v:shape>
                </v:group>
                <v:shapetype id="_x0000_t202" coordsize="21600,21600" o:spt="202" path="m,l,21600r21600,l21600,xe">
                  <v:stroke joinstyle="miter"/>
                  <v:path gradientshapeok="t" o:connecttype="rect"/>
                </v:shapetype>
                <v:shape id="テキスト ボックス 1" o:spid="_x0000_s1030" type="#_x0000_t202" style="position:absolute;top:18288;width:30480;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C44D84" w:rsidRPr="002F2536" w:rsidRDefault="00C44D84" w:rsidP="009924F1">
                        <w:pPr>
                          <w:pStyle w:val="ab"/>
                          <w:ind w:firstLine="212"/>
                          <w:jc w:val="center"/>
                          <w:rPr>
                            <w:rFonts w:ascii="Times New Roman" w:hAnsi="Times New Roman"/>
                            <w:noProof/>
                            <w:sz w:val="16"/>
                            <w:szCs w:val="20"/>
                            <w:rPrChange w:id="20" w:author="作成者">
                              <w:rPr>
                                <w:rFonts w:ascii="Times New Roman" w:hAnsi="Times New Roman"/>
                                <w:noProof/>
                              </w:rPr>
                            </w:rPrChange>
                          </w:rPr>
                          <w:pPrChange w:id="21" w:author="kubo" w:date="2014-01-17T22:59:00Z">
                            <w:pPr>
                              <w:ind w:firstLineChars="100" w:firstLine="212"/>
                            </w:pPr>
                          </w:pPrChange>
                        </w:pPr>
                        <w:ins w:id="22" w:author="作成者">
                          <w:r w:rsidRPr="002F2536">
                            <w:rPr>
                              <w:rFonts w:hint="eastAsia"/>
                              <w:sz w:val="16"/>
                              <w:rPrChange w:id="23" w:author="作成者">
                                <w:rPr>
                                  <w:rFonts w:hint="eastAsia"/>
                                </w:rPr>
                              </w:rPrChange>
                            </w:rPr>
                            <w:t>図</w:t>
                          </w:r>
                          <w:r w:rsidRPr="002F2536">
                            <w:rPr>
                              <w:rFonts w:hint="eastAsia"/>
                              <w:sz w:val="16"/>
                              <w:rPrChange w:id="24" w:author="作成者">
                                <w:rPr>
                                  <w:rFonts w:hint="eastAsia"/>
                                </w:rPr>
                              </w:rPrChange>
                            </w:rPr>
                            <w:t xml:space="preserve"> </w:t>
                          </w:r>
                          <w:r w:rsidRPr="002F2536">
                            <w:rPr>
                              <w:sz w:val="16"/>
                              <w:rPrChange w:id="25" w:author="作成者">
                                <w:rPr/>
                              </w:rPrChange>
                            </w:rPr>
                            <w:fldChar w:fldCharType="begin"/>
                          </w:r>
                          <w:r w:rsidRPr="002F2536">
                            <w:rPr>
                              <w:sz w:val="16"/>
                              <w:rPrChange w:id="26" w:author="作成者">
                                <w:rPr/>
                              </w:rPrChange>
                            </w:rPr>
                            <w:instrText xml:space="preserve"> </w:instrText>
                          </w:r>
                          <w:r w:rsidRPr="002F2536">
                            <w:rPr>
                              <w:rFonts w:hint="eastAsia"/>
                              <w:sz w:val="16"/>
                              <w:rPrChange w:id="27" w:author="作成者">
                                <w:rPr>
                                  <w:rFonts w:hint="eastAsia"/>
                                </w:rPr>
                              </w:rPrChange>
                            </w:rPr>
                            <w:instrText xml:space="preserve">SEQ </w:instrText>
                          </w:r>
                          <w:r w:rsidRPr="002F2536">
                            <w:rPr>
                              <w:rFonts w:hint="eastAsia"/>
                              <w:sz w:val="16"/>
                              <w:rPrChange w:id="28" w:author="作成者">
                                <w:rPr>
                                  <w:rFonts w:hint="eastAsia"/>
                                </w:rPr>
                              </w:rPrChange>
                            </w:rPr>
                            <w:instrText>図</w:instrText>
                          </w:r>
                          <w:r w:rsidRPr="002F2536">
                            <w:rPr>
                              <w:rFonts w:hint="eastAsia"/>
                              <w:sz w:val="16"/>
                              <w:rPrChange w:id="29" w:author="作成者">
                                <w:rPr>
                                  <w:rFonts w:hint="eastAsia"/>
                                </w:rPr>
                              </w:rPrChange>
                            </w:rPr>
                            <w:instrText xml:space="preserve"> \* ARABIC</w:instrText>
                          </w:r>
                          <w:r w:rsidRPr="002F2536">
                            <w:rPr>
                              <w:sz w:val="16"/>
                              <w:rPrChange w:id="30" w:author="作成者">
                                <w:rPr/>
                              </w:rPrChange>
                            </w:rPr>
                            <w:instrText xml:space="preserve"> </w:instrText>
                          </w:r>
                        </w:ins>
                        <w:r w:rsidRPr="002F2536">
                          <w:rPr>
                            <w:sz w:val="16"/>
                            <w:rPrChange w:id="31" w:author="作成者">
                              <w:rPr/>
                            </w:rPrChange>
                          </w:rPr>
                          <w:fldChar w:fldCharType="separate"/>
                        </w:r>
                        <w:ins w:id="32" w:author="作成者">
                          <w:r>
                            <w:rPr>
                              <w:noProof/>
                              <w:sz w:val="16"/>
                            </w:rPr>
                            <w:t>1</w:t>
                          </w:r>
                          <w:r w:rsidRPr="002F2536">
                            <w:rPr>
                              <w:sz w:val="16"/>
                              <w:rPrChange w:id="33" w:author="作成者">
                                <w:rPr/>
                              </w:rPrChange>
                            </w:rPr>
                            <w:fldChar w:fldCharType="end"/>
                          </w:r>
                          <w:r w:rsidRPr="002F2536">
                            <w:rPr>
                              <w:rFonts w:hint="eastAsia"/>
                              <w:sz w:val="16"/>
                              <w:rPrChange w:id="34" w:author="作成者">
                                <w:rPr>
                                  <w:rFonts w:hint="eastAsia"/>
                                </w:rPr>
                              </w:rPrChange>
                            </w:rPr>
                            <w:t xml:space="preserve">　</w:t>
                          </w:r>
                          <w:r w:rsidRPr="002F2536">
                            <w:rPr>
                              <w:rFonts w:hint="eastAsia"/>
                              <w:sz w:val="16"/>
                              <w:rPrChange w:id="35" w:author="作成者">
                                <w:rPr>
                                  <w:rFonts w:hint="eastAsia"/>
                                </w:rPr>
                              </w:rPrChange>
                            </w:rPr>
                            <w:t>Open,Close</w:t>
                          </w:r>
                          <w:r>
                            <w:rPr>
                              <w:rFonts w:hint="eastAsia"/>
                              <w:sz w:val="16"/>
                            </w:rPr>
                            <w:t>d</w:t>
                          </w:r>
                          <w:r w:rsidRPr="002F2536">
                            <w:rPr>
                              <w:rFonts w:hint="eastAsia"/>
                              <w:sz w:val="16"/>
                              <w:rPrChange w:id="36" w:author="作成者">
                                <w:rPr>
                                  <w:rFonts w:hint="eastAsia"/>
                                </w:rPr>
                              </w:rPrChange>
                            </w:rPr>
                            <w:t>Issues</w:t>
                          </w:r>
                          <w:r w:rsidRPr="002F2536">
                            <w:rPr>
                              <w:rFonts w:hint="eastAsia"/>
                              <w:sz w:val="16"/>
                              <w:rPrChange w:id="37" w:author="作成者">
                                <w:rPr>
                                  <w:rFonts w:hint="eastAsia"/>
                                </w:rPr>
                              </w:rPrChange>
                            </w:rPr>
                            <w:t>の累計</w:t>
                          </w:r>
                        </w:ins>
                      </w:p>
                    </w:txbxContent>
                  </v:textbox>
                </v:shape>
                <w10:wrap type="square"/>
              </v:group>
            </w:pict>
          </mc:Fallback>
        </mc:AlternateContent>
      </w:r>
      <w:r w:rsidR="000221E6">
        <w:rPr>
          <w:rFonts w:ascii="Times New Roman" w:hAnsi="Times New Roman" w:hint="eastAsia"/>
        </w:rPr>
        <w:t>従来のウォーターフォール型では</w:t>
      </w:r>
      <w:r w:rsidR="00932878">
        <w:rPr>
          <w:rFonts w:ascii="Times New Roman" w:hAnsi="Times New Roman" w:hint="eastAsia"/>
        </w:rPr>
        <w:t>，</w:t>
      </w:r>
      <w:r w:rsidR="000221E6" w:rsidRPr="003B5188">
        <w:rPr>
          <w:rFonts w:ascii="Times New Roman" w:hAnsi="Times New Roman"/>
        </w:rPr>
        <w:t>要求定義</w:t>
      </w:r>
      <w:r w:rsidR="00932878">
        <w:rPr>
          <w:rFonts w:ascii="Times New Roman" w:hAnsi="Times New Roman" w:hint="eastAsia"/>
        </w:rPr>
        <w:t>や，</w:t>
      </w:r>
      <w:r w:rsidR="000221E6" w:rsidRPr="003B5188">
        <w:rPr>
          <w:rFonts w:ascii="Times New Roman" w:hAnsi="Times New Roman"/>
        </w:rPr>
        <w:t>外部設計，内部設計，開発，テスト，運用など</w:t>
      </w:r>
      <w:r w:rsidR="00932878">
        <w:rPr>
          <w:rFonts w:ascii="Times New Roman" w:hAnsi="Times New Roman" w:hint="eastAsia"/>
        </w:rPr>
        <w:t>の</w:t>
      </w:r>
      <w:r w:rsidR="000221E6" w:rsidRPr="003B5188">
        <w:rPr>
          <w:rFonts w:ascii="Times New Roman" w:hAnsi="Times New Roman"/>
        </w:rPr>
        <w:t>作業を各工程に分割</w:t>
      </w:r>
      <w:r w:rsidR="00932878">
        <w:rPr>
          <w:rFonts w:ascii="Times New Roman" w:hAnsi="Times New Roman" w:hint="eastAsia"/>
        </w:rPr>
        <w:t>して実行する．</w:t>
      </w:r>
      <w:r w:rsidR="000221E6"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000221E6" w:rsidRPr="003B5188">
        <w:rPr>
          <w:rFonts w:ascii="Times New Roman" w:hAnsi="Times New Roman"/>
        </w:rPr>
        <w:t>環境への変化</w:t>
      </w:r>
      <w:r w:rsidR="000221E6">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sidR="000221E6">
        <w:rPr>
          <w:rFonts w:ascii="Times New Roman" w:hAnsi="Times New Roman" w:hint="eastAsia"/>
        </w:rPr>
        <w:t>，</w:t>
      </w:r>
      <w:r w:rsidR="00932878">
        <w:rPr>
          <w:rFonts w:ascii="Times New Roman" w:hAnsi="Times New Roman" w:hint="eastAsia"/>
        </w:rPr>
        <w:t>要求や環境が変化すると，必然的に</w:t>
      </w:r>
      <w:r w:rsidR="000221E6" w:rsidRPr="003B5188">
        <w:rPr>
          <w:rFonts w:ascii="Times New Roman" w:hAnsi="Times New Roman"/>
        </w:rPr>
        <w:t>プロジェクト</w:t>
      </w:r>
      <w:r w:rsidR="00932878">
        <w:rPr>
          <w:rFonts w:ascii="Times New Roman" w:hAnsi="Times New Roman" w:hint="eastAsia"/>
        </w:rPr>
        <w:t>は</w:t>
      </w:r>
      <w:r w:rsidR="000221E6" w:rsidRPr="003B5188">
        <w:rPr>
          <w:rFonts w:ascii="Times New Roman" w:hAnsi="Times New Roman"/>
        </w:rPr>
        <w:t>遅延</w:t>
      </w:r>
      <w:r w:rsidR="00E12EB3">
        <w:rPr>
          <w:rFonts w:ascii="Times New Roman" w:hAnsi="Times New Roman"/>
        </w:rPr>
        <w:t>し</w:t>
      </w:r>
      <w:r w:rsidR="000221E6" w:rsidRPr="003B5188">
        <w:rPr>
          <w:rFonts w:ascii="Times New Roman" w:hAnsi="Times New Roman"/>
        </w:rPr>
        <w:t>，コスト</w:t>
      </w:r>
      <w:r w:rsidR="00E12EB3">
        <w:rPr>
          <w:rFonts w:ascii="Times New Roman" w:hAnsi="Times New Roman"/>
        </w:rPr>
        <w:t>は</w:t>
      </w:r>
      <w:r w:rsidR="000221E6" w:rsidRPr="003B5188">
        <w:rPr>
          <w:rFonts w:ascii="Times New Roman" w:hAnsi="Times New Roman"/>
        </w:rPr>
        <w:t>超過</w:t>
      </w:r>
      <w:r w:rsidR="00E12EB3">
        <w:rPr>
          <w:rFonts w:ascii="Times New Roman" w:hAnsi="Times New Roman"/>
        </w:rPr>
        <w:t>する</w:t>
      </w:r>
      <w:r w:rsidR="000221E6" w:rsidRPr="003B5188">
        <w:rPr>
          <w:rFonts w:ascii="Times New Roman" w:hAnsi="Times New Roman"/>
        </w:rPr>
        <w:t>．</w:t>
      </w:r>
      <w:r w:rsidR="00E12EB3">
        <w:rPr>
          <w:rFonts w:ascii="Times New Roman" w:hAnsi="Times New Roman"/>
        </w:rPr>
        <w:t>このような問題の解決策として</w:t>
      </w:r>
      <w:r w:rsidR="000221E6">
        <w:rPr>
          <w:rFonts w:ascii="Times New Roman" w:hAnsi="Times New Roman" w:hint="eastAsia"/>
        </w:rPr>
        <w:t>，アジャイル型の開発プロセスが注目されている．アジャイル型の開発プロセスでは，</w:t>
      </w:r>
      <w:r w:rsidR="000221E6">
        <w:rPr>
          <w:rFonts w:ascii="Times New Roman" w:hAnsi="Times New Roman" w:hint="eastAsia"/>
        </w:rPr>
        <w:t>1</w:t>
      </w:r>
      <w:r w:rsidR="000221E6">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sidR="000221E6">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w:t>
      </w:r>
      <w:ins w:id="38" w:author="作成者">
        <w:r w:rsidR="00E76221">
          <w:rPr>
            <w:rFonts w:ascii="Times New Roman" w:hAnsi="Times New Roman" w:hint="eastAsia"/>
          </w:rPr>
          <w:t>と考え</w:t>
        </w:r>
      </w:ins>
      <w:r>
        <w:rPr>
          <w:rFonts w:ascii="Times New Roman" w:hAnsi="Times New Roman" w:hint="eastAsia"/>
        </w:rPr>
        <w:t>．そのため</w:t>
      </w:r>
      <w:r w:rsidR="008A3654">
        <w:rPr>
          <w:rFonts w:ascii="Times New Roman" w:hAnsi="Times New Roman" w:hint="eastAsia"/>
        </w:rPr>
        <w:t>に</w:t>
      </w:r>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r>
        <w:rPr>
          <w:rFonts w:ascii="Times New Roman" w:hAnsi="Times New Roman" w:hint="eastAsia"/>
        </w:rPr>
        <w:t>GitHub</w:t>
      </w:r>
      <w:r w:rsidRPr="003B5188">
        <w:rPr>
          <w:rFonts w:ascii="Times New Roman" w:hAnsi="Times New Roman"/>
        </w:rPr>
        <w:t>を利用し</w:t>
      </w:r>
      <w:r>
        <w:rPr>
          <w:rFonts w:ascii="Times New Roman" w:hAnsi="Times New Roman" w:hint="eastAsia"/>
        </w:rPr>
        <w:t>，</w:t>
      </w:r>
      <w:r>
        <w:rPr>
          <w:rFonts w:ascii="Times New Roman" w:hAnsi="Times New Roman" w:hint="eastAsia"/>
        </w:rPr>
        <w:t>GitHub</w:t>
      </w:r>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r w:rsidR="00D30B3F">
        <w:rPr>
          <w:rFonts w:ascii="Times New Roman" w:hAnsi="Times New Roman" w:hint="eastAsia"/>
        </w:rPr>
        <w:t>GitHub</w:t>
      </w:r>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がどのように使われているのか</w:t>
      </w:r>
      <w:del w:id="39" w:author="作成者">
        <w:r w:rsidDel="00D92A44">
          <w:rPr>
            <w:rFonts w:ascii="Times New Roman" w:hAnsi="Times New Roman" w:hint="eastAsia"/>
          </w:rPr>
          <w:delText>，</w:delText>
        </w:r>
        <w:r w:rsidDel="00D92A44">
          <w:rPr>
            <w:rFonts w:ascii="Times New Roman" w:hAnsi="Times New Roman" w:hint="eastAsia"/>
          </w:rPr>
          <w:delText>Issue</w:delText>
        </w:r>
        <w:r w:rsidDel="00D92A44">
          <w:rPr>
            <w:rFonts w:ascii="Times New Roman" w:hAnsi="Times New Roman" w:hint="eastAsia"/>
          </w:rPr>
          <w:delText>を中心として開発しているプロジェクトがどのくらい存在するのか，ど</w:delText>
        </w:r>
        <w:r w:rsidDel="00E76221">
          <w:rPr>
            <w:rFonts w:ascii="Times New Roman" w:hAnsi="Times New Roman" w:hint="eastAsia"/>
          </w:rPr>
          <w:delText>のようなプロジェクトで使われているのかなどを調査することで，</w:delText>
        </w:r>
        <w:r w:rsidDel="00E76221">
          <w:rPr>
            <w:rFonts w:ascii="Times New Roman" w:hAnsi="Times New Roman" w:hint="eastAsia"/>
          </w:rPr>
          <w:delText xml:space="preserve"> </w:delText>
        </w:r>
        <w:r w:rsidDel="00E76221">
          <w:rPr>
            <w:rFonts w:ascii="Times New Roman" w:hAnsi="Times New Roman" w:hint="eastAsia"/>
          </w:rPr>
          <w:delText>チケットがどのように活用されるか</w:delText>
        </w:r>
      </w:del>
      <w:r>
        <w:rPr>
          <w:rFonts w:ascii="Times New Roman" w:hAnsi="Times New Roman" w:hint="eastAsia"/>
        </w:rPr>
        <w:t>を調査し</w:t>
      </w:r>
      <w:ins w:id="40" w:author="作成者">
        <w:r w:rsidR="00E76221">
          <w:rPr>
            <w:rFonts w:ascii="Times New Roman" w:hAnsi="Times New Roman" w:hint="eastAsia"/>
          </w:rPr>
          <w:t>，チケット</w:t>
        </w:r>
        <w:r w:rsidR="00E76221">
          <w:rPr>
            <w:rFonts w:ascii="Times New Roman" w:hAnsi="Times New Roman" w:hint="eastAsia"/>
          </w:rPr>
          <w:lastRenderedPageBreak/>
          <w:t>がどのように使われるかを知りたいと考えた</w:t>
        </w:r>
      </w:ins>
      <w:del w:id="41" w:author="作成者">
        <w:r w:rsidDel="00E76221">
          <w:rPr>
            <w:rFonts w:ascii="Times New Roman" w:hAnsi="Times New Roman" w:hint="eastAsia"/>
          </w:rPr>
          <w:delText>たい</w:delText>
        </w:r>
      </w:del>
      <w:r>
        <w:rPr>
          <w:rFonts w:ascii="Times New Roman" w:hAnsi="Times New Roman" w:hint="eastAsia"/>
        </w:rPr>
        <w:t>．</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ins w:id="42" w:author="作成者"/>
          <w:rFonts w:ascii="Times New Roman" w:hAnsi="Times New Roman" w:hint="eastAsia"/>
        </w:rPr>
      </w:pPr>
      <w:r>
        <w:rPr>
          <w:rFonts w:ascii="Times New Roman" w:hAnsi="Times New Roman" w:hint="eastAsia"/>
        </w:rPr>
        <w:t>研究方法</w:t>
      </w:r>
    </w:p>
    <w:p w:rsidR="00D92A44" w:rsidRPr="00F84264" w:rsidRDefault="00D92A44" w:rsidP="00D92A44">
      <w:pPr>
        <w:ind w:firstLineChars="100" w:firstLine="212"/>
        <w:rPr>
          <w:rFonts w:ascii="Times New Roman" w:hAnsi="Times New Roman"/>
        </w:rPr>
      </w:pPr>
      <w:moveToRangeStart w:id="43" w:author="作成者" w:name="move377759612"/>
      <w:moveTo w:id="44" w:author="作成者">
        <w:r>
          <w:rPr>
            <w:rFonts w:ascii="Times New Roman" w:hAnsi="Times New Roman" w:hint="eastAsia"/>
          </w:rPr>
          <w:t>以下の方法で研究する．</w:t>
        </w:r>
      </w:moveTo>
    </w:p>
    <w:p w:rsidR="00D92A44" w:rsidRPr="009A6033" w:rsidRDefault="00D92A44" w:rsidP="002F2536">
      <w:pPr>
        <w:pStyle w:val="a7"/>
        <w:numPr>
          <w:ilvl w:val="0"/>
          <w:numId w:val="6"/>
        </w:numPr>
        <w:ind w:leftChars="0"/>
        <w:rPr>
          <w:rFonts w:ascii="Times New Roman" w:hAnsi="Times New Roman"/>
        </w:rPr>
        <w:pPrChange w:id="45" w:author="作成者">
          <w:pPr>
            <w:pStyle w:val="a7"/>
            <w:numPr>
              <w:numId w:val="2"/>
            </w:numPr>
            <w:ind w:leftChars="0" w:left="360" w:hanging="360"/>
          </w:pPr>
        </w:pPrChange>
      </w:pPr>
      <w:moveTo w:id="46" w:author="作成者">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r>
          <w:rPr>
            <w:rFonts w:ascii="Times New Roman" w:hAnsi="Times New Roman" w:hint="eastAsia"/>
          </w:rPr>
          <w:t>る</w:t>
        </w:r>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moveTo>
    </w:p>
    <w:p w:rsidR="00D92A44" w:rsidDel="004071A5" w:rsidRDefault="00D92A44" w:rsidP="002F2536">
      <w:pPr>
        <w:pStyle w:val="a7"/>
        <w:numPr>
          <w:ilvl w:val="0"/>
          <w:numId w:val="6"/>
        </w:numPr>
        <w:ind w:leftChars="0"/>
        <w:rPr>
          <w:del w:id="47" w:author="作成者"/>
          <w:rFonts w:ascii="Times New Roman" w:hAnsi="Times New Roman"/>
        </w:rPr>
        <w:pPrChange w:id="48" w:author="作成者">
          <w:pPr>
            <w:pStyle w:val="a7"/>
            <w:numPr>
              <w:numId w:val="2"/>
            </w:numPr>
            <w:ind w:leftChars="0" w:left="360" w:hanging="360"/>
          </w:pPr>
        </w:pPrChange>
      </w:pPr>
      <w:moveTo w:id="49" w:author="作成者">
        <w:r w:rsidRPr="002F2536">
          <w:rPr>
            <w:rFonts w:ascii="Times New Roman" w:hAnsi="Times New Roman" w:hint="eastAsia"/>
            <w:rPrChange w:id="50" w:author="作成者">
              <w:rPr>
                <w:rFonts w:ascii="Times New Roman" w:hAnsi="Times New Roman" w:hint="eastAsia"/>
              </w:rPr>
            </w:rPrChange>
          </w:rPr>
          <w:t>GitHub</w:t>
        </w:r>
        <w:r w:rsidRPr="002F2536">
          <w:rPr>
            <w:rFonts w:ascii="Times New Roman" w:hAnsi="Times New Roman" w:hint="eastAsia"/>
            <w:rPrChange w:id="51" w:author="作成者">
              <w:rPr>
                <w:rFonts w:ascii="Times New Roman" w:hAnsi="Times New Roman" w:hint="eastAsia"/>
              </w:rPr>
            </w:rPrChange>
          </w:rPr>
          <w:t>におけるチケット（</w:t>
        </w:r>
        <w:r w:rsidRPr="002F2536">
          <w:rPr>
            <w:rFonts w:ascii="Times New Roman" w:hAnsi="Times New Roman" w:hint="eastAsia"/>
            <w:rPrChange w:id="52" w:author="作成者">
              <w:rPr>
                <w:rFonts w:ascii="Times New Roman" w:hAnsi="Times New Roman" w:hint="eastAsia"/>
              </w:rPr>
            </w:rPrChange>
          </w:rPr>
          <w:t>Issue</w:t>
        </w:r>
        <w:r w:rsidRPr="002F2536">
          <w:rPr>
            <w:rFonts w:ascii="Times New Roman" w:hAnsi="Times New Roman" w:hint="eastAsia"/>
            <w:rPrChange w:id="53" w:author="作成者">
              <w:rPr>
                <w:rFonts w:ascii="Times New Roman" w:hAnsi="Times New Roman" w:hint="eastAsia"/>
              </w:rPr>
            </w:rPrChange>
          </w:rPr>
          <w:t>）の使用データを収集するツールを開発</w:t>
        </w:r>
      </w:moveTo>
      <w:ins w:id="54" w:author="作成者">
        <w:r w:rsidR="004071A5" w:rsidRPr="002F2536">
          <w:rPr>
            <w:rFonts w:ascii="Times New Roman" w:hAnsi="Times New Roman" w:hint="eastAsia"/>
            <w:rPrChange w:id="55" w:author="作成者">
              <w:rPr>
                <w:rFonts w:ascii="Times New Roman" w:hAnsi="Times New Roman" w:hint="eastAsia"/>
              </w:rPr>
            </w:rPrChange>
          </w:rPr>
          <w:t>しグラフを書く．</w:t>
        </w:r>
      </w:ins>
      <w:moveTo w:id="56" w:author="作成者">
        <w:del w:id="57" w:author="作成者">
          <w:r w:rsidRPr="002F2536" w:rsidDel="004071A5">
            <w:rPr>
              <w:rFonts w:ascii="Times New Roman" w:hAnsi="Times New Roman" w:hint="eastAsia"/>
              <w:rPrChange w:id="58" w:author="作成者">
                <w:rPr>
                  <w:rFonts w:ascii="Times New Roman" w:hAnsi="Times New Roman" w:hint="eastAsia"/>
                </w:rPr>
              </w:rPrChange>
            </w:rPr>
            <w:delText>する．</w:delText>
          </w:r>
        </w:del>
      </w:moveTo>
    </w:p>
    <w:p w:rsidR="00D92A44" w:rsidRPr="002F2536" w:rsidRDefault="00D92A44" w:rsidP="002F2536">
      <w:pPr>
        <w:pStyle w:val="a7"/>
        <w:numPr>
          <w:ilvl w:val="0"/>
          <w:numId w:val="6"/>
        </w:numPr>
        <w:ind w:leftChars="0"/>
        <w:rPr>
          <w:ins w:id="59" w:author="作成者"/>
          <w:rFonts w:ascii="Times New Roman" w:hAnsi="Times New Roman" w:hint="eastAsia"/>
          <w:rPrChange w:id="60" w:author="作成者">
            <w:rPr>
              <w:ins w:id="61" w:author="作成者"/>
              <w:rFonts w:ascii="Times New Roman" w:hAnsi="Times New Roman" w:hint="eastAsia"/>
            </w:rPr>
          </w:rPrChange>
        </w:rPr>
        <w:pPrChange w:id="62" w:author="作成者">
          <w:pPr>
            <w:pStyle w:val="a7"/>
            <w:numPr>
              <w:numId w:val="2"/>
            </w:numPr>
            <w:ind w:leftChars="0" w:left="360" w:hanging="360"/>
          </w:pPr>
        </w:pPrChange>
      </w:pPr>
      <w:moveTo w:id="63" w:author="作成者">
        <w:del w:id="64" w:author="作成者">
          <w:r w:rsidRPr="002F2536" w:rsidDel="004071A5">
            <w:rPr>
              <w:rFonts w:ascii="Times New Roman" w:hAnsi="Times New Roman" w:hint="eastAsia"/>
              <w:rPrChange w:id="65" w:author="作成者">
                <w:rPr>
                  <w:rFonts w:ascii="Times New Roman" w:hAnsi="Times New Roman" w:hint="eastAsia"/>
                </w:rPr>
              </w:rPrChange>
            </w:rPr>
            <w:delText>ツールで収集したデータを解析し，チケットの使われ方を明らかにする．</w:delText>
          </w:r>
        </w:del>
      </w:moveTo>
    </w:p>
    <w:p w:rsidR="00D92A44" w:rsidRPr="00F84264" w:rsidDel="00D92A44" w:rsidRDefault="00D92A44" w:rsidP="002F2536">
      <w:pPr>
        <w:pStyle w:val="a7"/>
        <w:numPr>
          <w:ilvl w:val="0"/>
          <w:numId w:val="6"/>
        </w:numPr>
        <w:ind w:leftChars="0"/>
        <w:rPr>
          <w:del w:id="66" w:author="作成者"/>
          <w:rFonts w:ascii="Times New Roman" w:hAnsi="Times New Roman"/>
        </w:rPr>
        <w:pPrChange w:id="67" w:author="作成者">
          <w:pPr>
            <w:pStyle w:val="a7"/>
            <w:numPr>
              <w:numId w:val="2"/>
            </w:numPr>
            <w:ind w:leftChars="0" w:left="360" w:hanging="360"/>
          </w:pPr>
        </w:pPrChange>
      </w:pPr>
    </w:p>
    <w:p w:rsidR="00D92A44" w:rsidRPr="002F2536" w:rsidDel="00D92A44" w:rsidRDefault="00D92A44" w:rsidP="002F2536">
      <w:pPr>
        <w:rPr>
          <w:del w:id="68" w:author="作成者"/>
          <w:rFonts w:ascii="Times New Roman" w:hAnsi="Times New Roman" w:hint="eastAsia"/>
          <w:rPrChange w:id="69" w:author="作成者">
            <w:rPr>
              <w:del w:id="70" w:author="作成者"/>
              <w:rFonts w:hint="eastAsia"/>
            </w:rPr>
          </w:rPrChange>
        </w:rPr>
        <w:pPrChange w:id="71" w:author="作成者">
          <w:pPr>
            <w:pStyle w:val="a7"/>
            <w:numPr>
              <w:numId w:val="2"/>
            </w:numPr>
            <w:ind w:leftChars="0" w:left="360" w:hanging="360"/>
          </w:pPr>
        </w:pPrChange>
      </w:pPr>
      <w:moveTo w:id="72" w:author="作成者">
        <w:del w:id="73" w:author="作成者">
          <w:r w:rsidRPr="002F2536" w:rsidDel="00E76221">
            <w:rPr>
              <w:rFonts w:ascii="Times New Roman" w:hAnsi="Times New Roman" w:hint="eastAsia"/>
              <w:rPrChange w:id="74" w:author="作成者">
                <w:rPr>
                  <w:rFonts w:ascii="Times New Roman" w:hAnsi="Times New Roman" w:hint="eastAsia"/>
                </w:rPr>
              </w:rPrChange>
            </w:rPr>
            <w:delText>チケットを利用することで，プロジェクトにどのような影響を与えられるか調査する．</w:delText>
          </w:r>
        </w:del>
      </w:moveTo>
    </w:p>
    <w:moveToRangeEnd w:id="43"/>
    <w:p w:rsidR="00D92A44" w:rsidRPr="002F2536" w:rsidRDefault="00D92A44" w:rsidP="002F2536">
      <w:pPr>
        <w:rPr>
          <w:ins w:id="75" w:author="作成者"/>
          <w:rFonts w:ascii="Times New Roman" w:hAnsi="Times New Roman" w:hint="eastAsia"/>
          <w:rPrChange w:id="76" w:author="作成者">
            <w:rPr>
              <w:ins w:id="77" w:author="作成者"/>
              <w:rFonts w:hint="eastAsia"/>
            </w:rPr>
          </w:rPrChange>
        </w:rPr>
        <w:pPrChange w:id="78" w:author="作成者">
          <w:pPr>
            <w:pStyle w:val="a7"/>
            <w:numPr>
              <w:numId w:val="2"/>
            </w:numPr>
            <w:ind w:leftChars="0" w:left="360" w:hanging="360"/>
          </w:pPr>
        </w:pPrChange>
      </w:pPr>
    </w:p>
    <w:p w:rsidR="00D92A44" w:rsidDel="00D92A44" w:rsidRDefault="00D92A44" w:rsidP="002F2536">
      <w:pPr>
        <w:pStyle w:val="a7"/>
        <w:numPr>
          <w:ilvl w:val="0"/>
          <w:numId w:val="2"/>
        </w:numPr>
        <w:ind w:leftChars="0"/>
        <w:rPr>
          <w:del w:id="79" w:author="作成者"/>
          <w:rFonts w:ascii="Times New Roman" w:hAnsi="Times New Roman"/>
        </w:rPr>
      </w:pPr>
    </w:p>
    <w:p w:rsidR="001107AC" w:rsidRPr="002F2536" w:rsidDel="00D92A44" w:rsidRDefault="001107AC" w:rsidP="002F2536">
      <w:pPr>
        <w:pStyle w:val="a7"/>
        <w:numPr>
          <w:ilvl w:val="0"/>
          <w:numId w:val="2"/>
        </w:numPr>
        <w:ind w:leftChars="0" w:firstLineChars="100" w:firstLine="212"/>
        <w:rPr>
          <w:rFonts w:ascii="Times New Roman" w:hAnsi="Times New Roman"/>
          <w:rPrChange w:id="80" w:author="作成者">
            <w:rPr/>
          </w:rPrChange>
        </w:rPr>
        <w:pPrChange w:id="81" w:author="作成者">
          <w:pPr>
            <w:ind w:firstLineChars="100" w:firstLine="212"/>
          </w:pPr>
        </w:pPrChange>
      </w:pPr>
      <w:moveFromRangeStart w:id="82" w:author="作成者" w:name="move377759612"/>
      <w:moveFrom w:id="83" w:author="作成者">
        <w:r w:rsidRPr="002F2536" w:rsidDel="00D92A44">
          <w:rPr>
            <w:rFonts w:ascii="Times New Roman" w:hAnsi="Times New Roman" w:hint="eastAsia"/>
            <w:rPrChange w:id="84" w:author="作成者">
              <w:rPr>
                <w:rFonts w:hint="eastAsia"/>
              </w:rPr>
            </w:rPrChange>
          </w:rPr>
          <w:t>以下の方法で研究する．</w:t>
        </w:r>
      </w:moveFrom>
    </w:p>
    <w:p w:rsidR="000221E6" w:rsidRPr="009A6033" w:rsidDel="00D92A44" w:rsidRDefault="000221E6" w:rsidP="002F2536">
      <w:pPr>
        <w:pStyle w:val="a7"/>
        <w:ind w:left="848"/>
        <w:pPrChange w:id="85" w:author="作成者">
          <w:pPr>
            <w:pStyle w:val="a7"/>
            <w:numPr>
              <w:numId w:val="3"/>
            </w:numPr>
            <w:ind w:leftChars="0" w:left="720" w:hanging="720"/>
          </w:pPr>
        </w:pPrChange>
      </w:pPr>
      <w:moveFrom w:id="86" w:author="作成者">
        <w:r w:rsidRPr="009A6033" w:rsidDel="00D92A44">
          <w:t>チケットが具体的にどのようなものなのか，どのように</w:t>
        </w:r>
        <w:r w:rsidDel="00D92A44">
          <w:rPr>
            <w:rFonts w:hint="eastAsia"/>
          </w:rPr>
          <w:t>利用</w:t>
        </w:r>
        <w:r w:rsidRPr="009A6033" w:rsidDel="00D92A44">
          <w:rPr>
            <w:rFonts w:hint="eastAsia"/>
          </w:rPr>
          <w:t>してい</w:t>
        </w:r>
        <w:r w:rsidR="00D30B3F" w:rsidDel="00D92A44">
          <w:rPr>
            <w:rFonts w:hint="eastAsia"/>
          </w:rPr>
          <w:t>る</w:t>
        </w:r>
        <w:r w:rsidRPr="009A6033" w:rsidDel="00D92A44">
          <w:rPr>
            <w:rFonts w:hint="eastAsia"/>
          </w:rPr>
          <w:t>のか，どのような利点，欠点があるのか調査する</w:t>
        </w:r>
        <w:r w:rsidDel="00D92A44">
          <w:rPr>
            <w:rFonts w:hint="eastAsia"/>
          </w:rPr>
          <w:t>．</w:t>
        </w:r>
        <w:r w:rsidRPr="009A6033" w:rsidDel="00D92A44">
          <w:t xml:space="preserve"> </w:t>
        </w:r>
      </w:moveFrom>
    </w:p>
    <w:p w:rsidR="001107AC" w:rsidDel="00D92A44" w:rsidRDefault="001107AC" w:rsidP="002F2536">
      <w:pPr>
        <w:pStyle w:val="a7"/>
        <w:ind w:left="848"/>
        <w:pPrChange w:id="87" w:author="作成者">
          <w:pPr>
            <w:pStyle w:val="a7"/>
            <w:numPr>
              <w:numId w:val="3"/>
            </w:numPr>
            <w:ind w:leftChars="0" w:left="720" w:hanging="720"/>
          </w:pPr>
        </w:pPrChange>
      </w:pPr>
      <w:moveFrom w:id="88" w:author="作成者">
        <w:r w:rsidDel="00D92A44">
          <w:rPr>
            <w:rFonts w:hint="eastAsia"/>
          </w:rPr>
          <w:t>GitHub</w:t>
        </w:r>
        <w:r w:rsidDel="00D92A44">
          <w:rPr>
            <w:rFonts w:hint="eastAsia"/>
          </w:rPr>
          <w:t>におけるチケット（</w:t>
        </w:r>
        <w:r w:rsidDel="00D92A44">
          <w:rPr>
            <w:rFonts w:hint="eastAsia"/>
          </w:rPr>
          <w:t>Issue</w:t>
        </w:r>
        <w:r w:rsidDel="00D92A44">
          <w:rPr>
            <w:rFonts w:hint="eastAsia"/>
          </w:rPr>
          <w:t>）</w:t>
        </w:r>
        <w:r w:rsidR="000221E6" w:rsidDel="00D92A44">
          <w:rPr>
            <w:rFonts w:hint="eastAsia"/>
          </w:rPr>
          <w:t>の使用データを収集する</w:t>
        </w:r>
        <w:r w:rsidR="00D30B3F" w:rsidDel="00D92A44">
          <w:rPr>
            <w:rFonts w:hint="eastAsia"/>
          </w:rPr>
          <w:t>ツール</w:t>
        </w:r>
        <w:r w:rsidR="000221E6" w:rsidDel="00D92A44">
          <w:rPr>
            <w:rFonts w:hint="eastAsia"/>
          </w:rPr>
          <w:t>を開発する．</w:t>
        </w:r>
      </w:moveFrom>
    </w:p>
    <w:p w:rsidR="008A3654" w:rsidRPr="00F84264" w:rsidDel="00D92A44" w:rsidRDefault="008A3654" w:rsidP="002F2536">
      <w:pPr>
        <w:pStyle w:val="a7"/>
        <w:ind w:left="848"/>
        <w:pPrChange w:id="89" w:author="作成者">
          <w:pPr>
            <w:pStyle w:val="a7"/>
            <w:numPr>
              <w:numId w:val="3"/>
            </w:numPr>
            <w:ind w:leftChars="0" w:left="720" w:hanging="720"/>
          </w:pPr>
        </w:pPrChange>
      </w:pPr>
      <w:moveFrom w:id="90" w:author="作成者">
        <w:r w:rsidDel="00D92A44">
          <w:rPr>
            <w:rFonts w:hint="eastAsia"/>
          </w:rPr>
          <w:t>ツールで収集したデータを解析し，チケットの使われ方を明らかにする．</w:t>
        </w:r>
      </w:moveFrom>
    </w:p>
    <w:p w:rsidR="00D92A44" w:rsidRPr="002F2536" w:rsidDel="00D92A44" w:rsidRDefault="000221E6" w:rsidP="002F2536">
      <w:pPr>
        <w:pStyle w:val="a7"/>
        <w:ind w:left="848"/>
        <w:rPr>
          <w:rPrChange w:id="91" w:author="作成者">
            <w:rPr/>
          </w:rPrChange>
        </w:rPr>
        <w:pPrChange w:id="92" w:author="作成者">
          <w:pPr>
            <w:pStyle w:val="a7"/>
            <w:numPr>
              <w:numId w:val="3"/>
            </w:numPr>
            <w:ind w:leftChars="0" w:left="720" w:hanging="720"/>
          </w:pPr>
        </w:pPrChange>
      </w:pPr>
      <w:moveFrom w:id="93" w:author="作成者">
        <w:r w:rsidDel="00D92A44">
          <w:rPr>
            <w:rFonts w:hint="eastAsia"/>
          </w:rPr>
          <w:t>チケットを利用することで，プロジェクトにどのような影響を与えられるか調査する．</w:t>
        </w:r>
      </w:moveFrom>
    </w:p>
    <w:moveFromRangeEnd w:id="82"/>
    <w:p w:rsidR="00D92A44" w:rsidRPr="002F2536" w:rsidDel="00D92A44" w:rsidRDefault="00D92A44" w:rsidP="002F2536">
      <w:pPr>
        <w:pStyle w:val="a7"/>
        <w:ind w:left="848"/>
        <w:rPr>
          <w:del w:id="94" w:author="作成者"/>
          <w:rPrChange w:id="95" w:author="作成者">
            <w:rPr>
              <w:del w:id="96" w:author="作成者"/>
            </w:rPr>
          </w:rPrChange>
        </w:rPr>
        <w:pPrChange w:id="97" w:author="作成者">
          <w:pPr/>
        </w:pPrChange>
      </w:pPr>
    </w:p>
    <w:p w:rsidR="004F56D4" w:rsidRPr="002F2536" w:rsidRDefault="00D92A44" w:rsidP="002F2536">
      <w:pPr>
        <w:pStyle w:val="a7"/>
        <w:numPr>
          <w:ilvl w:val="0"/>
          <w:numId w:val="2"/>
        </w:numPr>
        <w:ind w:leftChars="0"/>
        <w:rPr>
          <w:rPrChange w:id="98" w:author="作成者">
            <w:rPr/>
          </w:rPrChange>
        </w:rPr>
        <w:pPrChange w:id="99" w:author="作成者">
          <w:pPr>
            <w:pStyle w:val="a7"/>
            <w:numPr>
              <w:numId w:val="2"/>
            </w:numPr>
            <w:ind w:leftChars="0" w:left="360" w:firstLineChars="100" w:firstLine="212"/>
          </w:pPr>
        </w:pPrChange>
      </w:pPr>
      <w:r w:rsidRPr="002F2536">
        <w:rPr>
          <w:rFonts w:hint="eastAsia"/>
          <w:rPrChange w:id="100" w:author="作成者">
            <w:rPr>
              <w:rFonts w:hint="eastAsia"/>
            </w:rPr>
          </w:rPrChange>
        </w:rPr>
        <w:t>結果・考察</w:t>
      </w:r>
    </w:p>
    <w:p w:rsidR="00E76221" w:rsidRDefault="00E76221" w:rsidP="002F2536">
      <w:pPr>
        <w:ind w:firstLineChars="100" w:firstLine="212"/>
        <w:rPr>
          <w:ins w:id="101" w:author="作成者"/>
          <w:rFonts w:ascii="Times New Roman" w:hAnsi="Times New Roman" w:hint="eastAsia"/>
        </w:rPr>
        <w:pPrChange w:id="102" w:author="作成者">
          <w:pPr/>
        </w:pPrChange>
      </w:pPr>
      <w:ins w:id="103" w:author="作成者">
        <w:r>
          <w:rPr>
            <w:rFonts w:ascii="Times New Roman" w:hAnsi="Times New Roman" w:hint="eastAsia"/>
          </w:rPr>
          <w:t>調査</w:t>
        </w:r>
        <w:r w:rsidR="007A1D3D">
          <w:rPr>
            <w:rFonts w:ascii="Times New Roman" w:hAnsi="Times New Roman" w:hint="eastAsia"/>
          </w:rPr>
          <w:t>結果から</w:t>
        </w:r>
        <w:r>
          <w:rPr>
            <w:rFonts w:ascii="Times New Roman" w:hAnsi="Times New Roman" w:hint="eastAsia"/>
          </w:rPr>
          <w:t>グラフを書いた結果以下のようなに</w:t>
        </w:r>
        <w:r>
          <w:rPr>
            <w:rFonts w:ascii="Times New Roman" w:hAnsi="Times New Roman" w:hint="eastAsia"/>
          </w:rPr>
          <w:t>4</w:t>
        </w:r>
        <w:r>
          <w:rPr>
            <w:rFonts w:ascii="Times New Roman" w:hAnsi="Times New Roman" w:hint="eastAsia"/>
          </w:rPr>
          <w:t>つの傾向に分類することが出来た．</w:t>
        </w:r>
      </w:ins>
    </w:p>
    <w:p w:rsidR="004071A5" w:rsidRPr="002F2536" w:rsidRDefault="004071A5" w:rsidP="002F2536">
      <w:pPr>
        <w:ind w:firstLineChars="100" w:firstLine="212"/>
        <w:rPr>
          <w:rFonts w:ascii="Times New Roman" w:hAnsi="Times New Roman"/>
          <w:rPrChange w:id="104" w:author="作成者">
            <w:rPr>
              <w:rFonts w:ascii="Times New Roman" w:hAnsi="Times New Roman"/>
            </w:rPr>
          </w:rPrChange>
        </w:rPr>
        <w:pPrChange w:id="105" w:author="作成者">
          <w:pPr/>
        </w:pPrChange>
      </w:pPr>
      <w:ins w:id="106" w:author="作成者">
        <w:r>
          <w:rPr>
            <w:rFonts w:ascii="Times New Roman" w:hAnsi="Times New Roman" w:hint="eastAsia"/>
          </w:rPr>
          <w:t>以上のグラフから</w:t>
        </w:r>
        <w:r>
          <w:rPr>
            <w:rFonts w:ascii="Times New Roman" w:hAnsi="Times New Roman" w:hint="eastAsia"/>
          </w:rPr>
          <w:t>Issue</w:t>
        </w:r>
        <w:r>
          <w:rPr>
            <w:rFonts w:ascii="Times New Roman" w:hAnsi="Times New Roman" w:hint="eastAsia"/>
          </w:rPr>
          <w:t>を利用したプロジェクトにおいて，</w:t>
        </w:r>
        <w:r>
          <w:rPr>
            <w:rFonts w:ascii="Times New Roman" w:hAnsi="Times New Roman" w:hint="eastAsia"/>
          </w:rPr>
          <w:t>Issue</w:t>
        </w:r>
        <w:r>
          <w:rPr>
            <w:rFonts w:ascii="Times New Roman" w:hAnsi="Times New Roman" w:hint="eastAsia"/>
          </w:rPr>
          <w:t>そのものは同じだが違った傾向がみられることが分かった．この要因として，</w:t>
        </w:r>
        <w:r>
          <w:rPr>
            <w:rFonts w:ascii="Times New Roman" w:hAnsi="Times New Roman" w:hint="eastAsia"/>
          </w:rPr>
          <w:t>Issue</w:t>
        </w:r>
        <w:r>
          <w:rPr>
            <w:rFonts w:ascii="Times New Roman" w:hAnsi="Times New Roman" w:hint="eastAsia"/>
          </w:rPr>
          <w:t>が開発のタスク管理に使われていたり，バグの報告に使われていたりと，プロジェクトによりどのような用途で</w:t>
        </w:r>
        <w:r w:rsidR="00E37A51">
          <w:rPr>
            <w:rFonts w:ascii="Times New Roman" w:hAnsi="Times New Roman" w:hint="eastAsia"/>
          </w:rPr>
          <w:t>使われるかということが考えられた．また今後の課題として，</w:t>
        </w:r>
        <w:r w:rsidR="00E37A51">
          <w:rPr>
            <w:rFonts w:ascii="Times New Roman" w:hAnsi="Times New Roman" w:hint="eastAsia"/>
          </w:rPr>
          <w:t>Issue</w:t>
        </w:r>
        <w:r w:rsidR="00E37A51">
          <w:rPr>
            <w:rFonts w:ascii="Times New Roman" w:hAnsi="Times New Roman" w:hint="eastAsia"/>
          </w:rPr>
          <w:t>の数の変化が具体的にどのような要因で発生しているのか．どのような場面で使われるのかを詳しく見ていきたい．</w:t>
        </w:r>
      </w:ins>
      <w:bookmarkStart w:id="107" w:name="_GoBack"/>
      <w:bookmarkEnd w:id="107"/>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Rasmusson.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r>
        <w:rPr>
          <w:rFonts w:hint="eastAsia"/>
        </w:rPr>
        <w:t xml:space="preserve">Git, </w:t>
      </w:r>
      <w:r>
        <w:rPr>
          <w:rFonts w:hint="eastAsia"/>
        </w:rPr>
        <w:t>秀和システム</w:t>
      </w:r>
      <w:r>
        <w:rPr>
          <w:rFonts w:hint="eastAsia"/>
        </w:rPr>
        <w:t>, 2009-9-25.</w:t>
      </w:r>
    </w:p>
    <w:p w:rsidR="004071A5" w:rsidRPr="002F2536" w:rsidRDefault="000221E6" w:rsidP="00882F2B">
      <w:pPr>
        <w:rPr>
          <w:rPrChange w:id="108" w:author="作成者">
            <w:rPr>
              <w:rFonts w:ascii="Times New Roman" w:hAnsi="Times New Roman"/>
            </w:rPr>
          </w:rPrChange>
        </w:rPr>
      </w:pPr>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sectPr w:rsidR="004071A5" w:rsidRPr="002F253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4F1" w:rsidRDefault="009924F1" w:rsidP="00962F5D">
      <w:r>
        <w:separator/>
      </w:r>
    </w:p>
  </w:endnote>
  <w:endnote w:type="continuationSeparator" w:id="0">
    <w:p w:rsidR="009924F1" w:rsidRDefault="009924F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4F1" w:rsidRDefault="009924F1" w:rsidP="00962F5D">
      <w:r>
        <w:separator/>
      </w:r>
    </w:p>
  </w:footnote>
  <w:footnote w:type="continuationSeparator" w:id="0">
    <w:p w:rsidR="009924F1" w:rsidRDefault="009924F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506E"/>
    <w:rsid w:val="0012650F"/>
    <w:rsid w:val="001A020F"/>
    <w:rsid w:val="001D45D6"/>
    <w:rsid w:val="00204879"/>
    <w:rsid w:val="00206830"/>
    <w:rsid w:val="0024250B"/>
    <w:rsid w:val="00290361"/>
    <w:rsid w:val="002A4CEE"/>
    <w:rsid w:val="002F2536"/>
    <w:rsid w:val="003256C0"/>
    <w:rsid w:val="003612EC"/>
    <w:rsid w:val="00371564"/>
    <w:rsid w:val="00384F3A"/>
    <w:rsid w:val="003C1A45"/>
    <w:rsid w:val="003C683E"/>
    <w:rsid w:val="004043E5"/>
    <w:rsid w:val="004071A5"/>
    <w:rsid w:val="0045713D"/>
    <w:rsid w:val="004F56D4"/>
    <w:rsid w:val="005071B6"/>
    <w:rsid w:val="00540C7E"/>
    <w:rsid w:val="00550162"/>
    <w:rsid w:val="005564DB"/>
    <w:rsid w:val="005976F1"/>
    <w:rsid w:val="005E7A3E"/>
    <w:rsid w:val="005F5182"/>
    <w:rsid w:val="0060145D"/>
    <w:rsid w:val="00702C71"/>
    <w:rsid w:val="00703390"/>
    <w:rsid w:val="00714584"/>
    <w:rsid w:val="00720646"/>
    <w:rsid w:val="00762E4C"/>
    <w:rsid w:val="00767F41"/>
    <w:rsid w:val="00780021"/>
    <w:rsid w:val="007A1D3D"/>
    <w:rsid w:val="0080606A"/>
    <w:rsid w:val="008133C9"/>
    <w:rsid w:val="00817499"/>
    <w:rsid w:val="00820D33"/>
    <w:rsid w:val="00875098"/>
    <w:rsid w:val="00882F2B"/>
    <w:rsid w:val="00891D03"/>
    <w:rsid w:val="00897D3D"/>
    <w:rsid w:val="008A3654"/>
    <w:rsid w:val="008B7F87"/>
    <w:rsid w:val="008E1BB7"/>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70273"/>
    <w:rsid w:val="00C71E28"/>
    <w:rsid w:val="00CB4E0F"/>
    <w:rsid w:val="00CB7FF4"/>
    <w:rsid w:val="00CC52B2"/>
    <w:rsid w:val="00CE01DB"/>
    <w:rsid w:val="00CE12A0"/>
    <w:rsid w:val="00D11BDF"/>
    <w:rsid w:val="00D251A4"/>
    <w:rsid w:val="00D30B3F"/>
    <w:rsid w:val="00D42F9D"/>
    <w:rsid w:val="00D92A44"/>
    <w:rsid w:val="00DB4D90"/>
    <w:rsid w:val="00E12EB3"/>
    <w:rsid w:val="00E37A51"/>
    <w:rsid w:val="00E76221"/>
    <w:rsid w:val="00EB1E10"/>
    <w:rsid w:val="00F25A75"/>
    <w:rsid w:val="00F84264"/>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4ADDD-83FF-4591-8E3F-3C5B3C91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2014-01-17T13:59:00Z</dcterms:modified>
</cp:coreProperties>
</file>