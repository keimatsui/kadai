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BC0487">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A33982" w:rsidRDefault="00A33982">
      <w:pPr>
        <w:jc w:val="center"/>
        <w:rPr>
          <w:rFonts w:ascii="Times New Roman" w:hAnsi="Times New Roman"/>
        </w:rPr>
      </w:pPr>
    </w:p>
    <w:p w:rsidR="00A33982" w:rsidRDefault="00BC0487">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0942038</w:t>
      </w:r>
      <w:r w:rsidR="00A33982">
        <w:rPr>
          <w:rFonts w:ascii="Times New Roman" w:hAnsi="Times New Roman" w:hint="eastAsia"/>
        </w:rPr>
        <w:t xml:space="preserve">　</w:t>
      </w:r>
      <w:r>
        <w:rPr>
          <w:rFonts w:ascii="Times New Roman" w:hAnsi="Times New Roman" w:hint="eastAsia"/>
        </w:rPr>
        <w:t>久保　孝樹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BC0487" w:rsidRDefault="00BC0487" w:rsidP="00BC0487">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BC0487" w:rsidRDefault="00BC0487" w:rsidP="00BC0487">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そのため開発プロセスもそのような事柄を考慮したものが求められている．</w:t>
      </w:r>
    </w:p>
    <w:p w:rsidR="00BC0487" w:rsidRDefault="00BC0487" w:rsidP="00BC0487">
      <w:pPr>
        <w:ind w:firstLineChars="100" w:firstLine="212"/>
        <w:rPr>
          <w:rFonts w:ascii="Times New Roman" w:hAnsi="Times New Roman"/>
        </w:rPr>
      </w:pPr>
      <w:r>
        <w:rPr>
          <w:rFonts w:ascii="Times New Roman" w:hAnsi="Times New Roman" w:hint="eastAsia"/>
        </w:rPr>
        <w:t>従来のウォーターフォール型では</w:t>
      </w:r>
      <w:r w:rsidR="0080606A" w:rsidRPr="003B5188">
        <w:rPr>
          <w:rFonts w:ascii="Times New Roman" w:hAnsi="Times New Roman"/>
        </w:rPr>
        <w:t>要求定義，外部設計，内部設計，開発，テスト，運用など作業を各工程に分割する．そして原則として前工程が終了しなければ次工程に進めることができない．そのため顧客の要求定義の変化，環境への変化</w:t>
      </w:r>
      <w:r w:rsidR="0080606A">
        <w:rPr>
          <w:rFonts w:ascii="Times New Roman" w:hAnsi="Times New Roman"/>
        </w:rPr>
        <w:t>に対応していくためには，手戻りをしなくてはならない</w:t>
      </w:r>
      <w:r w:rsidR="0080606A">
        <w:rPr>
          <w:rFonts w:ascii="Times New Roman" w:hAnsi="Times New Roman" w:hint="eastAsia"/>
        </w:rPr>
        <w:t>為，</w:t>
      </w:r>
      <w:r w:rsidR="0080606A" w:rsidRPr="003B5188">
        <w:rPr>
          <w:rFonts w:ascii="Times New Roman" w:hAnsi="Times New Roman"/>
        </w:rPr>
        <w:t>プロジェクトの遅延，コストの超過などが生じてしまう．</w:t>
      </w:r>
      <w:r w:rsidR="00B20D9B">
        <w:rPr>
          <w:rFonts w:ascii="Times New Roman" w:hAnsi="Times New Roman" w:hint="eastAsia"/>
        </w:rPr>
        <w:t>そのため</w:t>
      </w:r>
      <w:del w:id="0" w:author="作成者">
        <w:r w:rsidR="00B20D9B" w:rsidDel="00CE01DB">
          <w:rPr>
            <w:rFonts w:ascii="Times New Roman" w:hAnsi="Times New Roman" w:hint="eastAsia"/>
          </w:rPr>
          <w:delText>近年</w:delText>
        </w:r>
      </w:del>
      <w:ins w:id="1" w:author="作成者">
        <w:r w:rsidR="00CE01DB">
          <w:rPr>
            <w:rFonts w:ascii="Times New Roman" w:hAnsi="Times New Roman" w:hint="eastAsia"/>
          </w:rPr>
          <w:t>、</w:t>
        </w:r>
      </w:ins>
      <w:r w:rsidR="00B20D9B">
        <w:rPr>
          <w:rFonts w:ascii="Times New Roman" w:hAnsi="Times New Roman" w:hint="eastAsia"/>
        </w:rPr>
        <w:t>そのような開発においてアジャイル型の開発プロセスを活用することが注目されている．アジャイル型の開発プロセスでは，</w:t>
      </w:r>
      <w:r w:rsidR="00B20D9B">
        <w:rPr>
          <w:rFonts w:ascii="Times New Roman" w:hAnsi="Times New Roman" w:hint="eastAsia"/>
        </w:rPr>
        <w:t>1</w:t>
      </w:r>
      <w:r w:rsidR="00B20D9B">
        <w:rPr>
          <w:rFonts w:ascii="Times New Roman" w:hAnsi="Times New Roman" w:hint="eastAsia"/>
        </w:rPr>
        <w:t>回のイテレーションを短い周期で行い，その中で要求定義，開発，テストを行う</w:t>
      </w:r>
      <w:r w:rsidR="0080606A">
        <w:rPr>
          <w:rFonts w:ascii="Times New Roman" w:hAnsi="Times New Roman" w:hint="eastAsia"/>
        </w:rPr>
        <w:t>為，環境や顧客の要求の変化に柔軟に対応することが出来る．</w:t>
      </w:r>
    </w:p>
    <w:p w:rsidR="0080606A" w:rsidDel="00CE01DB" w:rsidRDefault="0080606A" w:rsidP="00BC0487">
      <w:pPr>
        <w:ind w:firstLineChars="100" w:firstLine="212"/>
        <w:rPr>
          <w:del w:id="2" w:author="作成者"/>
          <w:rFonts w:ascii="Times New Roman" w:hAnsi="Times New Roman"/>
        </w:rPr>
      </w:pPr>
      <w:r>
        <w:rPr>
          <w:rFonts w:ascii="Times New Roman" w:hAnsi="Times New Roman" w:hint="eastAsia"/>
        </w:rPr>
        <w:t>アジャイル型の開発プロセスでは顧客の要求や，バグの修正など，様々なタスクが多数発生してくる．そこで，タスクを明記したチケットと呼ばれるツールが活用されている．</w:t>
      </w:r>
      <w:ins w:id="3" w:author="作成者">
        <w:r w:rsidR="00CE01DB">
          <w:rPr>
            <w:rFonts w:ascii="Times New Roman" w:hAnsi="Times New Roman" w:hint="eastAsia"/>
          </w:rPr>
          <w:t>（改段しない）</w:t>
        </w:r>
      </w:ins>
    </w:p>
    <w:p w:rsidR="0080606A" w:rsidRDefault="0080606A" w:rsidP="00BC0487">
      <w:pPr>
        <w:ind w:firstLineChars="100" w:firstLine="212"/>
        <w:rPr>
          <w:rFonts w:ascii="Times New Roman" w:hAnsi="Times New Roman"/>
        </w:rPr>
      </w:pPr>
      <w:r>
        <w:rPr>
          <w:rFonts w:ascii="Times New Roman" w:hAnsi="Times New Roman" w:hint="eastAsia"/>
        </w:rPr>
        <w:t>チケットとは，すべきこと</w:t>
      </w:r>
      <w:r w:rsidRPr="003B5188">
        <w:rPr>
          <w:rFonts w:ascii="Times New Roman" w:hAnsi="Times New Roman"/>
        </w:rPr>
        <w:t>報告者，担当者，優先度，マイルストーン，種類，状況，コンポーネント，解決法，その他詳細を</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sidR="000C4DF1">
        <w:rPr>
          <w:rFonts w:ascii="Times New Roman" w:hAnsi="Times New Roman" w:hint="eastAsia"/>
        </w:rPr>
        <w:t>Web</w:t>
      </w:r>
      <w:r w:rsidR="000C4DF1">
        <w:rPr>
          <w:rFonts w:ascii="Times New Roman" w:hAnsi="Times New Roman" w:hint="eastAsia"/>
        </w:rPr>
        <w:t>上で管理されている為，プロジェクトメンバはいつでもチケットを参照，更新することが出来る．チケットを利用することでプロジェクトのスコープの管理や，進捗の管理，</w:t>
      </w:r>
    </w:p>
    <w:p w:rsidR="000C4DF1" w:rsidRDefault="000C4DF1" w:rsidP="000C4DF1">
      <w:pPr>
        <w:rPr>
          <w:rFonts w:ascii="Times New Roman" w:hAnsi="Times New Roman"/>
        </w:rPr>
      </w:pPr>
      <w:r>
        <w:rPr>
          <w:rFonts w:ascii="Times New Roman" w:hAnsi="Times New Roman" w:hint="eastAsia"/>
        </w:rPr>
        <w:t>コミュニケーション管理が効率的に行えると考えられる．</w:t>
      </w:r>
    </w:p>
    <w:p w:rsidR="000C4DF1" w:rsidRPr="00BC0487" w:rsidRDefault="000C4DF1" w:rsidP="000C4DF1">
      <w:pPr>
        <w:rPr>
          <w:rFonts w:ascii="Times New Roman" w:hAnsi="Times New Roman"/>
        </w:rPr>
      </w:pPr>
      <w:r>
        <w:rPr>
          <w:rFonts w:ascii="Times New Roman" w:hAnsi="Times New Roman" w:hint="eastAsia"/>
        </w:rPr>
        <w:t xml:space="preserve">　開発支援ツールである</w:t>
      </w:r>
      <w:proofErr w:type="spellStart"/>
      <w:r>
        <w:rPr>
          <w:rFonts w:ascii="Times New Roman" w:hAnsi="Times New Roman" w:hint="eastAsia"/>
        </w:rPr>
        <w:t>GitHub</w:t>
      </w:r>
      <w:proofErr w:type="spellEnd"/>
      <w:r>
        <w:rPr>
          <w:rFonts w:ascii="Times New Roman" w:hAnsi="Times New Roman" w:hint="eastAsia"/>
        </w:rPr>
        <w:t>の</w:t>
      </w:r>
      <w:r>
        <w:rPr>
          <w:rFonts w:ascii="Times New Roman" w:hAnsi="Times New Roman" w:hint="eastAsia"/>
        </w:rPr>
        <w:t>Issue</w:t>
      </w:r>
      <w:r>
        <w:rPr>
          <w:rFonts w:ascii="Times New Roman" w:hAnsi="Times New Roman" w:hint="eastAsia"/>
        </w:rPr>
        <w:t>と呼ばれる機能がチケットと同様な機能を持っている為，</w:t>
      </w:r>
      <w:proofErr w:type="spellStart"/>
      <w:r w:rsidR="00B773BA">
        <w:rPr>
          <w:rFonts w:ascii="Times New Roman" w:hAnsi="Times New Roman" w:hint="eastAsia"/>
        </w:rPr>
        <w:t>GitHub</w:t>
      </w:r>
      <w:proofErr w:type="spellEnd"/>
      <w:r w:rsidR="00B773BA">
        <w:rPr>
          <w:rFonts w:ascii="Times New Roman" w:hAnsi="Times New Roman" w:hint="eastAsia"/>
        </w:rPr>
        <w:t>を利用してチケットの利用を調査しようと考えた．</w:t>
      </w:r>
    </w:p>
    <w:p w:rsidR="000C4DF1" w:rsidRDefault="000C4DF1" w:rsidP="000C4DF1">
      <w:pPr>
        <w:rPr>
          <w:ins w:id="4" w:author="作成者"/>
          <w:rFonts w:ascii="Times New Roman" w:hAnsi="Times New Roman" w:hint="eastAsia"/>
        </w:rPr>
      </w:pPr>
    </w:p>
    <w:p w:rsidR="00CE01DB" w:rsidRDefault="00CE01DB" w:rsidP="000C4DF1">
      <w:pPr>
        <w:rPr>
          <w:ins w:id="5" w:author="作成者"/>
          <w:rFonts w:ascii="Times New Roman" w:hAnsi="Times New Roman" w:hint="eastAsia"/>
        </w:rPr>
      </w:pPr>
      <w:ins w:id="6" w:author="作成者">
        <w:r>
          <w:rPr>
            <w:rFonts w:ascii="Times New Roman" w:hAnsi="Times New Roman" w:hint="eastAsia"/>
          </w:rPr>
          <w:t>目的は、「チケットがどのように開発に役立っているかを調べること」。そのためのデータを</w:t>
        </w:r>
        <w:proofErr w:type="spellStart"/>
        <w:r>
          <w:rPr>
            <w:rFonts w:ascii="Times New Roman" w:hAnsi="Times New Roman" w:hint="eastAsia"/>
          </w:rPr>
          <w:t>GitHub</w:t>
        </w:r>
        <w:proofErr w:type="spellEnd"/>
        <w:r>
          <w:rPr>
            <w:rFonts w:ascii="Times New Roman" w:hAnsi="Times New Roman" w:hint="eastAsia"/>
          </w:rPr>
          <w:t>で集める。</w:t>
        </w:r>
      </w:ins>
    </w:p>
    <w:p w:rsidR="00CE01DB" w:rsidRDefault="00CE01DB" w:rsidP="000C4DF1">
      <w:pPr>
        <w:rPr>
          <w:rFonts w:ascii="Times New Roman" w:hAnsi="Times New Roman"/>
        </w:rPr>
      </w:pPr>
    </w:p>
    <w:p w:rsidR="000C4DF1" w:rsidRDefault="000C4DF1" w:rsidP="000C4DF1">
      <w:pPr>
        <w:pStyle w:val="a7"/>
        <w:numPr>
          <w:ilvl w:val="0"/>
          <w:numId w:val="2"/>
        </w:numPr>
        <w:ind w:leftChars="0"/>
        <w:rPr>
          <w:rFonts w:ascii="Times New Roman" w:hAnsi="Times New Roman"/>
        </w:rPr>
      </w:pPr>
      <w:r>
        <w:rPr>
          <w:rFonts w:ascii="Times New Roman" w:hAnsi="Times New Roman" w:hint="eastAsia"/>
        </w:rPr>
        <w:t>研究目的</w:t>
      </w:r>
      <w:ins w:id="7" w:author="作成者">
        <w:r w:rsidR="00CE01DB">
          <w:rPr>
            <w:rFonts w:ascii="Times New Roman" w:hAnsi="Times New Roman" w:hint="eastAsia"/>
          </w:rPr>
          <w:t>（段落の先頭を字下げ）</w:t>
        </w:r>
      </w:ins>
    </w:p>
    <w:p w:rsidR="00B773BA" w:rsidRDefault="000C4DF1" w:rsidP="000C4DF1">
      <w:pPr>
        <w:rPr>
          <w:rFonts w:ascii="Times New Roman" w:hAnsi="Times New Roman"/>
        </w:rPr>
      </w:pPr>
      <w:proofErr w:type="spellStart"/>
      <w:r>
        <w:rPr>
          <w:rFonts w:ascii="Times New Roman" w:hAnsi="Times New Roman" w:hint="eastAsia"/>
        </w:rPr>
        <w:lastRenderedPageBreak/>
        <w:t>GitHub</w:t>
      </w:r>
      <w:proofErr w:type="spellEnd"/>
      <w:r w:rsidRPr="003B5188">
        <w:rPr>
          <w:rFonts w:ascii="Times New Roman" w:hAnsi="Times New Roman"/>
        </w:rPr>
        <w:t>を利用し，そこで公開されているプ</w:t>
      </w:r>
      <w:r w:rsidR="00B773BA">
        <w:rPr>
          <w:rFonts w:ascii="Times New Roman" w:hAnsi="Times New Roman"/>
        </w:rPr>
        <w:t>ロジェクトにおいて</w:t>
      </w:r>
      <w:r w:rsidR="00B773BA">
        <w:rPr>
          <w:rFonts w:ascii="Times New Roman" w:hAnsi="Times New Roman" w:hint="eastAsia"/>
        </w:rPr>
        <w:t>チッケト</w:t>
      </w:r>
      <w:r>
        <w:rPr>
          <w:rFonts w:ascii="Times New Roman" w:hAnsi="Times New Roman"/>
        </w:rPr>
        <w:t>がどのように使われているのかを調査</w:t>
      </w:r>
      <w:r>
        <w:rPr>
          <w:rFonts w:ascii="Times New Roman" w:hAnsi="Times New Roman" w:hint="eastAsia"/>
        </w:rPr>
        <w:t>する．チケットを中心として開発しているプロジェクトがどのくらい存在するのか，どのようなプロジェクトで使われているのかを調査</w:t>
      </w:r>
      <w:r w:rsidR="00B773BA">
        <w:rPr>
          <w:rFonts w:ascii="Times New Roman" w:hAnsi="Times New Roman" w:hint="eastAsia"/>
        </w:rPr>
        <w:t>することで，プロジェクトを進めるのにあたり，有効であり，プロジェクトの成功率を向上させることが出来るか調査する．</w:t>
      </w:r>
    </w:p>
    <w:p w:rsidR="00B773BA" w:rsidRDefault="00B773BA" w:rsidP="000C4DF1">
      <w:pPr>
        <w:rPr>
          <w:rFonts w:ascii="Times New Roman" w:hAnsi="Times New Roman"/>
        </w:rPr>
      </w:pPr>
    </w:p>
    <w:p w:rsidR="00B773BA" w:rsidRDefault="00B773BA" w:rsidP="00B773BA">
      <w:pPr>
        <w:pStyle w:val="a7"/>
        <w:numPr>
          <w:ilvl w:val="0"/>
          <w:numId w:val="2"/>
        </w:numPr>
        <w:ind w:leftChars="0"/>
        <w:rPr>
          <w:rFonts w:ascii="Times New Roman" w:hAnsi="Times New Roman"/>
        </w:rPr>
      </w:pPr>
      <w:r>
        <w:rPr>
          <w:rFonts w:ascii="Times New Roman" w:hAnsi="Times New Roman" w:hint="eastAsia"/>
        </w:rPr>
        <w:t>研究方法</w:t>
      </w:r>
    </w:p>
    <w:p w:rsidR="000C4DF1" w:rsidRPr="009A6033" w:rsidRDefault="009A6033" w:rsidP="009A6033">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していくのか，どのような利点，欠点があるのか調査する</w:t>
      </w:r>
      <w:r>
        <w:rPr>
          <w:rFonts w:ascii="Times New Roman" w:hAnsi="Times New Roman" w:hint="eastAsia"/>
        </w:rPr>
        <w:t>．</w:t>
      </w:r>
      <w:r w:rsidR="00B773BA" w:rsidRPr="009A6033">
        <w:rPr>
          <w:rFonts w:ascii="Times New Roman" w:hAnsi="Times New Roman"/>
        </w:rPr>
        <w:t xml:space="preserve"> </w:t>
      </w:r>
    </w:p>
    <w:p w:rsidR="009A6033" w:rsidRDefault="009A6033" w:rsidP="009A6033">
      <w:pPr>
        <w:pStyle w:val="a7"/>
        <w:numPr>
          <w:ilvl w:val="0"/>
          <w:numId w:val="3"/>
        </w:numPr>
        <w:ind w:leftChars="0"/>
        <w:rPr>
          <w:rFonts w:ascii="Times New Roman" w:hAnsi="Times New Roman"/>
        </w:rPr>
      </w:pPr>
      <w:r>
        <w:rPr>
          <w:rFonts w:ascii="Times New Roman" w:hAnsi="Times New Roman" w:hint="eastAsia"/>
        </w:rPr>
        <w:t>チケットの使用データを収集するソフトを開発して調査する．</w:t>
      </w:r>
    </w:p>
    <w:p w:rsidR="00C07E7F" w:rsidRDefault="00C07E7F" w:rsidP="009A6033">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9A6033" w:rsidRDefault="009A6033" w:rsidP="009A6033">
      <w:pPr>
        <w:rPr>
          <w:rFonts w:ascii="Times New Roman" w:hAnsi="Times New Roman"/>
        </w:rPr>
      </w:pPr>
    </w:p>
    <w:p w:rsidR="009A6033" w:rsidRPr="00CC52B2" w:rsidRDefault="00CC52B2" w:rsidP="00CC52B2">
      <w:pPr>
        <w:pStyle w:val="a7"/>
        <w:numPr>
          <w:ilvl w:val="0"/>
          <w:numId w:val="2"/>
        </w:numPr>
        <w:ind w:leftChars="0"/>
        <w:rPr>
          <w:rFonts w:ascii="Times New Roman" w:hAnsi="Times New Roman"/>
        </w:rPr>
      </w:pPr>
      <w:r w:rsidRPr="00CC52B2">
        <w:rPr>
          <w:rFonts w:ascii="Times New Roman" w:hAnsi="Times New Roman" w:hint="eastAsia"/>
        </w:rPr>
        <w:t>成果物イメージ</w:t>
      </w:r>
      <w:ins w:id="8" w:author="作成者">
        <w:r w:rsidR="00CE01DB">
          <w:rPr>
            <w:rFonts w:ascii="Times New Roman" w:hAnsi="Times New Roman" w:hint="eastAsia"/>
          </w:rPr>
          <w:t>（もっと具体的に書けないならこの節は不要</w:t>
        </w:r>
        <w:bookmarkStart w:id="9" w:name="_GoBack"/>
        <w:bookmarkEnd w:id="9"/>
        <w:r w:rsidR="00CE01DB">
          <w:rPr>
            <w:rFonts w:ascii="Times New Roman" w:hAnsi="Times New Roman" w:hint="eastAsia"/>
          </w:rPr>
          <w:t>）</w:t>
        </w:r>
      </w:ins>
    </w:p>
    <w:p w:rsidR="00CC52B2" w:rsidRDefault="00CC52B2" w:rsidP="00CC52B2">
      <w:pPr>
        <w:ind w:firstLineChars="100" w:firstLine="212"/>
        <w:rPr>
          <w:rFonts w:ascii="Times New Roman" w:hAnsi="Times New Roman"/>
        </w:rPr>
      </w:pPr>
      <w:r>
        <w:rPr>
          <w:rFonts w:ascii="Times New Roman" w:hAnsi="Times New Roman" w:hint="eastAsia"/>
        </w:rPr>
        <w:t>チケット利用のデータを分析し，調査結果をまとめ，報告する．</w:t>
      </w:r>
    </w:p>
    <w:p w:rsidR="00CC52B2" w:rsidRDefault="00CC52B2" w:rsidP="00CC52B2">
      <w:pPr>
        <w:ind w:left="360"/>
        <w:rPr>
          <w:rFonts w:ascii="Times New Roman" w:hAnsi="Times New Roman"/>
        </w:rPr>
      </w:pPr>
    </w:p>
    <w:p w:rsidR="00CC52B2" w:rsidRDefault="00CC52B2" w:rsidP="00CC52B2">
      <w:pPr>
        <w:pStyle w:val="a7"/>
        <w:numPr>
          <w:ilvl w:val="0"/>
          <w:numId w:val="2"/>
        </w:numPr>
        <w:ind w:leftChars="0"/>
        <w:rPr>
          <w:rFonts w:ascii="Times New Roman" w:hAnsi="Times New Roman"/>
        </w:rPr>
      </w:pPr>
      <w:r>
        <w:rPr>
          <w:rFonts w:ascii="Times New Roman" w:hAnsi="Times New Roman" w:hint="eastAsia"/>
        </w:rPr>
        <w:t>進捗状況</w:t>
      </w:r>
    </w:p>
    <w:p w:rsidR="00CC52B2" w:rsidRDefault="00CC52B2" w:rsidP="00CC52B2">
      <w:pPr>
        <w:ind w:firstLineChars="100" w:firstLine="212"/>
        <w:rPr>
          <w:rFonts w:ascii="Times New Roman" w:hAnsi="Times New Roman"/>
        </w:rPr>
      </w:pPr>
      <w:r>
        <w:rPr>
          <w:rFonts w:ascii="Times New Roman" w:hAnsi="Times New Roman" w:hint="eastAsia"/>
        </w:rPr>
        <w:t>チケットがどのようなものか，どのように利用されるものかを調査し，</w:t>
      </w:r>
      <w:proofErr w:type="spellStart"/>
      <w:r>
        <w:rPr>
          <w:rFonts w:ascii="Times New Roman" w:hAnsi="Times New Roman" w:hint="eastAsia"/>
        </w:rPr>
        <w:t>GitHub</w:t>
      </w:r>
      <w:proofErr w:type="spellEnd"/>
      <w:r>
        <w:rPr>
          <w:rFonts w:ascii="Times New Roman" w:hAnsi="Times New Roman" w:hint="eastAsia"/>
        </w:rPr>
        <w:t>において</w:t>
      </w:r>
      <w:r>
        <w:rPr>
          <w:rFonts w:ascii="Times New Roman" w:hAnsi="Times New Roman" w:hint="eastAsia"/>
        </w:rPr>
        <w:t>Issue</w:t>
      </w:r>
      <w:r>
        <w:rPr>
          <w:rFonts w:ascii="Times New Roman" w:hAnsi="Times New Roman" w:hint="eastAsia"/>
        </w:rPr>
        <w:t>がどのように活用されているかの調査中である．</w:t>
      </w:r>
      <w:ins w:id="10" w:author="作成者">
        <w:r w:rsidR="00CE01DB">
          <w:rPr>
            <w:rFonts w:ascii="Times New Roman" w:hAnsi="Times New Roman" w:hint="eastAsia"/>
          </w:rPr>
          <w:t>（具体的な成果はないんですか？）</w:t>
        </w:r>
      </w:ins>
    </w:p>
    <w:p w:rsidR="00CC52B2" w:rsidRDefault="00CC52B2" w:rsidP="00CC52B2">
      <w:pPr>
        <w:ind w:firstLineChars="100" w:firstLine="212"/>
        <w:rPr>
          <w:rFonts w:ascii="Times New Roman" w:hAnsi="Times New Roman"/>
        </w:rPr>
      </w:pPr>
    </w:p>
    <w:p w:rsidR="00CC52B2" w:rsidRDefault="00CC52B2" w:rsidP="00CC52B2">
      <w:pPr>
        <w:pStyle w:val="a7"/>
        <w:numPr>
          <w:ilvl w:val="0"/>
          <w:numId w:val="2"/>
        </w:numPr>
        <w:ind w:leftChars="0"/>
        <w:rPr>
          <w:rFonts w:ascii="Times New Roman" w:hAnsi="Times New Roman"/>
        </w:rPr>
      </w:pPr>
      <w:r>
        <w:rPr>
          <w:rFonts w:ascii="Times New Roman" w:hAnsi="Times New Roman" w:hint="eastAsia"/>
        </w:rPr>
        <w:t>今後の計画</w:t>
      </w:r>
    </w:p>
    <w:tbl>
      <w:tblPr>
        <w:tblStyle w:val="a8"/>
        <w:tblW w:w="0" w:type="auto"/>
        <w:jc w:val="center"/>
        <w:tblLook w:val="04A0" w:firstRow="1" w:lastRow="0" w:firstColumn="1" w:lastColumn="0" w:noHBand="0" w:noVBand="1"/>
      </w:tblPr>
      <w:tblGrid>
        <w:gridCol w:w="959"/>
        <w:gridCol w:w="3905"/>
      </w:tblGrid>
      <w:tr w:rsidR="00CC52B2" w:rsidTr="005E7A3E">
        <w:trPr>
          <w:jc w:val="center"/>
        </w:trPr>
        <w:tc>
          <w:tcPr>
            <w:tcW w:w="959" w:type="dxa"/>
          </w:tcPr>
          <w:p w:rsidR="00CC52B2" w:rsidRDefault="00CC52B2" w:rsidP="00CC52B2">
            <w:pPr>
              <w:jc w:val="center"/>
              <w:rPr>
                <w:rFonts w:ascii="Times New Roman" w:hAnsi="Times New Roman"/>
              </w:rPr>
            </w:pPr>
            <w:r>
              <w:rPr>
                <w:rFonts w:ascii="Times New Roman" w:hAnsi="Times New Roman" w:hint="eastAsia"/>
              </w:rPr>
              <w:t>日程</w:t>
            </w:r>
          </w:p>
        </w:tc>
        <w:tc>
          <w:tcPr>
            <w:tcW w:w="3905" w:type="dxa"/>
          </w:tcPr>
          <w:p w:rsidR="00CC52B2" w:rsidRDefault="00CC52B2" w:rsidP="00CC52B2">
            <w:pPr>
              <w:jc w:val="center"/>
              <w:rPr>
                <w:rFonts w:ascii="Times New Roman" w:hAnsi="Times New Roman"/>
              </w:rPr>
            </w:pPr>
            <w:r>
              <w:rPr>
                <w:rFonts w:ascii="Times New Roman" w:hAnsi="Times New Roman" w:hint="eastAsia"/>
              </w:rPr>
              <w:t>内容</w:t>
            </w:r>
          </w:p>
        </w:tc>
      </w:tr>
      <w:tr w:rsidR="00CC52B2" w:rsidTr="005E7A3E">
        <w:trPr>
          <w:jc w:val="center"/>
        </w:trPr>
        <w:tc>
          <w:tcPr>
            <w:tcW w:w="959" w:type="dxa"/>
          </w:tcPr>
          <w:p w:rsidR="00CC52B2" w:rsidRDefault="005E7A3E" w:rsidP="005E7A3E">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CC52B2" w:rsidRDefault="00C07E7F" w:rsidP="00CC52B2">
            <w:pPr>
              <w:rPr>
                <w:rFonts w:ascii="Times New Roman" w:hAnsi="Times New Roman"/>
              </w:rPr>
            </w:pPr>
            <w:r>
              <w:rPr>
                <w:rFonts w:ascii="Times New Roman" w:hAnsi="Times New Roman" w:hint="eastAsia"/>
              </w:rPr>
              <w:t>調査対象のデータ決め</w:t>
            </w:r>
          </w:p>
          <w:p w:rsidR="00C07E7F" w:rsidRDefault="00C07E7F" w:rsidP="00CC52B2">
            <w:pPr>
              <w:rPr>
                <w:rFonts w:ascii="Times New Roman" w:hAnsi="Times New Roman"/>
              </w:rPr>
            </w:pPr>
            <w:r>
              <w:rPr>
                <w:rFonts w:ascii="Times New Roman" w:hAnsi="Times New Roman" w:hint="eastAsia"/>
              </w:rPr>
              <w:t>データ収集のためのソフト開発</w:t>
            </w:r>
          </w:p>
        </w:tc>
      </w:tr>
      <w:tr w:rsidR="00CC52B2" w:rsidTr="005E7A3E">
        <w:trPr>
          <w:jc w:val="center"/>
        </w:trPr>
        <w:tc>
          <w:tcPr>
            <w:tcW w:w="959" w:type="dxa"/>
          </w:tcPr>
          <w:p w:rsidR="00CC52B2" w:rsidRDefault="005E7A3E" w:rsidP="005E7A3E">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CC52B2" w:rsidRDefault="00C07E7F" w:rsidP="00CC52B2">
            <w:pPr>
              <w:rPr>
                <w:rFonts w:ascii="Times New Roman" w:hAnsi="Times New Roman"/>
              </w:rPr>
            </w:pPr>
            <w:r>
              <w:rPr>
                <w:rFonts w:ascii="Times New Roman" w:hAnsi="Times New Roman" w:hint="eastAsia"/>
              </w:rPr>
              <w:t>データ収集のソフトの開発，検証</w:t>
            </w:r>
          </w:p>
        </w:tc>
      </w:tr>
      <w:tr w:rsidR="005E7A3E" w:rsidTr="005E7A3E">
        <w:trPr>
          <w:jc w:val="center"/>
        </w:trPr>
        <w:tc>
          <w:tcPr>
            <w:tcW w:w="959" w:type="dxa"/>
          </w:tcPr>
          <w:p w:rsidR="005E7A3E" w:rsidRDefault="005E7A3E" w:rsidP="005E7A3E">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5E7A3E" w:rsidRDefault="00C07E7F" w:rsidP="00CC52B2">
            <w:pPr>
              <w:rPr>
                <w:rFonts w:ascii="Times New Roman" w:hAnsi="Times New Roman"/>
              </w:rPr>
            </w:pPr>
            <w:r>
              <w:rPr>
                <w:rFonts w:ascii="Times New Roman" w:hAnsi="Times New Roman" w:hint="eastAsia"/>
              </w:rPr>
              <w:t>データの分析，まとめ</w:t>
            </w:r>
          </w:p>
        </w:tc>
      </w:tr>
      <w:tr w:rsidR="005E7A3E" w:rsidTr="005E7A3E">
        <w:trPr>
          <w:jc w:val="center"/>
        </w:trPr>
        <w:tc>
          <w:tcPr>
            <w:tcW w:w="959" w:type="dxa"/>
          </w:tcPr>
          <w:p w:rsidR="005E7A3E" w:rsidRDefault="005E7A3E" w:rsidP="005E7A3E">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5E7A3E" w:rsidRDefault="00C07E7F" w:rsidP="00CC52B2">
            <w:pPr>
              <w:rPr>
                <w:rFonts w:ascii="Times New Roman" w:hAnsi="Times New Roman"/>
              </w:rPr>
            </w:pPr>
            <w:r>
              <w:rPr>
                <w:rFonts w:ascii="Times New Roman" w:hAnsi="Times New Roman" w:hint="eastAsia"/>
              </w:rPr>
              <w:t>論文の執筆，発表資料の作成</w:t>
            </w:r>
          </w:p>
        </w:tc>
      </w:tr>
    </w:tbl>
    <w:p w:rsidR="00CC52B2" w:rsidRDefault="00CC52B2" w:rsidP="00CC52B2">
      <w:pPr>
        <w:rPr>
          <w:rFonts w:ascii="Times New Roman" w:hAnsi="Times New Roman"/>
        </w:rPr>
      </w:pPr>
    </w:p>
    <w:p w:rsidR="005E7A3E" w:rsidRPr="005E7A3E" w:rsidRDefault="005E7A3E" w:rsidP="005E7A3E">
      <w:pPr>
        <w:ind w:firstLineChars="100" w:firstLine="212"/>
        <w:rPr>
          <w:rFonts w:ascii="Times New Roman" w:hAnsi="Times New Roman"/>
        </w:rPr>
      </w:pPr>
      <w:r w:rsidRPr="005E7A3E">
        <w:rPr>
          <w:rFonts w:ascii="Times New Roman" w:hAnsi="Times New Roman"/>
        </w:rPr>
        <w:t>参考文献</w:t>
      </w:r>
    </w:p>
    <w:p w:rsidR="005E7A3E" w:rsidRPr="003B5188" w:rsidRDefault="005E7A3E" w:rsidP="005E7A3E">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5E7A3E" w:rsidRPr="003B5188" w:rsidRDefault="005E7A3E" w:rsidP="005E7A3E">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5E7A3E" w:rsidRPr="00C17F5F" w:rsidRDefault="00C07E7F" w:rsidP="005E7A3E">
      <w:r>
        <w:rPr>
          <w:rFonts w:hint="eastAsia"/>
        </w:rPr>
        <w:lastRenderedPageBreak/>
        <w:t>[3</w:t>
      </w:r>
      <w:r w:rsidR="005E7A3E">
        <w:rPr>
          <w:rFonts w:hint="eastAsia"/>
        </w:rPr>
        <w:t xml:space="preserve">] Jonathan </w:t>
      </w:r>
      <w:proofErr w:type="spellStart"/>
      <w:r w:rsidR="005E7A3E">
        <w:rPr>
          <w:rFonts w:hint="eastAsia"/>
        </w:rPr>
        <w:t>Rasmusson</w:t>
      </w:r>
      <w:proofErr w:type="spellEnd"/>
      <w:r w:rsidR="005E7A3E">
        <w:rPr>
          <w:rFonts w:hint="eastAsia"/>
        </w:rPr>
        <w:t xml:space="preserve">. </w:t>
      </w:r>
      <w:r w:rsidR="005E7A3E">
        <w:rPr>
          <w:rFonts w:hint="eastAsia"/>
        </w:rPr>
        <w:t>アジャイルサムライ―達人開発者への道</w:t>
      </w:r>
      <w:r w:rsidR="005E7A3E">
        <w:rPr>
          <w:rFonts w:hint="eastAsia"/>
        </w:rPr>
        <w:t xml:space="preserve">. </w:t>
      </w:r>
      <w:r w:rsidR="005E7A3E">
        <w:rPr>
          <w:rFonts w:hint="eastAsia"/>
        </w:rPr>
        <w:t>オーム社</w:t>
      </w:r>
      <w:r w:rsidR="005E7A3E">
        <w:rPr>
          <w:rFonts w:hint="eastAsia"/>
        </w:rPr>
        <w:t>, 2011-11-25.</w:t>
      </w:r>
    </w:p>
    <w:p w:rsidR="00C07E7F" w:rsidRPr="00C17F5F" w:rsidRDefault="00C07E7F" w:rsidP="00C07E7F">
      <w:r>
        <w:rPr>
          <w:rFonts w:hint="eastAsia"/>
        </w:rPr>
        <w:t>[4]</w:t>
      </w:r>
      <w:r w:rsidR="00817499">
        <w:rPr>
          <w:rFonts w:hint="eastAsia"/>
        </w:rPr>
        <w:t>濱野純</w:t>
      </w:r>
      <w:r w:rsidR="00817499">
        <w:rPr>
          <w:rFonts w:hint="eastAsia"/>
        </w:rPr>
        <w:t>,</w:t>
      </w:r>
      <w:r>
        <w:rPr>
          <w:rFonts w:hint="eastAsia"/>
        </w:rPr>
        <w:t xml:space="preserve"> </w:t>
      </w:r>
      <w:r w:rsidR="00817499">
        <w:rPr>
          <w:rFonts w:hint="eastAsia"/>
        </w:rPr>
        <w:t>入門</w:t>
      </w:r>
      <w:proofErr w:type="spellStart"/>
      <w:r w:rsidR="00817499">
        <w:rPr>
          <w:rFonts w:hint="eastAsia"/>
        </w:rPr>
        <w:t>Git</w:t>
      </w:r>
      <w:proofErr w:type="spellEnd"/>
      <w:r>
        <w:rPr>
          <w:rFonts w:hint="eastAsia"/>
        </w:rPr>
        <w:t xml:space="preserve">, </w:t>
      </w:r>
      <w:r w:rsidR="00817499">
        <w:rPr>
          <w:rFonts w:hint="eastAsia"/>
        </w:rPr>
        <w:t>秀和システム</w:t>
      </w:r>
      <w:r w:rsidR="00817499">
        <w:rPr>
          <w:rFonts w:hint="eastAsia"/>
        </w:rPr>
        <w:t>, 2009-9</w:t>
      </w:r>
      <w:r>
        <w:rPr>
          <w:rFonts w:hint="eastAsia"/>
        </w:rPr>
        <w:t>-25.</w:t>
      </w:r>
    </w:p>
    <w:p w:rsidR="00817499" w:rsidRPr="00C17F5F" w:rsidRDefault="00817499" w:rsidP="00817499">
      <w:r>
        <w:rPr>
          <w:rFonts w:hint="eastAsia"/>
        </w:rPr>
        <w:t>[4]</w:t>
      </w:r>
      <w:r>
        <w:rPr>
          <w:rFonts w:hint="eastAsia"/>
        </w:rPr>
        <w:t>片岡巌</w:t>
      </w:r>
      <w:r>
        <w:rPr>
          <w:rFonts w:hint="eastAsia"/>
        </w:rPr>
        <w:t xml:space="preserve">, WEB+DB PRESS Vol.69, </w:t>
      </w:r>
      <w:r>
        <w:rPr>
          <w:rFonts w:hint="eastAsia"/>
        </w:rPr>
        <w:t>技術評論社</w:t>
      </w:r>
      <w:r>
        <w:rPr>
          <w:rFonts w:hint="eastAsia"/>
        </w:rPr>
        <w:t>, 2012-7-25.</w:t>
      </w: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5D6" w:rsidRDefault="001D45D6" w:rsidP="00962F5D">
      <w:r>
        <w:separator/>
      </w:r>
    </w:p>
  </w:endnote>
  <w:endnote w:type="continuationSeparator" w:id="0">
    <w:p w:rsidR="001D45D6" w:rsidRDefault="001D45D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5D6" w:rsidRDefault="001D45D6" w:rsidP="00962F5D">
      <w:r>
        <w:separator/>
      </w:r>
    </w:p>
  </w:footnote>
  <w:footnote w:type="continuationSeparator" w:id="0">
    <w:p w:rsidR="001D45D6" w:rsidRDefault="001D45D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C4DF1"/>
    <w:rsid w:val="0012650F"/>
    <w:rsid w:val="001A020F"/>
    <w:rsid w:val="001D45D6"/>
    <w:rsid w:val="00204879"/>
    <w:rsid w:val="00206830"/>
    <w:rsid w:val="0024250B"/>
    <w:rsid w:val="002A4CEE"/>
    <w:rsid w:val="00371564"/>
    <w:rsid w:val="00384F3A"/>
    <w:rsid w:val="003C1A45"/>
    <w:rsid w:val="003C683E"/>
    <w:rsid w:val="004043E5"/>
    <w:rsid w:val="0045713D"/>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9204DA"/>
    <w:rsid w:val="009226C3"/>
    <w:rsid w:val="00962F5D"/>
    <w:rsid w:val="009A6033"/>
    <w:rsid w:val="009C186B"/>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42F9D"/>
    <w:rsid w:val="00DB4D90"/>
    <w:rsid w:val="00EB1E10"/>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2013-09-23T15:44:00Z</dcterms:modified>
</cp:coreProperties>
</file>