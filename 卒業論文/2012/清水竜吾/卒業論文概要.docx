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525C97" w:rsidP="00A60C32">
      <w:pPr>
        <w:jc w:val="center"/>
        <w:rPr>
          <w:rFonts w:ascii="Times New Roman" w:eastAsiaTheme="minorEastAsia" w:hAnsi="Times New Roman"/>
        </w:rPr>
      </w:pPr>
      <w:r w:rsidRPr="00525C97">
        <w:rPr>
          <w:rFonts w:ascii="Times New Roman" w:eastAsiaTheme="minorEastAsia" w:hAnsi="Times New Roman" w:hint="eastAsia"/>
          <w:sz w:val="28"/>
        </w:rPr>
        <w:t>オープンソース開発におけるソフトウェアテストの実態調査</w:t>
      </w:r>
    </w:p>
    <w:p w:rsidR="00A33982" w:rsidRPr="00D33FE3" w:rsidRDefault="00A33982">
      <w:pPr>
        <w:jc w:val="center"/>
        <w:rPr>
          <w:rFonts w:ascii="Times New Roman" w:eastAsiaTheme="minorEastAsia" w:hAnsi="Times New Roman"/>
        </w:rPr>
      </w:pPr>
    </w:p>
    <w:p w:rsidR="00A33982" w:rsidRPr="00D33FE3" w:rsidRDefault="00C7617F">
      <w:pPr>
        <w:jc w:val="center"/>
        <w:rPr>
          <w:rFonts w:ascii="Times New Roman" w:eastAsiaTheme="minorEastAsia" w:hAnsi="Times New Roman"/>
        </w:rPr>
      </w:pPr>
      <w:r w:rsidRPr="00D33FE3">
        <w:rPr>
          <w:rFonts w:ascii="Times New Roman" w:eastAsiaTheme="minorEastAsia" w:hAnsi="Times New Roman"/>
        </w:rPr>
        <w:t xml:space="preserve">プロジェクトマネジメントコース　矢吹研究室　</w:t>
      </w:r>
      <w:r w:rsidRPr="00D33FE3">
        <w:rPr>
          <w:rFonts w:ascii="Times New Roman" w:eastAsiaTheme="minorEastAsia" w:hAnsi="Times New Roman"/>
        </w:rPr>
        <w:t>1040060</w:t>
      </w:r>
      <w:r w:rsidRPr="00D33FE3">
        <w:rPr>
          <w:rFonts w:ascii="Times New Roman" w:eastAsiaTheme="minorEastAsia" w:hAnsi="Times New Roman"/>
        </w:rPr>
        <w:t xml:space="preserve">　清水</w:t>
      </w:r>
      <w:r w:rsidRPr="00D33FE3">
        <w:rPr>
          <w:rFonts w:ascii="Times New Roman" w:eastAsiaTheme="minorEastAsia" w:hAnsi="Times New Roman"/>
        </w:rPr>
        <w:t xml:space="preserve"> </w:t>
      </w:r>
      <w:r w:rsidRPr="00D33FE3">
        <w:rPr>
          <w:rFonts w:ascii="Times New Roman" w:eastAsiaTheme="minorEastAsia" w:hAnsi="Times New Roman"/>
        </w:rPr>
        <w:t>竜吾</w:t>
      </w:r>
    </w:p>
    <w:p w:rsidR="00A33982" w:rsidRPr="00D33FE3" w:rsidRDefault="00A33982" w:rsidP="0024250B">
      <w:pPr>
        <w:rPr>
          <w:rFonts w:ascii="Times New Roman" w:eastAsiaTheme="minorEastAsia" w:hAnsi="Times New Roman"/>
        </w:rPr>
      </w:pPr>
    </w:p>
    <w:p w:rsidR="00A33982" w:rsidRPr="00D33FE3" w:rsidRDefault="00A33982">
      <w:pP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C7617F" w:rsidRPr="00D33FE3" w:rsidRDefault="001E7004" w:rsidP="00C7617F">
      <w:pPr>
        <w:ind w:firstLineChars="100" w:firstLine="212"/>
        <w:rPr>
          <w:rFonts w:ascii="Times New Roman" w:eastAsiaTheme="minorEastAsia" w:hAnsi="Times New Roman"/>
        </w:rPr>
      </w:pPr>
      <w:r>
        <w:rPr>
          <w:rFonts w:ascii="Times New Roman" w:eastAsiaTheme="minorEastAsia" w:hAnsi="Times New Roman"/>
        </w:rPr>
        <w:t>これ</w:t>
      </w:r>
      <w:r w:rsidR="00C7617F" w:rsidRPr="00D33FE3">
        <w:rPr>
          <w:rFonts w:ascii="Times New Roman" w:eastAsiaTheme="minorEastAsia" w:hAnsi="Times New Roman"/>
        </w:rPr>
        <w:t>までのソフトウェア開発の現場では</w:t>
      </w:r>
      <w:r>
        <w:rPr>
          <w:rFonts w:ascii="Times New Roman" w:eastAsiaTheme="minorEastAsia" w:hAnsi="Times New Roman"/>
        </w:rPr>
        <w:t>，</w:t>
      </w:r>
      <w:r w:rsidR="00C7617F" w:rsidRPr="00D33FE3">
        <w:rPr>
          <w:rFonts w:ascii="Times New Roman" w:eastAsiaTheme="minorEastAsia" w:hAnsi="Times New Roman"/>
        </w:rPr>
        <w:t>主にウォーターフォール型開発手法</w:t>
      </w:r>
      <w:r>
        <w:rPr>
          <w:rFonts w:ascii="Times New Roman" w:eastAsiaTheme="minorEastAsia" w:hAnsi="Times New Roman"/>
        </w:rPr>
        <w:t>が採用され</w:t>
      </w:r>
      <w:r w:rsidR="00C7617F" w:rsidRPr="00D33FE3">
        <w:rPr>
          <w:rFonts w:ascii="Times New Roman" w:eastAsiaTheme="minorEastAsia" w:hAnsi="Times New Roman"/>
        </w:rPr>
        <w:t>ていた．</w:t>
      </w:r>
      <w:r>
        <w:rPr>
          <w:rFonts w:ascii="Times New Roman" w:eastAsiaTheme="minorEastAsia" w:hAnsi="Times New Roman"/>
        </w:rPr>
        <w:t>それに代わって</w:t>
      </w:r>
      <w:r w:rsidR="00C7617F" w:rsidRPr="00D33FE3">
        <w:rPr>
          <w:rFonts w:ascii="Times New Roman" w:eastAsiaTheme="minorEastAsia" w:hAnsi="Times New Roman"/>
        </w:rPr>
        <w:t>アジャイル型開発手法が普及してきている．ウォーターフォール型開発手法は仕様を最初にすべて決めてしまう</w:t>
      </w:r>
      <w:r>
        <w:rPr>
          <w:rFonts w:ascii="Times New Roman" w:eastAsiaTheme="minorEastAsia" w:hAnsi="Times New Roman"/>
        </w:rPr>
        <w:t>ため</w:t>
      </w:r>
      <w:r w:rsidR="00C7617F" w:rsidRPr="00D33FE3">
        <w:rPr>
          <w:rFonts w:ascii="Times New Roman" w:eastAsiaTheme="minorEastAsia" w:hAnsi="Times New Roman"/>
        </w:rPr>
        <w:t>，</w:t>
      </w:r>
      <w:r>
        <w:rPr>
          <w:rFonts w:ascii="Times New Roman" w:eastAsiaTheme="minorEastAsia" w:hAnsi="Times New Roman"/>
        </w:rPr>
        <w:t>スケジュール管理は</w:t>
      </w:r>
      <w:r w:rsidRPr="00D33FE3">
        <w:rPr>
          <w:rFonts w:ascii="Times New Roman" w:eastAsiaTheme="minorEastAsia" w:hAnsi="Times New Roman"/>
        </w:rPr>
        <w:t>容易</w:t>
      </w:r>
      <w:r>
        <w:rPr>
          <w:rFonts w:ascii="Times New Roman" w:eastAsiaTheme="minorEastAsia" w:hAnsi="Times New Roman"/>
        </w:rPr>
        <w:t>だが，</w:t>
      </w:r>
      <w:r w:rsidR="00C7617F" w:rsidRPr="00D33FE3">
        <w:rPr>
          <w:rFonts w:ascii="Times New Roman" w:eastAsiaTheme="minorEastAsia" w:hAnsi="Times New Roman"/>
        </w:rPr>
        <w:t>開発途中</w:t>
      </w:r>
      <w:r>
        <w:rPr>
          <w:rFonts w:ascii="Times New Roman" w:eastAsiaTheme="minorEastAsia" w:hAnsi="Times New Roman" w:hint="eastAsia"/>
        </w:rPr>
        <w:t>の</w:t>
      </w:r>
      <w:r w:rsidR="00C7617F" w:rsidRPr="00D33FE3">
        <w:rPr>
          <w:rFonts w:ascii="Times New Roman" w:eastAsiaTheme="minorEastAsia" w:hAnsi="Times New Roman"/>
        </w:rPr>
        <w:t>仕様変更は難しい．</w:t>
      </w:r>
      <w:r>
        <w:rPr>
          <w:rFonts w:ascii="Times New Roman" w:eastAsiaTheme="minorEastAsia" w:hAnsi="Times New Roman"/>
        </w:rPr>
        <w:t>その</w:t>
      </w:r>
      <w:r w:rsidR="00C7617F" w:rsidRPr="00D33FE3">
        <w:rPr>
          <w:rFonts w:ascii="Times New Roman" w:eastAsiaTheme="minorEastAsia" w:hAnsi="Times New Roman"/>
        </w:rPr>
        <w:t>一方</w:t>
      </w:r>
      <w:r>
        <w:rPr>
          <w:rFonts w:ascii="Times New Roman" w:eastAsiaTheme="minorEastAsia" w:hAnsi="Times New Roman"/>
        </w:rPr>
        <w:t>で，</w:t>
      </w:r>
      <w:r w:rsidR="00C7617F" w:rsidRPr="00D33FE3">
        <w:rPr>
          <w:rFonts w:ascii="Times New Roman" w:eastAsiaTheme="minorEastAsia" w:hAnsi="Times New Roman"/>
        </w:rPr>
        <w:t>アジャイル型開発手法は簡単なウォーターフォール型開発手法をサイクルして開発を行うため，</w:t>
      </w:r>
      <w:r>
        <w:rPr>
          <w:rFonts w:ascii="Times New Roman" w:eastAsiaTheme="minorEastAsia" w:hAnsi="Times New Roman"/>
        </w:rPr>
        <w:t>開発途中の</w:t>
      </w:r>
      <w:r w:rsidR="00C7617F" w:rsidRPr="00D33FE3">
        <w:rPr>
          <w:rFonts w:ascii="Times New Roman" w:eastAsiaTheme="minorEastAsia" w:hAnsi="Times New Roman"/>
        </w:rPr>
        <w:t>仕様変更が容易である．</w:t>
      </w:r>
    </w:p>
    <w:p w:rsidR="00C7617F" w:rsidRDefault="00C7617F" w:rsidP="001E7004">
      <w:pPr>
        <w:ind w:firstLineChars="100" w:firstLine="212"/>
        <w:rPr>
          <w:rFonts w:ascii="Times New Roman" w:eastAsiaTheme="minorEastAsia" w:hAnsi="Times New Roman"/>
        </w:rPr>
      </w:pPr>
      <w:r w:rsidRPr="00D33FE3">
        <w:rPr>
          <w:rFonts w:ascii="Times New Roman" w:eastAsiaTheme="minorEastAsia" w:hAnsi="Times New Roman"/>
        </w:rPr>
        <w:t>アジャイル型開発手法では，テスト駆動開発手法（</w:t>
      </w:r>
      <w:r w:rsidRPr="00D33FE3">
        <w:rPr>
          <w:rFonts w:ascii="Times New Roman" w:eastAsiaTheme="minorEastAsia" w:hAnsi="Times New Roman"/>
        </w:rPr>
        <w:t>Test Driven Development</w:t>
      </w:r>
      <w:r w:rsidRPr="00D33FE3">
        <w:rPr>
          <w:rFonts w:ascii="Times New Roman" w:eastAsiaTheme="minorEastAsia" w:hAnsi="Times New Roman"/>
        </w:rPr>
        <w:t>）がよく採用される．これは，先にプログラムに必要な機能について</w:t>
      </w:r>
      <w:r w:rsidR="001E368C">
        <w:rPr>
          <w:rFonts w:ascii="Times New Roman" w:eastAsiaTheme="minorEastAsia" w:hAnsi="Times New Roman" w:hint="eastAsia"/>
        </w:rPr>
        <w:t>初めに</w:t>
      </w:r>
      <w:r w:rsidRPr="00D33FE3">
        <w:rPr>
          <w:rFonts w:ascii="Times New Roman" w:eastAsiaTheme="minorEastAsia" w:hAnsi="Times New Roman"/>
        </w:rPr>
        <w:t>テストを考案し，そのテストが動作する必要最低限な実装を行い，コードを洗練させ，短い工程で計画・開発を繰り返し行う手法である．</w:t>
      </w:r>
    </w:p>
    <w:p w:rsidR="001F3795" w:rsidRDefault="00807D05" w:rsidP="00C7617F">
      <w:pPr>
        <w:ind w:firstLineChars="100" w:firstLine="212"/>
        <w:rPr>
          <w:rFonts w:ascii="Times New Roman" w:eastAsiaTheme="minorEastAsia" w:hAnsi="Times New Roman"/>
        </w:rPr>
      </w:pPr>
      <w:r w:rsidRPr="00807D05">
        <w:rPr>
          <w:rFonts w:ascii="Times New Roman" w:eastAsiaTheme="minorEastAsia" w:hAnsi="Times New Roman" w:hint="eastAsia"/>
        </w:rPr>
        <w:t>実際の製品として販売・配布されている多くのソフトウェアはテストを含めて，開発プロセスに関する情報は一般には知ることが</w:t>
      </w:r>
      <w:r w:rsidR="007B10E8">
        <w:rPr>
          <w:rFonts w:ascii="Times New Roman" w:eastAsiaTheme="minorEastAsia" w:hAnsi="Times New Roman" w:hint="eastAsia"/>
        </w:rPr>
        <w:t>できなかったが</w:t>
      </w:r>
      <w:r w:rsidR="001F3795">
        <w:rPr>
          <w:rFonts w:ascii="Times New Roman" w:eastAsiaTheme="minorEastAsia" w:hAnsi="Times New Roman" w:hint="eastAsia"/>
        </w:rPr>
        <w:t>，近年では</w:t>
      </w:r>
      <w:r w:rsidRPr="00807D05">
        <w:rPr>
          <w:rFonts w:ascii="Times New Roman" w:eastAsiaTheme="minorEastAsia" w:hAnsi="Times New Roman" w:hint="eastAsia"/>
        </w:rPr>
        <w:t>開発プロセスに関する情報</w:t>
      </w:r>
      <w:r>
        <w:rPr>
          <w:rFonts w:ascii="Times New Roman" w:eastAsiaTheme="minorEastAsia" w:hAnsi="Times New Roman" w:hint="eastAsia"/>
        </w:rPr>
        <w:t>を</w:t>
      </w:r>
      <w:r w:rsidRPr="00807D05">
        <w:rPr>
          <w:rFonts w:ascii="Times New Roman" w:eastAsiaTheme="minorEastAsia" w:hAnsi="Times New Roman" w:hint="eastAsia"/>
        </w:rPr>
        <w:t>一般</w:t>
      </w:r>
      <w:r>
        <w:rPr>
          <w:rFonts w:ascii="Times New Roman" w:eastAsiaTheme="minorEastAsia" w:hAnsi="Times New Roman" w:hint="eastAsia"/>
        </w:rPr>
        <w:t>でも見ることができ</w:t>
      </w:r>
      <w:r w:rsidR="001F3795">
        <w:rPr>
          <w:rFonts w:ascii="Times New Roman" w:eastAsiaTheme="minorEastAsia" w:hAnsi="Times New Roman" w:hint="eastAsia"/>
        </w:rPr>
        <w:t>る</w:t>
      </w:r>
      <w:r>
        <w:rPr>
          <w:rFonts w:ascii="Times New Roman" w:eastAsiaTheme="minorEastAsia" w:hAnsi="Times New Roman" w:hint="eastAsia"/>
        </w:rPr>
        <w:t>オープンソースソフトウェア</w:t>
      </w:r>
      <w:r w:rsidR="001F3795">
        <w:rPr>
          <w:rFonts w:ascii="Times New Roman" w:eastAsiaTheme="minorEastAsia" w:hAnsi="Times New Roman" w:hint="eastAsia"/>
        </w:rPr>
        <w:t>（</w:t>
      </w:r>
      <w:r w:rsidR="001F3795">
        <w:rPr>
          <w:rFonts w:ascii="Times New Roman" w:eastAsiaTheme="minorEastAsia" w:hAnsi="Times New Roman" w:hint="eastAsia"/>
        </w:rPr>
        <w:t>OSS</w:t>
      </w:r>
      <w:r w:rsidR="001F3795">
        <w:rPr>
          <w:rFonts w:ascii="Times New Roman" w:eastAsiaTheme="minorEastAsia" w:hAnsi="Times New Roman" w:hint="eastAsia"/>
        </w:rPr>
        <w:t>）</w:t>
      </w:r>
      <w:r>
        <w:rPr>
          <w:rFonts w:ascii="Times New Roman" w:eastAsiaTheme="minorEastAsia" w:hAnsi="Times New Roman" w:hint="eastAsia"/>
        </w:rPr>
        <w:t>の開発が盛んである．</w:t>
      </w:r>
      <w:r w:rsidR="001F3795">
        <w:rPr>
          <w:rFonts w:ascii="Times New Roman" w:eastAsiaTheme="minorEastAsia" w:hAnsi="Times New Roman" w:hint="eastAsia"/>
        </w:rPr>
        <w:t>OSS</w:t>
      </w:r>
      <w:r w:rsidR="00C7617F" w:rsidRPr="00D33FE3">
        <w:rPr>
          <w:rFonts w:ascii="Times New Roman" w:eastAsiaTheme="minorEastAsia" w:hAnsi="Times New Roman"/>
        </w:rPr>
        <w:t>開発</w:t>
      </w:r>
      <w:r>
        <w:rPr>
          <w:rFonts w:ascii="Times New Roman" w:eastAsiaTheme="minorEastAsia" w:hAnsi="Times New Roman" w:hint="eastAsia"/>
        </w:rPr>
        <w:t>には</w:t>
      </w:r>
      <w:r w:rsidR="0074107C">
        <w:rPr>
          <w:rFonts w:ascii="Times New Roman" w:eastAsiaTheme="minorEastAsia" w:hAnsi="Times New Roman" w:hint="eastAsia"/>
        </w:rPr>
        <w:t>，</w:t>
      </w:r>
      <w:r w:rsidR="001F3795">
        <w:rPr>
          <w:rFonts w:ascii="Times New Roman" w:eastAsiaTheme="minorEastAsia" w:hAnsi="Times New Roman" w:hint="eastAsia"/>
        </w:rPr>
        <w:t>OSS</w:t>
      </w:r>
      <w:r>
        <w:rPr>
          <w:rFonts w:ascii="Times New Roman" w:eastAsiaTheme="minorEastAsia" w:hAnsi="Times New Roman" w:hint="eastAsia"/>
        </w:rPr>
        <w:t>ホスティングサービスを利用しての開発されることが多い</w:t>
      </w:r>
      <w:r w:rsidR="0074107C">
        <w:rPr>
          <w:rFonts w:ascii="Times New Roman" w:eastAsiaTheme="minorEastAsia" w:hAnsi="Times New Roman" w:hint="eastAsia"/>
        </w:rPr>
        <w:t>．</w:t>
      </w:r>
      <w:r w:rsidR="001F3795">
        <w:rPr>
          <w:rFonts w:ascii="Times New Roman" w:eastAsiaTheme="minorEastAsia" w:hAnsi="Times New Roman" w:hint="eastAsia"/>
        </w:rPr>
        <w:t>ホスティングサービスとは</w:t>
      </w:r>
      <w:r w:rsidR="001F3795" w:rsidRPr="00D33FE3">
        <w:rPr>
          <w:rFonts w:ascii="Times New Roman" w:eastAsiaTheme="minorEastAsia" w:hAnsi="Times New Roman"/>
        </w:rPr>
        <w:t>ソースコード</w:t>
      </w:r>
      <w:r w:rsidR="001F3795">
        <w:rPr>
          <w:rFonts w:ascii="Times New Roman" w:eastAsiaTheme="minorEastAsia" w:hAnsi="Times New Roman" w:hint="eastAsia"/>
        </w:rPr>
        <w:t>や</w:t>
      </w:r>
      <w:r w:rsidR="001F3795" w:rsidRPr="00D33FE3">
        <w:rPr>
          <w:rFonts w:ascii="Times New Roman" w:eastAsiaTheme="minorEastAsia" w:hAnsi="Times New Roman"/>
        </w:rPr>
        <w:t>ドキュメントの</w:t>
      </w:r>
      <w:r w:rsidR="001F3795">
        <w:rPr>
          <w:rFonts w:ascii="Times New Roman" w:eastAsiaTheme="minorEastAsia" w:hAnsi="Times New Roman" w:hint="eastAsia"/>
        </w:rPr>
        <w:t>バージョン管理するシステムや</w:t>
      </w:r>
      <w:r w:rsidR="001F3795" w:rsidRPr="00D33FE3">
        <w:rPr>
          <w:rFonts w:ascii="Times New Roman" w:eastAsiaTheme="minorEastAsia" w:hAnsi="Times New Roman"/>
        </w:rPr>
        <w:t>バグ</w:t>
      </w:r>
      <w:r w:rsidR="001F3795">
        <w:rPr>
          <w:rFonts w:ascii="Times New Roman" w:eastAsiaTheme="minorEastAsia" w:hAnsi="Times New Roman" w:hint="eastAsia"/>
        </w:rPr>
        <w:t>・テスト情報</w:t>
      </w:r>
      <w:r w:rsidR="001F3795" w:rsidRPr="00D33FE3">
        <w:rPr>
          <w:rFonts w:ascii="Times New Roman" w:eastAsiaTheme="minorEastAsia" w:hAnsi="Times New Roman"/>
        </w:rPr>
        <w:t>を</w:t>
      </w:r>
      <w:r w:rsidR="001F3795">
        <w:rPr>
          <w:rFonts w:ascii="Times New Roman" w:eastAsiaTheme="minorEastAsia" w:hAnsi="Times New Roman" w:hint="eastAsia"/>
        </w:rPr>
        <w:t>記録できる</w:t>
      </w:r>
      <w:r w:rsidR="0074107C">
        <w:rPr>
          <w:rFonts w:ascii="Times New Roman" w:eastAsiaTheme="minorEastAsia" w:hAnsi="Times New Roman" w:hint="eastAsia"/>
        </w:rPr>
        <w:t>システム</w:t>
      </w:r>
      <w:r w:rsidR="007B10E8">
        <w:rPr>
          <w:rFonts w:ascii="Times New Roman" w:eastAsiaTheme="minorEastAsia" w:hAnsi="Times New Roman" w:hint="eastAsia"/>
        </w:rPr>
        <w:t>など</w:t>
      </w:r>
      <w:r w:rsidR="0074107C">
        <w:rPr>
          <w:rFonts w:ascii="Times New Roman" w:eastAsiaTheme="minorEastAsia" w:hAnsi="Times New Roman" w:hint="eastAsia"/>
        </w:rPr>
        <w:t>の</w:t>
      </w:r>
      <w:r w:rsidR="001F3795">
        <w:rPr>
          <w:rFonts w:ascii="Times New Roman" w:eastAsiaTheme="minorEastAsia" w:hAnsi="Times New Roman" w:hint="eastAsia"/>
        </w:rPr>
        <w:t>複合システムである．</w:t>
      </w:r>
    </w:p>
    <w:p w:rsidR="00B15B0E" w:rsidRDefault="00B10BCC" w:rsidP="001F3795">
      <w:pPr>
        <w:ind w:firstLineChars="100" w:firstLine="212"/>
        <w:rPr>
          <w:rFonts w:ascii="Times New Roman" w:eastAsiaTheme="minorEastAsia" w:hAnsi="Times New Roman"/>
        </w:rPr>
      </w:pPr>
      <w:r>
        <w:rPr>
          <w:rFonts w:ascii="Times New Roman" w:eastAsiaTheme="minorEastAsia" w:hAnsi="Times New Roman"/>
        </w:rPr>
        <w:t>最もよく利用されている</w:t>
      </w:r>
      <w:r w:rsidR="00152F6F" w:rsidRPr="00D33FE3">
        <w:rPr>
          <w:rFonts w:ascii="Times New Roman" w:eastAsiaTheme="minorEastAsia" w:hAnsi="Times New Roman"/>
        </w:rPr>
        <w:t>ホスティングサービス</w:t>
      </w:r>
      <w:r>
        <w:rPr>
          <w:rFonts w:ascii="Times New Roman" w:eastAsiaTheme="minorEastAsia" w:hAnsi="Times New Roman"/>
        </w:rPr>
        <w:t>の一つが</w:t>
      </w:r>
      <w:proofErr w:type="spellStart"/>
      <w:r>
        <w:rPr>
          <w:rFonts w:ascii="Times New Roman" w:eastAsiaTheme="minorEastAsia" w:hAnsi="Times New Roman"/>
        </w:rPr>
        <w:t>GitHub</w:t>
      </w:r>
      <w:proofErr w:type="spellEnd"/>
      <w:r>
        <w:rPr>
          <w:rFonts w:ascii="Times New Roman" w:eastAsiaTheme="minorEastAsia" w:hAnsi="Times New Roman"/>
        </w:rPr>
        <w:t>である</w:t>
      </w:r>
      <w:r w:rsidR="001D2186">
        <w:rPr>
          <w:rFonts w:ascii="Times New Roman" w:eastAsiaTheme="minorEastAsia" w:hAnsi="Times New Roman" w:hint="eastAsia"/>
        </w:rPr>
        <w:t>．</w:t>
      </w:r>
      <w:r>
        <w:rPr>
          <w:rFonts w:ascii="Times New Roman" w:eastAsiaTheme="minorEastAsia" w:hAnsi="Times New Roman"/>
        </w:rPr>
        <w:t>実際</w:t>
      </w:r>
      <w:r w:rsidR="001D2186">
        <w:rPr>
          <w:rFonts w:ascii="Times New Roman" w:eastAsiaTheme="minorEastAsia" w:hAnsi="Times New Roman" w:hint="eastAsia"/>
        </w:rPr>
        <w:t>，</w:t>
      </w:r>
      <w:proofErr w:type="spellStart"/>
      <w:r w:rsidR="00EF0634">
        <w:rPr>
          <w:rFonts w:ascii="Times New Roman" w:eastAsiaTheme="minorEastAsia" w:hAnsi="Times New Roman" w:hint="eastAsia"/>
        </w:rPr>
        <w:t>GitHub</w:t>
      </w:r>
      <w:proofErr w:type="spellEnd"/>
      <w:r w:rsidR="003B2FDA">
        <w:rPr>
          <w:rFonts w:ascii="Times New Roman" w:eastAsiaTheme="minorEastAsia" w:hAnsi="Times New Roman" w:hint="eastAsia"/>
        </w:rPr>
        <w:t>の</w:t>
      </w:r>
      <w:r w:rsidR="005C5676">
        <w:rPr>
          <w:rFonts w:ascii="Times New Roman" w:eastAsiaTheme="minorEastAsia" w:hAnsi="Times New Roman" w:hint="eastAsia"/>
        </w:rPr>
        <w:t>登録リポジトリ数</w:t>
      </w:r>
      <w:r w:rsidR="00B15B0E">
        <w:rPr>
          <w:rFonts w:ascii="Times New Roman" w:eastAsiaTheme="minorEastAsia" w:hAnsi="Times New Roman" w:hint="eastAsia"/>
        </w:rPr>
        <w:t>は</w:t>
      </w:r>
      <w:r w:rsidR="00EF0634">
        <w:rPr>
          <w:rFonts w:ascii="Times New Roman" w:eastAsiaTheme="minorEastAsia" w:hAnsi="Times New Roman" w:hint="eastAsia"/>
        </w:rPr>
        <w:t>，</w:t>
      </w:r>
      <w:r w:rsidR="00805754">
        <w:rPr>
          <w:rFonts w:ascii="Times New Roman" w:eastAsiaTheme="minorEastAsia" w:hAnsi="Times New Roman" w:hint="eastAsia"/>
        </w:rPr>
        <w:t>サービス</w:t>
      </w:r>
      <w:r w:rsidR="005C5676">
        <w:rPr>
          <w:rFonts w:ascii="Times New Roman" w:eastAsiaTheme="minorEastAsia" w:hAnsi="Times New Roman" w:hint="eastAsia"/>
        </w:rPr>
        <w:t>を</w:t>
      </w:r>
      <w:r w:rsidR="00805754">
        <w:rPr>
          <w:rFonts w:ascii="Times New Roman" w:eastAsiaTheme="minorEastAsia" w:hAnsi="Times New Roman" w:hint="eastAsia"/>
        </w:rPr>
        <w:t>開始</w:t>
      </w:r>
      <w:r w:rsidR="005C5676">
        <w:rPr>
          <w:rFonts w:ascii="Times New Roman" w:eastAsiaTheme="minorEastAsia" w:hAnsi="Times New Roman" w:hint="eastAsia"/>
        </w:rPr>
        <w:t>した</w:t>
      </w:r>
      <w:r w:rsidR="005C5676">
        <w:rPr>
          <w:rFonts w:ascii="Times New Roman" w:eastAsiaTheme="minorEastAsia" w:hAnsi="Times New Roman" w:hint="eastAsia"/>
        </w:rPr>
        <w:t>2008</w:t>
      </w:r>
      <w:r w:rsidR="005C5676">
        <w:rPr>
          <w:rFonts w:ascii="Times New Roman" w:eastAsiaTheme="minorEastAsia" w:hAnsi="Times New Roman" w:hint="eastAsia"/>
        </w:rPr>
        <w:t>年には</w:t>
      </w:r>
      <w:r w:rsidR="00B15B0E">
        <w:rPr>
          <w:rFonts w:ascii="Times New Roman" w:eastAsiaTheme="minorEastAsia" w:hAnsi="Times New Roman" w:hint="eastAsia"/>
        </w:rPr>
        <w:t>38,423</w:t>
      </w:r>
      <w:r w:rsidR="00B15B0E">
        <w:rPr>
          <w:rFonts w:ascii="Times New Roman" w:eastAsiaTheme="minorEastAsia" w:hAnsi="Times New Roman" w:hint="eastAsia"/>
        </w:rPr>
        <w:t>件だったのに対して</w:t>
      </w:r>
      <w:r w:rsidR="00EF0634">
        <w:rPr>
          <w:rFonts w:ascii="Times New Roman" w:eastAsiaTheme="minorEastAsia" w:hAnsi="Times New Roman" w:hint="eastAsia"/>
        </w:rPr>
        <w:t>，</w:t>
      </w:r>
      <w:r w:rsidR="00B15B0E">
        <w:rPr>
          <w:rFonts w:ascii="Times New Roman" w:eastAsiaTheme="minorEastAsia" w:hAnsi="Times New Roman" w:hint="eastAsia"/>
        </w:rPr>
        <w:t>2012</w:t>
      </w:r>
      <w:r w:rsidR="00B15B0E">
        <w:rPr>
          <w:rFonts w:ascii="Times New Roman" w:eastAsiaTheme="minorEastAsia" w:hAnsi="Times New Roman" w:hint="eastAsia"/>
        </w:rPr>
        <w:t>年には</w:t>
      </w:r>
      <w:r w:rsidR="00B15B0E">
        <w:rPr>
          <w:rFonts w:ascii="Times New Roman" w:eastAsiaTheme="minorEastAsia" w:hAnsi="Times New Roman" w:hint="eastAsia"/>
        </w:rPr>
        <w:t>4,614,306</w:t>
      </w:r>
      <w:r w:rsidR="00B15B0E">
        <w:rPr>
          <w:rFonts w:ascii="Times New Roman" w:eastAsiaTheme="minorEastAsia" w:hAnsi="Times New Roman" w:hint="eastAsia"/>
        </w:rPr>
        <w:t>件</w:t>
      </w:r>
      <w:r w:rsidR="005C5676">
        <w:rPr>
          <w:rFonts w:ascii="Times New Roman" w:eastAsiaTheme="minorEastAsia" w:hAnsi="Times New Roman" w:hint="eastAsia"/>
        </w:rPr>
        <w:t>と大幅に</w:t>
      </w:r>
      <w:r w:rsidR="00B15B0E">
        <w:rPr>
          <w:rFonts w:ascii="Times New Roman" w:eastAsiaTheme="minorEastAsia" w:hAnsi="Times New Roman" w:hint="eastAsia"/>
        </w:rPr>
        <w:t>増加し</w:t>
      </w:r>
      <w:r w:rsidR="00805754">
        <w:rPr>
          <w:rFonts w:ascii="Times New Roman" w:eastAsiaTheme="minorEastAsia" w:hAnsi="Times New Roman" w:hint="eastAsia"/>
        </w:rPr>
        <w:t>た</w:t>
      </w:r>
      <w:r w:rsidR="00EF0634">
        <w:rPr>
          <w:rFonts w:ascii="Times New Roman" w:eastAsiaTheme="minorEastAsia" w:hAnsi="Times New Roman" w:hint="eastAsia"/>
        </w:rPr>
        <w:t>．</w:t>
      </w:r>
      <w:r w:rsidR="003B2FDA">
        <w:rPr>
          <w:rFonts w:ascii="Times New Roman" w:eastAsiaTheme="minorEastAsia" w:hAnsi="Times New Roman" w:hint="eastAsia"/>
        </w:rPr>
        <w:t>ユーザ数</w:t>
      </w:r>
      <w:r w:rsidR="005C5676">
        <w:rPr>
          <w:rFonts w:ascii="Times New Roman" w:eastAsiaTheme="minorEastAsia" w:hAnsi="Times New Roman" w:hint="eastAsia"/>
        </w:rPr>
        <w:t>も同期間に</w:t>
      </w:r>
      <w:r w:rsidR="003B2FDA">
        <w:rPr>
          <w:rFonts w:ascii="Times New Roman" w:eastAsiaTheme="minorEastAsia" w:hAnsi="Times New Roman" w:hint="eastAsia"/>
        </w:rPr>
        <w:t>41,157</w:t>
      </w:r>
      <w:r w:rsidR="003B2FDA">
        <w:rPr>
          <w:rFonts w:ascii="Times New Roman" w:eastAsiaTheme="minorEastAsia" w:hAnsi="Times New Roman" w:hint="eastAsia"/>
        </w:rPr>
        <w:t>人から</w:t>
      </w:r>
      <w:r w:rsidR="003B2FDA">
        <w:rPr>
          <w:rFonts w:ascii="Times New Roman" w:eastAsiaTheme="minorEastAsia" w:hAnsi="Times New Roman" w:hint="eastAsia"/>
        </w:rPr>
        <w:t>2,763,437</w:t>
      </w:r>
      <w:r w:rsidR="003B2FDA">
        <w:rPr>
          <w:rFonts w:ascii="Times New Roman" w:eastAsiaTheme="minorEastAsia" w:hAnsi="Times New Roman" w:hint="eastAsia"/>
        </w:rPr>
        <w:t>人</w:t>
      </w:r>
      <w:r w:rsidR="005C5676">
        <w:rPr>
          <w:rFonts w:ascii="Times New Roman" w:eastAsiaTheme="minorEastAsia" w:hAnsi="Times New Roman" w:hint="eastAsia"/>
        </w:rPr>
        <w:t>へ</w:t>
      </w:r>
      <w:r w:rsidR="003B2FDA">
        <w:rPr>
          <w:rFonts w:ascii="Times New Roman" w:eastAsiaTheme="minorEastAsia" w:hAnsi="Times New Roman" w:hint="eastAsia"/>
        </w:rPr>
        <w:t>と</w:t>
      </w:r>
      <w:r w:rsidR="005C5676">
        <w:rPr>
          <w:rFonts w:ascii="Times New Roman" w:eastAsiaTheme="minorEastAsia" w:hAnsi="Times New Roman" w:hint="eastAsia"/>
        </w:rPr>
        <w:t>大幅に増加した</w:t>
      </w:r>
      <w:r w:rsidR="00EF0634">
        <w:rPr>
          <w:rFonts w:ascii="Times New Roman" w:eastAsiaTheme="minorEastAsia" w:hAnsi="Times New Roman" w:hint="eastAsia"/>
        </w:rPr>
        <w:t>．</w:t>
      </w:r>
    </w:p>
    <w:p w:rsidR="00C7617F" w:rsidRPr="00D33FE3" w:rsidRDefault="00B10BCC" w:rsidP="00C7617F">
      <w:pPr>
        <w:ind w:firstLineChars="100" w:firstLine="212"/>
        <w:rPr>
          <w:rFonts w:ascii="Times New Roman" w:eastAsiaTheme="minorEastAsia" w:hAnsi="Times New Roman"/>
        </w:rPr>
      </w:pPr>
      <w:r>
        <w:rPr>
          <w:rFonts w:ascii="Times New Roman" w:eastAsiaTheme="minorEastAsia" w:hAnsi="Times New Roman" w:hint="eastAsia"/>
        </w:rPr>
        <w:t>このように多くのプロジェクトをホストする</w:t>
      </w:r>
      <w:proofErr w:type="spellStart"/>
      <w:r>
        <w:rPr>
          <w:rFonts w:ascii="Times New Roman" w:eastAsiaTheme="minorEastAsia" w:hAnsi="Times New Roman" w:hint="eastAsia"/>
        </w:rPr>
        <w:t>GitHub</w:t>
      </w:r>
      <w:proofErr w:type="spellEnd"/>
      <w:r w:rsidR="00C7617F" w:rsidRPr="00D33FE3">
        <w:rPr>
          <w:rFonts w:ascii="Times New Roman" w:eastAsiaTheme="minorEastAsia" w:hAnsi="Times New Roman"/>
        </w:rPr>
        <w:t>の</w:t>
      </w:r>
      <w:r>
        <w:rPr>
          <w:rFonts w:ascii="Times New Roman" w:eastAsiaTheme="minorEastAsia" w:hAnsi="Times New Roman"/>
        </w:rPr>
        <w:t>プロジェクト</w:t>
      </w:r>
      <w:r w:rsidR="00C7617F" w:rsidRPr="00D33FE3">
        <w:rPr>
          <w:rFonts w:ascii="Times New Roman" w:eastAsiaTheme="minorEastAsia" w:hAnsi="Times New Roman"/>
        </w:rPr>
        <w:t>を調査・解析することによって</w:t>
      </w:r>
      <w:r>
        <w:rPr>
          <w:rFonts w:ascii="Times New Roman" w:eastAsiaTheme="minorEastAsia" w:hAnsi="Times New Roman"/>
        </w:rPr>
        <w:t>，</w:t>
      </w:r>
      <w:r w:rsidR="00C7617F" w:rsidRPr="00D33FE3">
        <w:rPr>
          <w:rFonts w:ascii="Times New Roman" w:eastAsiaTheme="minorEastAsia" w:hAnsi="Times New Roman"/>
        </w:rPr>
        <w:t>近年のソフトウェア開発傾向を調べることができる</w:t>
      </w:r>
      <w:r w:rsidR="005C5676">
        <w:rPr>
          <w:rFonts w:ascii="Times New Roman" w:eastAsiaTheme="minorEastAsia" w:hAnsi="Times New Roman"/>
        </w:rPr>
        <w:t>と思われる</w:t>
      </w:r>
      <w:r w:rsidR="00C7617F" w:rsidRPr="00D33FE3">
        <w:rPr>
          <w:rFonts w:ascii="Times New Roman" w:eastAsiaTheme="minorEastAsia" w:hAnsi="Times New Roman"/>
        </w:rPr>
        <w:t>．</w:t>
      </w:r>
    </w:p>
    <w:p w:rsidR="00C7617F" w:rsidRPr="00D33FE3" w:rsidRDefault="00C7617F" w:rsidP="00C7617F">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C7617F" w:rsidRDefault="00C7617F" w:rsidP="00C7617F">
      <w:pPr>
        <w:ind w:firstLineChars="100" w:firstLine="212"/>
        <w:rPr>
          <w:rFonts w:ascii="Times New Roman" w:eastAsiaTheme="minorEastAsia" w:hAnsi="Times New Roman"/>
        </w:rPr>
      </w:pPr>
      <w:r w:rsidRPr="00D33FE3">
        <w:rPr>
          <w:rFonts w:ascii="Times New Roman" w:eastAsiaTheme="minorEastAsia" w:hAnsi="Times New Roman"/>
        </w:rPr>
        <w:t>本研究では，</w:t>
      </w:r>
      <w:r w:rsidR="008C5572">
        <w:rPr>
          <w:rFonts w:ascii="Times New Roman" w:eastAsiaTheme="minorEastAsia" w:hAnsi="Times New Roman" w:hint="eastAsia"/>
        </w:rPr>
        <w:t>OSS</w:t>
      </w:r>
      <w:r w:rsidRPr="00D33FE3">
        <w:rPr>
          <w:rFonts w:ascii="Times New Roman" w:eastAsiaTheme="minorEastAsia" w:hAnsi="Times New Roman"/>
        </w:rPr>
        <w:t>のソフトウェア開発工程であるテスト工程に着目して</w:t>
      </w:r>
      <w:r w:rsidR="008C5572">
        <w:rPr>
          <w:rFonts w:ascii="Times New Roman" w:eastAsiaTheme="minorEastAsia" w:hAnsi="Times New Roman" w:hint="eastAsia"/>
        </w:rPr>
        <w:t>ソースコードの</w:t>
      </w:r>
      <w:r w:rsidR="008C5572" w:rsidRPr="001B1275">
        <w:rPr>
          <w:rFonts w:ascii="Times New Roman" w:eastAsiaTheme="minorEastAsia" w:hAnsi="Times New Roman"/>
        </w:rPr>
        <w:t>成長の様子</w:t>
      </w:r>
      <w:r w:rsidR="008C5572">
        <w:rPr>
          <w:rFonts w:ascii="Times New Roman" w:eastAsiaTheme="minorEastAsia" w:hAnsi="Times New Roman" w:hint="eastAsia"/>
        </w:rPr>
        <w:t>を</w:t>
      </w:r>
      <w:r w:rsidRPr="00D33FE3">
        <w:rPr>
          <w:rFonts w:ascii="Times New Roman" w:eastAsiaTheme="minorEastAsia" w:hAnsi="Times New Roman"/>
        </w:rPr>
        <w:t>調査し，</w:t>
      </w:r>
      <w:r w:rsidR="00E455A2">
        <w:rPr>
          <w:rFonts w:ascii="Times New Roman" w:eastAsiaTheme="minorEastAsia" w:hAnsi="Times New Roman"/>
        </w:rPr>
        <w:t>ソフトウェア</w:t>
      </w:r>
      <w:r w:rsidRPr="00D33FE3">
        <w:rPr>
          <w:rFonts w:ascii="Times New Roman" w:eastAsiaTheme="minorEastAsia" w:hAnsi="Times New Roman"/>
        </w:rPr>
        <w:t>開発プロセスを明らかにすることを目的とする．</w:t>
      </w:r>
      <w:r w:rsidRPr="00D33FE3">
        <w:rPr>
          <w:rFonts w:ascii="Times New Roman" w:eastAsiaTheme="minorEastAsia" w:hAnsi="Times New Roman"/>
        </w:rPr>
        <w:t xml:space="preserve"> </w:t>
      </w:r>
    </w:p>
    <w:p w:rsidR="00E455A2" w:rsidRDefault="00E455A2" w:rsidP="001D2186">
      <w:pPr>
        <w:rPr>
          <w:rFonts w:ascii="Times New Roman" w:eastAsiaTheme="minorEastAsia" w:hAnsi="Times New Roman"/>
        </w:rPr>
      </w:pPr>
    </w:p>
    <w:p w:rsidR="001D2186" w:rsidRPr="00D33FE3" w:rsidRDefault="001D2186" w:rsidP="001D2186">
      <w:pPr>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762284" w:rsidRPr="00762284" w:rsidRDefault="00762284" w:rsidP="00762284">
      <w:pPr>
        <w:wordWrap w:val="0"/>
        <w:ind w:firstLineChars="100" w:firstLine="212"/>
        <w:rPr>
          <w:rFonts w:ascii="Times New Roman" w:eastAsiaTheme="minorEastAsia" w:hAnsi="Times New Roman"/>
        </w:rPr>
      </w:pPr>
      <w:proofErr w:type="spellStart"/>
      <w:r w:rsidRPr="00762284">
        <w:rPr>
          <w:rFonts w:ascii="Times New Roman" w:eastAsiaTheme="minorEastAsia" w:hAnsi="Times New Roman" w:hint="eastAsia"/>
        </w:rPr>
        <w:t>Github</w:t>
      </w:r>
      <w:proofErr w:type="spellEnd"/>
      <w:r w:rsidRPr="00762284">
        <w:rPr>
          <w:rFonts w:ascii="Times New Roman" w:eastAsiaTheme="minorEastAsia" w:hAnsi="Times New Roman" w:hint="eastAsia"/>
        </w:rPr>
        <w:t>でホスティングされているソフトウェアはバージョン管理が行われているため、ソフトウェアの更新履歴を知ることができる。更新履歴を用いてソフトウェアの時間変化にてメインコードとテストコード</w:t>
      </w:r>
      <w:r w:rsidR="00035B59">
        <w:rPr>
          <w:rFonts w:ascii="Times New Roman" w:eastAsiaTheme="minorEastAsia" w:hAnsi="Times New Roman" w:hint="eastAsia"/>
        </w:rPr>
        <w:t>を調査することによって、</w:t>
      </w:r>
      <w:r w:rsidRPr="00762284">
        <w:rPr>
          <w:rFonts w:ascii="Times New Roman" w:eastAsiaTheme="minorEastAsia" w:hAnsi="Times New Roman" w:hint="eastAsia"/>
        </w:rPr>
        <w:t>の成長を視覚化すること</w:t>
      </w:r>
      <w:r w:rsidR="00035B59">
        <w:rPr>
          <w:rFonts w:ascii="Times New Roman" w:eastAsiaTheme="minorEastAsia" w:hAnsi="Times New Roman" w:hint="eastAsia"/>
        </w:rPr>
        <w:t>ができ、</w:t>
      </w:r>
      <w:r w:rsidRPr="00762284">
        <w:rPr>
          <w:rFonts w:ascii="Times New Roman" w:eastAsiaTheme="minorEastAsia" w:hAnsi="Times New Roman" w:hint="eastAsia"/>
        </w:rPr>
        <w:t>ソフトウェアがどのように作られているかを調査することができる。</w:t>
      </w:r>
    </w:p>
    <w:p w:rsidR="00C7617F" w:rsidRPr="00762284" w:rsidRDefault="00C7617F" w:rsidP="00C7617F">
      <w:pPr>
        <w:rPr>
          <w:rFonts w:ascii="Times New Roman" w:eastAsiaTheme="minorEastAsia" w:hAnsi="Times New Roman"/>
        </w:rPr>
      </w:pPr>
    </w:p>
    <w:p w:rsidR="00C7617F" w:rsidRDefault="00525C97" w:rsidP="00C7617F">
      <w:pPr>
        <w:pStyle w:val="a7"/>
        <w:numPr>
          <w:ilvl w:val="0"/>
          <w:numId w:val="2"/>
        </w:numPr>
        <w:ind w:leftChars="0"/>
        <w:rPr>
          <w:rFonts w:ascii="Times New Roman" w:eastAsiaTheme="minorEastAsia" w:hAnsi="Times New Roman"/>
        </w:rPr>
      </w:pPr>
      <w:r>
        <w:rPr>
          <w:rFonts w:ascii="Times New Roman" w:eastAsiaTheme="minorEastAsia" w:hAnsi="Times New Roman" w:hint="eastAsia"/>
        </w:rPr>
        <w:t>結果</w:t>
      </w:r>
      <w:r w:rsidR="008C5572">
        <w:rPr>
          <w:rFonts w:ascii="Times New Roman" w:eastAsiaTheme="minorEastAsia" w:hAnsi="Times New Roman" w:hint="eastAsia"/>
        </w:rPr>
        <w:t>・考察</w:t>
      </w:r>
    </w:p>
    <w:p w:rsidR="00525C97" w:rsidRPr="00525C97" w:rsidRDefault="00762284" w:rsidP="008E6CCB">
      <w:pPr>
        <w:ind w:firstLineChars="100" w:firstLine="212"/>
        <w:rPr>
          <w:rFonts w:ascii="Times New Roman" w:eastAsiaTheme="minorEastAsia" w:hAnsi="Times New Roman"/>
        </w:rPr>
      </w:pPr>
      <w:r>
        <w:rPr>
          <w:rFonts w:ascii="Times New Roman" w:eastAsiaTheme="minorEastAsia" w:hAnsi="Times New Roman" w:hint="eastAsia"/>
        </w:rPr>
        <w:t>以下のグラフ</w:t>
      </w:r>
      <w:r>
        <w:rPr>
          <w:rFonts w:ascii="Times New Roman" w:eastAsiaTheme="minorEastAsia" w:hAnsi="Times New Roman" w:hint="eastAsia"/>
        </w:rPr>
        <w:t>は</w:t>
      </w:r>
      <w:r w:rsidR="00525C97">
        <w:rPr>
          <w:rFonts w:ascii="Times New Roman" w:eastAsiaTheme="minorEastAsia" w:hAnsi="Times New Roman" w:hint="eastAsia"/>
        </w:rPr>
        <w:t>調査した結果</w:t>
      </w:r>
      <w:r>
        <w:rPr>
          <w:rFonts w:ascii="Times New Roman" w:eastAsiaTheme="minorEastAsia" w:hAnsi="Times New Roman" w:hint="eastAsia"/>
        </w:rPr>
        <w:t>である。赤はコード合計、緑はメインコード、青はテストコードである。</w:t>
      </w:r>
    </w:p>
    <w:p w:rsidR="00525C97" w:rsidRPr="00525C97" w:rsidRDefault="004859F1" w:rsidP="00525C97">
      <w:pPr>
        <w:rPr>
          <w:rFonts w:ascii="Times New Roman" w:eastAsiaTheme="minorEastAsia" w:hAnsi="Times New Roman"/>
        </w:rPr>
      </w:pPr>
      <w:r>
        <w:rPr>
          <w:noProof/>
        </w:rPr>
        <mc:AlternateContent>
          <mc:Choice Requires="wps">
            <w:drawing>
              <wp:anchor distT="0" distB="0" distL="114300" distR="114300" simplePos="0" relativeHeight="251663360" behindDoc="0" locked="0" layoutInCell="1" allowOverlap="1" wp14:anchorId="2BB49753" wp14:editId="4A1E0A64">
                <wp:simplePos x="0" y="0"/>
                <wp:positionH relativeFrom="column">
                  <wp:posOffset>135255</wp:posOffset>
                </wp:positionH>
                <wp:positionV relativeFrom="paragraph">
                  <wp:posOffset>1077900</wp:posOffset>
                </wp:positionV>
                <wp:extent cx="1200150" cy="816870"/>
                <wp:effectExtent l="0" t="0" r="0" b="2540"/>
                <wp:wrapNone/>
                <wp:docPr id="31" name="テキスト ボックス 31"/>
                <wp:cNvGraphicFramePr/>
                <a:graphic xmlns:a="http://schemas.openxmlformats.org/drawingml/2006/main">
                  <a:graphicData uri="http://schemas.microsoft.com/office/word/2010/wordprocessingShape">
                    <wps:wsp>
                      <wps:cNvSpPr txBox="1"/>
                      <wps:spPr>
                        <a:xfrm>
                          <a:off x="0" y="0"/>
                          <a:ext cx="1200150" cy="81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9F1" w:rsidRPr="004859F1" w:rsidRDefault="004859F1" w:rsidP="004859F1">
                            <w:pPr>
                              <w:jc w:val="center"/>
                              <w:rPr>
                                <w:b/>
                                <w:color w:val="7F7F7F" w:themeColor="text1" w:themeTint="80"/>
                                <w:sz w:val="72"/>
                                <w14:textOutline w14:w="9525" w14:cap="rnd" w14:cmpd="sng" w14:algn="ctr">
                                  <w14:solidFill>
                                    <w14:schemeClr w14:val="bg2"/>
                                  </w14:solidFill>
                                  <w14:prstDash w14:val="solid"/>
                                  <w14:bevel/>
                                </w14:textOutline>
                              </w:rPr>
                            </w:pPr>
                            <w:r>
                              <w:rPr>
                                <w:rFonts w:hint="eastAsia"/>
                                <w:b/>
                                <w:color w:val="7F7F7F" w:themeColor="text1" w:themeTint="80"/>
                                <w:sz w:val="72"/>
                                <w14:textOutline w14:w="9525" w14:cap="rnd" w14:cmpd="sng" w14:algn="ctr">
                                  <w14:solidFill>
                                    <w14:schemeClr w14:val="bg2"/>
                                  </w14:solidFill>
                                  <w14:prstDash w14:val="solid"/>
                                  <w14:bevel/>
                                </w14:textOutline>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31" o:spid="_x0000_s1026" type="#_x0000_t202" style="position:absolute;left:0;text-align:left;margin-left:10.65pt;margin-top:84.85pt;width:94.5pt;height:6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" filled="f" stroked="f" strokeweight=".5pt">
                <v:textbox>
                  <w:txbxContent>
                    <w:p w:rsidR="004859F1" w:rsidRPr="004859F1" w:rsidRDefault="004859F1" w:rsidP="004859F1">
                      <w:pPr>
                        <w:jc w:val="center"/>
                        <w:rPr>
                          <w:b/>
                          <w:color w:val="7F7F7F" w:themeColor="text1" w:themeTint="80"/>
                          <w:sz w:val="72"/>
                          <w14:textOutline w14:w="9525" w14:cap="rnd" w14:cmpd="sng" w14:algn="ctr">
                            <w14:solidFill>
                              <w14:schemeClr w14:val="bg2"/>
                            </w14:solidFill>
                            <w14:prstDash w14:val="solid"/>
                            <w14:bevel/>
                          </w14:textOutline>
                        </w:rPr>
                      </w:pPr>
                      <w:r>
                        <w:rPr>
                          <w:rFonts w:hint="eastAsia"/>
                          <w:b/>
                          <w:color w:val="7F7F7F" w:themeColor="text1" w:themeTint="80"/>
                          <w:sz w:val="72"/>
                          <w14:textOutline w14:w="9525" w14:cap="rnd" w14:cmpd="sng" w14:algn="ctr">
                            <w14:solidFill>
                              <w14:schemeClr w14:val="bg2"/>
                            </w14:solidFill>
                            <w14:prstDash w14:val="solid"/>
                            <w14:bevel/>
                          </w14:textOutline>
                        </w:rPr>
                        <w:t>③</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10BBB3" wp14:editId="07FDA323">
                <wp:simplePos x="0" y="0"/>
                <wp:positionH relativeFrom="column">
                  <wp:posOffset>1589125</wp:posOffset>
                </wp:positionH>
                <wp:positionV relativeFrom="paragraph">
                  <wp:posOffset>173736</wp:posOffset>
                </wp:positionV>
                <wp:extent cx="1200150" cy="816870"/>
                <wp:effectExtent l="0" t="0" r="0" b="2540"/>
                <wp:wrapNone/>
                <wp:docPr id="30" name="テキスト ボックス 30"/>
                <wp:cNvGraphicFramePr/>
                <a:graphic xmlns:a="http://schemas.openxmlformats.org/drawingml/2006/main">
                  <a:graphicData uri="http://schemas.microsoft.com/office/word/2010/wordprocessingShape">
                    <wps:wsp>
                      <wps:cNvSpPr txBox="1"/>
                      <wps:spPr>
                        <a:xfrm>
                          <a:off x="0" y="0"/>
                          <a:ext cx="1200150" cy="81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59F1" w:rsidRPr="004859F1" w:rsidRDefault="004859F1" w:rsidP="004859F1">
                            <w:pPr>
                              <w:jc w:val="center"/>
                              <w:rPr>
                                <w:b/>
                                <w:color w:val="7F7F7F" w:themeColor="text1" w:themeTint="80"/>
                                <w:sz w:val="72"/>
                                <w14:textOutline w14:w="9525" w14:cap="rnd" w14:cmpd="sng" w14:algn="ctr">
                                  <w14:solidFill>
                                    <w14:schemeClr w14:val="bg2"/>
                                  </w14:solidFill>
                                  <w14:prstDash w14:val="solid"/>
                                  <w14:bevel/>
                                </w14:textOutline>
                              </w:rPr>
                            </w:pPr>
                            <w:r>
                              <w:rPr>
                                <w:rFonts w:hint="eastAsia"/>
                                <w:b/>
                                <w:color w:val="7F7F7F" w:themeColor="text1" w:themeTint="80"/>
                                <w:sz w:val="72"/>
                                <w14:textOutline w14:w="9525" w14:cap="rnd" w14:cmpd="sng" w14:algn="ctr">
                                  <w14:solidFill>
                                    <w14:schemeClr w14:val="bg2"/>
                                  </w14:solidFill>
                                  <w14:prstDash w14:val="solid"/>
                                  <w14:bevel/>
                                </w14:textOutline>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0" o:spid="_x0000_s1027" type="#_x0000_t202" style="position:absolute;left:0;text-align:left;margin-left:125.15pt;margin-top:13.7pt;width:94.5pt;height:6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" filled="f" stroked="f" strokeweight=".5pt">
                <v:textbox>
                  <w:txbxContent>
                    <w:p w:rsidR="004859F1" w:rsidRPr="004859F1" w:rsidRDefault="004859F1" w:rsidP="004859F1">
                      <w:pPr>
                        <w:jc w:val="center"/>
                        <w:rPr>
                          <w:b/>
                          <w:color w:val="7F7F7F" w:themeColor="text1" w:themeTint="80"/>
                          <w:sz w:val="72"/>
                          <w14:textOutline w14:w="9525" w14:cap="rnd" w14:cmpd="sng" w14:algn="ctr">
                            <w14:solidFill>
                              <w14:schemeClr w14:val="bg2"/>
                            </w14:solidFill>
                            <w14:prstDash w14:val="solid"/>
                            <w14:bevel/>
                          </w14:textOutline>
                        </w:rPr>
                      </w:pPr>
                      <w:r>
                        <w:rPr>
                          <w:rFonts w:hint="eastAsia"/>
                          <w:b/>
                          <w:color w:val="7F7F7F" w:themeColor="text1" w:themeTint="80"/>
                          <w:sz w:val="72"/>
                          <w14:textOutline w14:w="9525" w14:cap="rnd" w14:cmpd="sng" w14:algn="ctr">
                            <w14:solidFill>
                              <w14:schemeClr w14:val="bg2"/>
                            </w14:solidFill>
                            <w14:prstDash w14:val="solid"/>
                            <w14:bevel/>
                          </w14:textOutline>
                        </w:rPr>
                        <w:t>②</w:t>
                      </w:r>
                    </w:p>
                  </w:txbxContent>
                </v:textbox>
              </v:shape>
            </w:pict>
          </mc:Fallback>
        </mc:AlternateContent>
      </w:r>
      <w:r w:rsidR="00525C97">
        <w:rPr>
          <w:noProof/>
        </w:rPr>
        <mc:AlternateContent>
          <mc:Choice Requires="wps">
            <w:drawing>
              <wp:anchor distT="0" distB="0" distL="114300" distR="114300" simplePos="0" relativeHeight="251659264" behindDoc="0" locked="0" layoutInCell="1" allowOverlap="1" wp14:anchorId="7790CC0E" wp14:editId="08F12196">
                <wp:simplePos x="0" y="0"/>
                <wp:positionH relativeFrom="column">
                  <wp:posOffset>134620</wp:posOffset>
                </wp:positionH>
                <wp:positionV relativeFrom="paragraph">
                  <wp:posOffset>167640</wp:posOffset>
                </wp:positionV>
                <wp:extent cx="1200150" cy="816870"/>
                <wp:effectExtent l="0" t="0" r="0" b="2540"/>
                <wp:wrapNone/>
                <wp:docPr id="29" name="テキスト ボックス 29"/>
                <wp:cNvGraphicFramePr/>
                <a:graphic xmlns:a="http://schemas.openxmlformats.org/drawingml/2006/main">
                  <a:graphicData uri="http://schemas.microsoft.com/office/word/2010/wordprocessingShape">
                    <wps:wsp>
                      <wps:cNvSpPr txBox="1"/>
                      <wps:spPr>
                        <a:xfrm>
                          <a:off x="0" y="0"/>
                          <a:ext cx="1200150" cy="816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C97" w:rsidRPr="004859F1" w:rsidRDefault="00525C97" w:rsidP="00525C97">
                            <w:pPr>
                              <w:jc w:val="center"/>
                              <w:rPr>
                                <w:b/>
                                <w:color w:val="7F7F7F" w:themeColor="text1" w:themeTint="80"/>
                                <w:sz w:val="72"/>
                                <w14:textOutline w14:w="9525" w14:cap="rnd" w14:cmpd="sng" w14:algn="ctr">
                                  <w14:solidFill>
                                    <w14:schemeClr w14:val="bg2"/>
                                  </w14:solidFill>
                                  <w14:prstDash w14:val="solid"/>
                                  <w14:bevel/>
                                </w14:textOutline>
                              </w:rPr>
                            </w:pPr>
                            <w:r w:rsidRPr="004859F1">
                              <w:rPr>
                                <w:rFonts w:hint="eastAsia"/>
                                <w:b/>
                                <w:color w:val="7F7F7F" w:themeColor="text1" w:themeTint="80"/>
                                <w:sz w:val="72"/>
                                <w14:textOutline w14:w="9525" w14:cap="rnd" w14:cmpd="sng" w14:algn="ctr">
                                  <w14:solidFill>
                                    <w14:schemeClr w14:val="bg2"/>
                                  </w14:solidFill>
                                  <w14:prstDash w14:val="solid"/>
                                  <w14:bevel/>
                                </w14:textOutline>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9" o:spid="_x0000_s1028" type="#_x0000_t202" style="position:absolute;left:0;text-align:left;margin-left:10.6pt;margin-top:13.2pt;width:94.5pt;height:6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" filled="f" stroked="f" strokeweight=".5pt">
                <v:textbox>
                  <w:txbxContent>
                    <w:p w:rsidR="00525C97" w:rsidRPr="004859F1" w:rsidRDefault="00525C97" w:rsidP="00525C97">
                      <w:pPr>
                        <w:jc w:val="center"/>
                        <w:rPr>
                          <w:b/>
                          <w:color w:val="7F7F7F" w:themeColor="text1" w:themeTint="80"/>
                          <w:sz w:val="72"/>
                          <w14:textOutline w14:w="9525" w14:cap="rnd" w14:cmpd="sng" w14:algn="ctr">
                            <w14:solidFill>
                              <w14:schemeClr w14:val="bg2"/>
                            </w14:solidFill>
                            <w14:prstDash w14:val="solid"/>
                            <w14:bevel/>
                          </w14:textOutline>
                        </w:rPr>
                      </w:pPr>
                      <w:r w:rsidRPr="004859F1">
                        <w:rPr>
                          <w:rFonts w:hint="eastAsia"/>
                          <w:b/>
                          <w:color w:val="7F7F7F" w:themeColor="text1" w:themeTint="80"/>
                          <w:sz w:val="72"/>
                          <w14:textOutline w14:w="9525" w14:cap="rnd" w14:cmpd="sng" w14:algn="ctr">
                            <w14:solidFill>
                              <w14:schemeClr w14:val="bg2"/>
                            </w14:solidFill>
                            <w14:prstDash w14:val="solid"/>
                            <w14:bevel/>
                          </w14:textOutline>
                        </w:rPr>
                        <w:t>①</w:t>
                      </w:r>
                    </w:p>
                  </w:txbxContent>
                </v:textbox>
              </v:shape>
            </w:pict>
          </mc:Fallback>
        </mc:AlternateContent>
      </w:r>
      <w:r w:rsidR="00525C97">
        <w:rPr>
          <w:noProof/>
        </w:rPr>
        <mc:AlternateContent>
          <mc:Choice Requires="wpg">
            <w:drawing>
              <wp:inline distT="0" distB="0" distL="0" distR="0" wp14:anchorId="1020E843" wp14:editId="597B0896">
                <wp:extent cx="2886075" cy="1792790"/>
                <wp:effectExtent l="0" t="0" r="9525" b="0"/>
                <wp:docPr id="25" name="グループ化 25"/>
                <wp:cNvGraphicFramePr/>
                <a:graphic xmlns:a="http://schemas.openxmlformats.org/drawingml/2006/main">
                  <a:graphicData uri="http://schemas.microsoft.com/office/word/2010/wordprocessingGroup">
                    <wpg:wgp>
                      <wpg:cNvGrpSpPr/>
                      <wpg:grpSpPr>
                        <a:xfrm>
                          <a:off x="0" y="0"/>
                          <a:ext cx="2886075" cy="1792790"/>
                          <a:chOff x="0" y="20"/>
                          <a:chExt cx="5848350" cy="3636366"/>
                        </a:xfrm>
                      </wpg:grpSpPr>
                      <pic:pic xmlns:pic="http://schemas.openxmlformats.org/drawingml/2006/picture">
                        <pic:nvPicPr>
                          <pic:cNvPr id="26" name="図 26"/>
                          <pic:cNvPicPr>
                            <a:picLocks noChangeAspect="1"/>
                          </pic:cNvPicPr>
                        </pic:nvPicPr>
                        <pic:blipFill>
                          <a:blip r:embed="rId9"/>
                          <a:stretch>
                            <a:fillRect/>
                          </a:stretch>
                        </pic:blipFill>
                        <pic:spPr>
                          <a:xfrm>
                            <a:off x="0" y="20"/>
                            <a:ext cx="2962913" cy="1847248"/>
                          </a:xfrm>
                          <a:prstGeom prst="rect">
                            <a:avLst/>
                          </a:prstGeom>
                        </pic:spPr>
                      </pic:pic>
                      <pic:pic xmlns:pic="http://schemas.openxmlformats.org/drawingml/2006/picture">
                        <pic:nvPicPr>
                          <pic:cNvPr id="27" name="図 27"/>
                          <pic:cNvPicPr>
                            <a:picLocks noChangeAspect="1"/>
                          </pic:cNvPicPr>
                        </pic:nvPicPr>
                        <pic:blipFill>
                          <a:blip r:embed="rId10"/>
                          <a:stretch>
                            <a:fillRect/>
                          </a:stretch>
                        </pic:blipFill>
                        <pic:spPr>
                          <a:xfrm>
                            <a:off x="0" y="1789138"/>
                            <a:ext cx="2962913" cy="1847248"/>
                          </a:xfrm>
                          <a:prstGeom prst="rect">
                            <a:avLst/>
                          </a:prstGeom>
                        </pic:spPr>
                      </pic:pic>
                      <pic:pic xmlns:pic="http://schemas.openxmlformats.org/drawingml/2006/picture">
                        <pic:nvPicPr>
                          <pic:cNvPr id="28" name="図 28"/>
                          <pic:cNvPicPr>
                            <a:picLocks noChangeAspect="1"/>
                          </pic:cNvPicPr>
                        </pic:nvPicPr>
                        <pic:blipFill>
                          <a:blip r:embed="rId11"/>
                          <a:stretch>
                            <a:fillRect/>
                          </a:stretch>
                        </pic:blipFill>
                        <pic:spPr>
                          <a:xfrm>
                            <a:off x="2885437" y="28"/>
                            <a:ext cx="2962913" cy="1847248"/>
                          </a:xfrm>
                          <a:prstGeom prst="rect">
                            <a:avLst/>
                          </a:prstGeom>
                        </pic:spPr>
                      </pic:pic>
                    </wpg:wgp>
                  </a:graphicData>
                </a:graphic>
              </wp:inline>
            </w:drawing>
          </mc:Choice>
          <mc:Fallback>
            <w:pict>
              <v:group id="グループ化 25" o:spid="_x0000_s1026" style="width:227.25pt;height:141.15pt;mso-position-horizontal-relative:char;mso-position-vertical-relative:line" coordorigin="" coordsize="58483,3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6" o:spid="_x0000_s1027" type="#_x0000_t75" style="position:absolute;width:29629;height:18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aT2Vy/AAAA2wAAAA8AAABkcnMvZG93bnJldi54bWxEj8sKwjAURPeC/xCu4E5TXYhUU/GBoivx&#10;8QGX5vaBzU1pola/3giCy2FmzjDzRWsq8aDGlZYVjIYRCOLU6pJzBdfLdjAF4TyyxsoyKXiRg0XS&#10;7cwx1vbJJ3qcfS4ChF2MCgrv61hKlxZk0A1tTRy8zDYGfZBNLnWDzwA3lRxH0UQaLDksFFjTuqD0&#10;dr4bBbt6c1ge33vTZrK8el7J6L45KtXvtcsZCE+t/4d/7b1WMJ7A90v4ATL5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2k9lcvwAAANsAAAAPAAAAAAAAAAAAAAAAAJ8CAABk&#10;cnMvZG93bnJldi54bWxQSwUGAAAAAAQABAD3AAAAiwMAAAAA&#10;">
                  <v:imagedata r:id="rId12" o:title=""/>
                  <v:path arrowok="t"/>
                </v:shape>
                <v:shape id="図 27" o:spid="_x0000_s1028" type="#_x0000_t75" style="position:absolute;top:17891;width:29629;height:18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o4cPvBAAAA2wAAAA8AAABkcnMvZG93bnJldi54bWxEj0GLwjAUhO+C/yE8wZtN9eBKNcqqCF7t&#10;7g94NM+2bvNSm5jW/fUbYcHjMDPfMJvdYBoRqHO1ZQXzJAVBXFhdc6ng++s0W4FwHlljY5kUPMnB&#10;bjsebTDTtucLhdyXIkLYZaig8r7NpHRFRQZdYlvi6F1tZ9BH2ZVSd9hHuGnkIk2X0mDNcaHClg4V&#10;FT/5wygIZ3mr9fM3b8LxlN/kPeh9f1VqOhk+1yA8Df4d/m+ftYLFB7y+xB8gt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o4cPvBAAAA2wAAAA8AAAAAAAAAAAAAAAAAnwIA&#10;AGRycy9kb3ducmV2LnhtbFBLBQYAAAAABAAEAPcAAACNAwAAAAA=&#10;">
                  <v:imagedata r:id="rId13" o:title=""/>
                  <v:path arrowok="t"/>
                </v:shape>
                <v:shape id="図 28" o:spid="_x0000_s1029" type="#_x0000_t75" style="position:absolute;left:28854;width:29629;height:18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Txx/CAAAA2wAAAA8AAABkcnMvZG93bnJldi54bWxET8tqwkAU3Rf6D8MtdNdMzKKUmFFUaJHS&#10;Qo0KcXfJ3Dwwcydkpkn8+86i4PJw3tl6Np0YaXCtZQWLKAZBXFrdcq3gdHx/eQPhPLLGzjIpuJGD&#10;9erxIcNU24kPNOa+FiGEXYoKGu/7VEpXNmTQRbYnDlxlB4M+wKGWesAphJtOJnH8Kg22HBoa7GnX&#10;UHnNf40Ci9XXrfr+/DlvP/DSbop9nlSFUs9P82YJwtPs7+J/914rSMLY8CX8ALn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kU8cfwgAAANsAAAAPAAAAAAAAAAAAAAAAAJ8C&#10;AABkcnMvZG93bnJldi54bWxQSwUGAAAAAAQABAD3AAAAjgMAAAAA&#10;">
                  <v:imagedata r:id="rId14" o:title=""/>
                  <v:path arrowok="t"/>
                </v:shape>
                <w10:anchorlock/>
              </v:group>
            </w:pict>
          </mc:Fallback>
        </mc:AlternateContent>
      </w:r>
    </w:p>
    <w:p w:rsidR="00525C97" w:rsidRPr="00F21ADD" w:rsidRDefault="00525C97" w:rsidP="00525C97">
      <w:pPr>
        <w:pStyle w:val="ac"/>
        <w:ind w:firstLine="163"/>
        <w:jc w:val="center"/>
        <w:rPr>
          <w:rFonts w:ascii="Times New Roman" w:hAnsi="Times New Roman"/>
          <w:noProof/>
          <w:sz w:val="16"/>
        </w:rPr>
      </w:pPr>
      <w:r w:rsidRPr="00F21ADD">
        <w:rPr>
          <w:rFonts w:hint="eastAsia"/>
          <w:sz w:val="16"/>
        </w:rPr>
        <w:t>図</w:t>
      </w:r>
      <w:r w:rsidRPr="00F21ADD">
        <w:rPr>
          <w:sz w:val="16"/>
        </w:rPr>
        <w:t xml:space="preserve"> </w:t>
      </w:r>
      <w:r w:rsidRPr="00F21ADD">
        <w:rPr>
          <w:sz w:val="16"/>
        </w:rPr>
        <w:fldChar w:fldCharType="begin"/>
      </w:r>
      <w:r w:rsidRPr="00F21ADD">
        <w:rPr>
          <w:sz w:val="16"/>
        </w:rPr>
        <w:instrText xml:space="preserve"> SEQ </w:instrText>
      </w:r>
      <w:r w:rsidRPr="00F21ADD">
        <w:rPr>
          <w:rFonts w:hint="eastAsia"/>
          <w:sz w:val="16"/>
        </w:rPr>
        <w:instrText>図</w:instrText>
      </w:r>
      <w:r w:rsidRPr="00F21ADD">
        <w:rPr>
          <w:sz w:val="16"/>
        </w:rPr>
        <w:instrText xml:space="preserve"> \* ARABIC </w:instrText>
      </w:r>
      <w:r w:rsidRPr="00F21ADD">
        <w:rPr>
          <w:sz w:val="16"/>
        </w:rPr>
        <w:fldChar w:fldCharType="separate"/>
      </w:r>
      <w:r>
        <w:rPr>
          <w:noProof/>
          <w:sz w:val="16"/>
        </w:rPr>
        <w:t>1</w:t>
      </w:r>
      <w:r w:rsidRPr="00F21ADD">
        <w:rPr>
          <w:sz w:val="16"/>
        </w:rPr>
        <w:fldChar w:fldCharType="end"/>
      </w:r>
      <w:r w:rsidRPr="00F21ADD">
        <w:rPr>
          <w:rFonts w:hint="eastAsia"/>
          <w:sz w:val="16"/>
        </w:rPr>
        <w:t xml:space="preserve">　</w:t>
      </w:r>
      <w:r>
        <w:rPr>
          <w:rFonts w:hint="eastAsia"/>
          <w:sz w:val="16"/>
        </w:rPr>
        <w:t>コードとテストコード相違グラフ</w:t>
      </w:r>
    </w:p>
    <w:p w:rsidR="0045599A" w:rsidRPr="0045599A" w:rsidRDefault="008C5572" w:rsidP="0045599A">
      <w:pPr>
        <w:ind w:firstLineChars="100" w:firstLine="212"/>
        <w:rPr>
          <w:rFonts w:ascii="Times New Roman" w:eastAsiaTheme="minorEastAsia" w:hAnsi="Times New Roman"/>
        </w:rPr>
      </w:pPr>
      <w:r>
        <w:rPr>
          <w:rFonts w:hint="eastAsia"/>
        </w:rPr>
        <w:t>以上のグラフから</w:t>
      </w:r>
      <w:r w:rsidR="008E6CCB">
        <w:rPr>
          <w:rFonts w:hint="eastAsia"/>
        </w:rPr>
        <w:t>以下の三つの傾向がみられる．</w:t>
      </w:r>
    </w:p>
    <w:p w:rsidR="00C7617F" w:rsidRDefault="00762284" w:rsidP="0021785B">
      <w:pPr>
        <w:pStyle w:val="a7"/>
        <w:numPr>
          <w:ilvl w:val="0"/>
          <w:numId w:val="4"/>
        </w:numPr>
        <w:ind w:leftChars="0"/>
        <w:rPr>
          <w:rFonts w:ascii="Times New Roman" w:eastAsiaTheme="minorEastAsia" w:hAnsi="Times New Roman"/>
        </w:rPr>
      </w:pPr>
      <w:r>
        <w:rPr>
          <w:rFonts w:ascii="Times New Roman" w:eastAsiaTheme="minorEastAsia" w:hAnsi="Times New Roman" w:hint="eastAsia"/>
        </w:rPr>
        <w:t>メインコードより</w:t>
      </w:r>
      <w:r w:rsidR="004859F1">
        <w:rPr>
          <w:rFonts w:ascii="Times New Roman" w:eastAsiaTheme="minorEastAsia" w:hAnsi="Times New Roman" w:hint="eastAsia"/>
        </w:rPr>
        <w:t>テスト</w:t>
      </w:r>
      <w:r>
        <w:rPr>
          <w:rFonts w:ascii="Times New Roman" w:eastAsiaTheme="minorEastAsia" w:hAnsi="Times New Roman" w:hint="eastAsia"/>
        </w:rPr>
        <w:t>コード</w:t>
      </w:r>
      <w:r w:rsidR="004859F1">
        <w:rPr>
          <w:rFonts w:ascii="Times New Roman" w:eastAsiaTheme="minorEastAsia" w:hAnsi="Times New Roman" w:hint="eastAsia"/>
        </w:rPr>
        <w:t>のほうが多い．</w:t>
      </w:r>
    </w:p>
    <w:p w:rsidR="004859F1" w:rsidRDefault="004859F1" w:rsidP="0021785B">
      <w:pPr>
        <w:pStyle w:val="a7"/>
        <w:numPr>
          <w:ilvl w:val="0"/>
          <w:numId w:val="4"/>
        </w:numPr>
        <w:ind w:leftChars="0"/>
        <w:rPr>
          <w:rFonts w:ascii="Times New Roman" w:eastAsiaTheme="minorEastAsia" w:hAnsi="Times New Roman"/>
        </w:rPr>
      </w:pPr>
      <w:r>
        <w:rPr>
          <w:rFonts w:ascii="Times New Roman" w:eastAsiaTheme="minorEastAsia" w:hAnsi="Times New Roman" w:hint="eastAsia"/>
        </w:rPr>
        <w:t>テスト</w:t>
      </w:r>
      <w:r w:rsidR="00762284">
        <w:rPr>
          <w:rFonts w:ascii="Times New Roman" w:eastAsiaTheme="minorEastAsia" w:hAnsi="Times New Roman" w:hint="eastAsia"/>
        </w:rPr>
        <w:t>コード</w:t>
      </w:r>
      <w:r>
        <w:rPr>
          <w:rFonts w:ascii="Times New Roman" w:eastAsiaTheme="minorEastAsia" w:hAnsi="Times New Roman" w:hint="eastAsia"/>
        </w:rPr>
        <w:t>と</w:t>
      </w:r>
      <w:r w:rsidR="00762284">
        <w:rPr>
          <w:rFonts w:ascii="Times New Roman" w:eastAsiaTheme="minorEastAsia" w:hAnsi="Times New Roman" w:hint="eastAsia"/>
        </w:rPr>
        <w:t>メ</w:t>
      </w:r>
      <w:bookmarkStart w:id="0" w:name="_GoBack"/>
      <w:bookmarkEnd w:id="0"/>
      <w:r w:rsidR="00762284">
        <w:rPr>
          <w:rFonts w:ascii="Times New Roman" w:eastAsiaTheme="minorEastAsia" w:hAnsi="Times New Roman" w:hint="eastAsia"/>
        </w:rPr>
        <w:t>インコード</w:t>
      </w:r>
      <w:r>
        <w:rPr>
          <w:rFonts w:ascii="Times New Roman" w:eastAsiaTheme="minorEastAsia" w:hAnsi="Times New Roman" w:hint="eastAsia"/>
        </w:rPr>
        <w:t>が一緒に成長している．</w:t>
      </w:r>
    </w:p>
    <w:p w:rsidR="008C5572" w:rsidRPr="008C5572" w:rsidRDefault="004859F1" w:rsidP="008C5572">
      <w:pPr>
        <w:pStyle w:val="a7"/>
        <w:numPr>
          <w:ilvl w:val="0"/>
          <w:numId w:val="4"/>
        </w:numPr>
        <w:ind w:leftChars="0"/>
        <w:rPr>
          <w:rFonts w:ascii="Times New Roman" w:eastAsiaTheme="minorEastAsia" w:hAnsi="Times New Roman"/>
        </w:rPr>
      </w:pPr>
      <w:r>
        <w:rPr>
          <w:rFonts w:ascii="Times New Roman" w:eastAsiaTheme="minorEastAsia" w:hAnsi="Times New Roman" w:hint="eastAsia"/>
        </w:rPr>
        <w:t>テスト</w:t>
      </w:r>
      <w:r w:rsidR="00762284">
        <w:rPr>
          <w:rFonts w:ascii="Times New Roman" w:eastAsiaTheme="minorEastAsia" w:hAnsi="Times New Roman" w:hint="eastAsia"/>
        </w:rPr>
        <w:t>コード</w:t>
      </w:r>
      <w:r>
        <w:rPr>
          <w:rFonts w:ascii="Times New Roman" w:eastAsiaTheme="minorEastAsia" w:hAnsi="Times New Roman" w:hint="eastAsia"/>
        </w:rPr>
        <w:t>が殆ど無い．</w:t>
      </w:r>
    </w:p>
    <w:p w:rsidR="00711FD3" w:rsidRDefault="00711FD3" w:rsidP="00711FD3">
      <w:pPr>
        <w:ind w:firstLineChars="100" w:firstLine="212"/>
        <w:rPr>
          <w:rFonts w:ascii="Times New Roman" w:eastAsiaTheme="minorEastAsia" w:hAnsi="Times New Roman"/>
        </w:rPr>
      </w:pPr>
      <w:r>
        <w:rPr>
          <w:rFonts w:ascii="Times New Roman" w:eastAsiaTheme="minorEastAsia" w:hAnsi="Times New Roman" w:hint="eastAsia"/>
        </w:rPr>
        <w:t>これらの結果から，ソースコードの</w:t>
      </w:r>
      <w:r w:rsidRPr="001B1275">
        <w:rPr>
          <w:rFonts w:ascii="Times New Roman" w:eastAsiaTheme="minorEastAsia" w:hAnsi="Times New Roman"/>
        </w:rPr>
        <w:t>成長の様子</w:t>
      </w:r>
      <w:r>
        <w:rPr>
          <w:rFonts w:ascii="Times New Roman" w:eastAsiaTheme="minorEastAsia" w:hAnsi="Times New Roman" w:hint="eastAsia"/>
        </w:rPr>
        <w:t>を</w:t>
      </w:r>
      <w:r w:rsidRPr="00D33FE3">
        <w:rPr>
          <w:rFonts w:ascii="Times New Roman" w:eastAsiaTheme="minorEastAsia" w:hAnsi="Times New Roman"/>
        </w:rPr>
        <w:t>調査</w:t>
      </w:r>
      <w:r>
        <w:rPr>
          <w:rFonts w:ascii="Times New Roman" w:eastAsiaTheme="minorEastAsia" w:hAnsi="Times New Roman" w:hint="eastAsia"/>
        </w:rPr>
        <w:t>することができ，</w:t>
      </w:r>
      <w:r w:rsidRPr="00D33FE3">
        <w:rPr>
          <w:rFonts w:ascii="Times New Roman" w:eastAsiaTheme="minorEastAsia" w:hAnsi="Times New Roman"/>
        </w:rPr>
        <w:t>テスト工程に着目して開発プロセスを明らかにすること</w:t>
      </w:r>
      <w:r>
        <w:rPr>
          <w:rFonts w:ascii="Times New Roman" w:eastAsiaTheme="minorEastAsia" w:hAnsi="Times New Roman" w:hint="eastAsia"/>
        </w:rPr>
        <w:t>ができた．</w:t>
      </w:r>
      <w:r>
        <w:rPr>
          <w:rFonts w:ascii="Times New Roman" w:eastAsiaTheme="minorEastAsia" w:hAnsi="Times New Roman" w:hint="eastAsia"/>
        </w:rPr>
        <w:t xml:space="preserve"> </w:t>
      </w:r>
    </w:p>
    <w:p w:rsidR="00711FD3" w:rsidRPr="00711FD3" w:rsidRDefault="00711FD3" w:rsidP="00711FD3">
      <w:pPr>
        <w:ind w:firstLineChars="100" w:firstLine="212"/>
        <w:rPr>
          <w:rFonts w:ascii="Times New Roman" w:eastAsiaTheme="minorEastAsia" w:hAnsi="Times New Roman"/>
        </w:rPr>
      </w:pP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[1] Mint</w:t>
      </w:r>
      <w:r w:rsidRPr="00D33FE3">
        <w:rPr>
          <w:rFonts w:ascii="Times New Roman" w:eastAsiaTheme="minorEastAsia" w:hAnsi="Times New Roman"/>
        </w:rPr>
        <w:t>（経営情報研究会</w:t>
      </w:r>
      <w:r w:rsidRPr="00D33FE3">
        <w:rPr>
          <w:rFonts w:ascii="Times New Roman" w:eastAsiaTheme="minorEastAsia" w:hAnsi="Times New Roman"/>
        </w:rPr>
        <w:t xml:space="preserve">). </w:t>
      </w:r>
      <w:r w:rsidRPr="00D33FE3">
        <w:rPr>
          <w:rFonts w:ascii="Times New Roman" w:eastAsiaTheme="minorEastAsia" w:hAnsi="Times New Roman"/>
        </w:rPr>
        <w:t>図解でわかる</w:t>
      </w:r>
      <w:r w:rsidRPr="00D33FE3">
        <w:rPr>
          <w:rFonts w:ascii="Times New Roman" w:eastAsiaTheme="minorEastAsia" w:hAnsi="Times New Roman"/>
        </w:rPr>
        <w:t xml:space="preserve"> </w:t>
      </w:r>
      <w:r w:rsidRPr="00D33FE3">
        <w:rPr>
          <w:rFonts w:ascii="Times New Roman" w:eastAsiaTheme="minorEastAsia" w:hAnsi="Times New Roman"/>
        </w:rPr>
        <w:t>ソフトウェア開発のすべて</w:t>
      </w:r>
      <w:r w:rsidRPr="00D33FE3">
        <w:rPr>
          <w:rFonts w:ascii="Times New Roman" w:eastAsiaTheme="minorEastAsia" w:hAnsi="Times New Roman"/>
        </w:rPr>
        <w:t xml:space="preserve">. </w:t>
      </w:r>
      <w:r w:rsidRPr="00D33FE3">
        <w:rPr>
          <w:rFonts w:ascii="Times New Roman" w:eastAsiaTheme="minorEastAsia" w:hAnsi="Times New Roman"/>
        </w:rPr>
        <w:t>日本実業出版社</w:t>
      </w:r>
      <w:r w:rsidRPr="00D33FE3">
        <w:rPr>
          <w:rFonts w:ascii="Times New Roman" w:eastAsiaTheme="minorEastAsia" w:hAnsi="Times New Roman"/>
        </w:rPr>
        <w:t>, 2000, 327p.</w:t>
      </w:r>
    </w:p>
    <w:p w:rsidR="00711FD3" w:rsidRDefault="00C7617F" w:rsidP="00C7617F">
      <w:pPr>
        <w:rPr>
          <w:rFonts w:ascii="Times New Roman" w:eastAsiaTheme="minorEastAsia" w:hAnsi="Times New Roman"/>
        </w:rPr>
      </w:pPr>
      <w:r w:rsidRPr="00D33FE3">
        <w:rPr>
          <w:rFonts w:ascii="Times New Roman" w:eastAsiaTheme="minorEastAsia" w:hAnsi="Times New Roman"/>
        </w:rPr>
        <w:t xml:space="preserve">[2] </w:t>
      </w:r>
      <w:r w:rsidRPr="00D33FE3">
        <w:rPr>
          <w:rFonts w:ascii="Times New Roman" w:eastAsiaTheme="minorEastAsia" w:hAnsi="Times New Roman"/>
        </w:rPr>
        <w:t>佐藤聖規</w:t>
      </w:r>
      <w:r w:rsidRPr="00D33FE3">
        <w:rPr>
          <w:rFonts w:ascii="Times New Roman" w:eastAsiaTheme="minorEastAsia" w:hAnsi="Times New Roman"/>
        </w:rPr>
        <w:t xml:space="preserve">, </w:t>
      </w:r>
      <w:r w:rsidRPr="00D33FE3">
        <w:rPr>
          <w:rFonts w:ascii="Times New Roman" w:eastAsiaTheme="minorEastAsia" w:hAnsi="Times New Roman"/>
        </w:rPr>
        <w:t>和田貴久</w:t>
      </w:r>
      <w:r w:rsidRPr="00D33FE3">
        <w:rPr>
          <w:rFonts w:ascii="Times New Roman" w:eastAsiaTheme="minorEastAsia" w:hAnsi="Times New Roman"/>
        </w:rPr>
        <w:t xml:space="preserve">, </w:t>
      </w:r>
      <w:r w:rsidRPr="00D33FE3">
        <w:rPr>
          <w:rFonts w:ascii="Times New Roman" w:eastAsiaTheme="minorEastAsia" w:hAnsi="Times New Roman"/>
        </w:rPr>
        <w:t>河村雅人</w:t>
      </w:r>
      <w:r w:rsidRPr="00D33FE3">
        <w:rPr>
          <w:rFonts w:ascii="Times New Roman" w:eastAsiaTheme="minorEastAsia" w:hAnsi="Times New Roman"/>
        </w:rPr>
        <w:t xml:space="preserve">, </w:t>
      </w:r>
      <w:r w:rsidRPr="00D33FE3">
        <w:rPr>
          <w:rFonts w:ascii="Times New Roman" w:eastAsiaTheme="minorEastAsia" w:hAnsi="Times New Roman"/>
        </w:rPr>
        <w:t>米沢弘樹</w:t>
      </w:r>
      <w:r w:rsidRPr="00D33FE3">
        <w:rPr>
          <w:rFonts w:ascii="Times New Roman" w:eastAsiaTheme="minorEastAsia" w:hAnsi="Times New Roman"/>
        </w:rPr>
        <w:t xml:space="preserve">, </w:t>
      </w:r>
      <w:r w:rsidRPr="00D33FE3">
        <w:rPr>
          <w:rFonts w:ascii="Times New Roman" w:eastAsiaTheme="minorEastAsia" w:hAnsi="Times New Roman"/>
        </w:rPr>
        <w:t>山岸啓</w:t>
      </w:r>
      <w:r w:rsidRPr="00D33FE3">
        <w:rPr>
          <w:rFonts w:ascii="Times New Roman" w:eastAsiaTheme="minorEastAsia" w:hAnsi="Times New Roman"/>
        </w:rPr>
        <w:t xml:space="preserve">, </w:t>
      </w:r>
      <w:r w:rsidRPr="00D33FE3">
        <w:rPr>
          <w:rFonts w:ascii="Times New Roman" w:eastAsiaTheme="minorEastAsia" w:hAnsi="Times New Roman"/>
        </w:rPr>
        <w:t>川口耕介</w:t>
      </w:r>
      <w:r w:rsidRPr="00D33FE3">
        <w:rPr>
          <w:rFonts w:ascii="Times New Roman" w:eastAsiaTheme="minorEastAsia" w:hAnsi="Times New Roman"/>
        </w:rPr>
        <w:t>. Jenkins</w:t>
      </w:r>
      <w:r w:rsidRPr="00D33FE3">
        <w:rPr>
          <w:rFonts w:ascii="Times New Roman" w:eastAsiaTheme="minorEastAsia" w:hAnsi="Times New Roman"/>
        </w:rPr>
        <w:t>実践入門</w:t>
      </w:r>
      <w:r w:rsidRPr="00D33FE3">
        <w:rPr>
          <w:rFonts w:ascii="Times New Roman" w:eastAsiaTheme="minorEastAsia" w:hAnsi="Times New Roman"/>
        </w:rPr>
        <w:t xml:space="preserve">. </w:t>
      </w:r>
      <w:r w:rsidRPr="00D33FE3">
        <w:rPr>
          <w:rFonts w:ascii="Times New Roman" w:eastAsiaTheme="minorEastAsia" w:hAnsi="Times New Roman"/>
        </w:rPr>
        <w:t>技術評論社</w:t>
      </w:r>
      <w:r w:rsidRPr="00D33FE3">
        <w:rPr>
          <w:rFonts w:ascii="Times New Roman" w:eastAsiaTheme="minorEastAsia" w:hAnsi="Times New Roman"/>
        </w:rPr>
        <w:t>, 2011, 336p.</w:t>
      </w:r>
    </w:p>
    <w:p w:rsidR="00711FD3" w:rsidRDefault="00711FD3" w:rsidP="00711FD3">
      <w:pPr>
        <w:wordWrap w:val="0"/>
        <w:rPr>
          <w:rFonts w:ascii="Times New Roman" w:eastAsiaTheme="minorEastAsia" w:hAnsi="Times New Roman" w:hint="eastAsia"/>
        </w:rPr>
      </w:pPr>
      <w:r>
        <w:rPr>
          <w:rFonts w:ascii="Times New Roman" w:eastAsiaTheme="minorEastAsia" w:hAnsi="Times New Roman"/>
        </w:rPr>
        <w:t xml:space="preserve">[3] The </w:t>
      </w:r>
      <w:proofErr w:type="spellStart"/>
      <w:r>
        <w:rPr>
          <w:rFonts w:ascii="Times New Roman" w:eastAsiaTheme="minorEastAsia" w:hAnsi="Times New Roman"/>
        </w:rPr>
        <w:t>GitHub</w:t>
      </w:r>
      <w:proofErr w:type="spellEnd"/>
      <w:r>
        <w:rPr>
          <w:rFonts w:ascii="Times New Roman" w:eastAsiaTheme="minorEastAsia" w:hAnsi="Times New Roman"/>
        </w:rPr>
        <w:t xml:space="preserve"> Blog. The </w:t>
      </w:r>
      <w:proofErr w:type="spellStart"/>
      <w:r>
        <w:rPr>
          <w:rFonts w:ascii="Times New Roman" w:eastAsiaTheme="minorEastAsia" w:hAnsi="Times New Roman"/>
        </w:rPr>
        <w:t>Octoverse</w:t>
      </w:r>
      <w:proofErr w:type="spellEnd"/>
      <w:r>
        <w:rPr>
          <w:rFonts w:ascii="Times New Roman" w:eastAsiaTheme="minorEastAsia" w:hAnsi="Times New Roman"/>
        </w:rPr>
        <w:t xml:space="preserve"> in 2012. 2012-12-19. </w:t>
      </w:r>
      <w:r w:rsidR="00762284" w:rsidRPr="00035B59">
        <w:rPr>
          <w:rFonts w:ascii="Times New Roman" w:eastAsiaTheme="minorEastAsia" w:hAnsi="Times New Roman"/>
        </w:rPr>
        <w:t>https://github.com/blog/1359-the-octoverse-in-2012</w:t>
      </w:r>
    </w:p>
    <w:sectPr w:rsidR="00711FD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4B63" w:rsidRDefault="00924B63" w:rsidP="00962F5D">
      <w:r>
        <w:separator/>
      </w:r>
    </w:p>
  </w:endnote>
  <w:endnote w:type="continuationSeparator" w:id="0">
    <w:p w:rsidR="00924B63" w:rsidRDefault="00924B63"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4B63" w:rsidRDefault="00924B63" w:rsidP="00962F5D">
      <w:r>
        <w:separator/>
      </w:r>
    </w:p>
  </w:footnote>
  <w:footnote w:type="continuationSeparator" w:id="0">
    <w:p w:rsidR="00924B63" w:rsidRDefault="00924B63"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D2A3884"/>
    <w:multiLevelType w:val="hybridMultilevel"/>
    <w:tmpl w:val="6F908524"/>
    <w:lvl w:ilvl="0" w:tplc="6E4CE61C">
      <w:start w:val="1"/>
      <w:numFmt w:val="decimalEnclosedCircle"/>
      <w:lvlText w:val="%1"/>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6A3D3F"/>
    <w:multiLevelType w:val="hybridMultilevel"/>
    <w:tmpl w:val="7F3ED4EC"/>
    <w:lvl w:ilvl="0" w:tplc="C1C4FE4E">
      <w:start w:val="3"/>
      <w:numFmt w:val="decimalEnclosedCircle"/>
      <w:lvlText w:val="%1"/>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60155D8B"/>
    <w:multiLevelType w:val="hybridMultilevel"/>
    <w:tmpl w:val="3208BE36"/>
    <w:lvl w:ilvl="0" w:tplc="E02A6D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359C"/>
    <w:rsid w:val="000312EB"/>
    <w:rsid w:val="00035B59"/>
    <w:rsid w:val="00035EAD"/>
    <w:rsid w:val="00050536"/>
    <w:rsid w:val="000633DA"/>
    <w:rsid w:val="00072BE8"/>
    <w:rsid w:val="000902D5"/>
    <w:rsid w:val="00091D6E"/>
    <w:rsid w:val="000B316C"/>
    <w:rsid w:val="000B6D54"/>
    <w:rsid w:val="000E272A"/>
    <w:rsid w:val="0012650F"/>
    <w:rsid w:val="00152F6F"/>
    <w:rsid w:val="00172E27"/>
    <w:rsid w:val="001A020F"/>
    <w:rsid w:val="001C3053"/>
    <w:rsid w:val="001D2186"/>
    <w:rsid w:val="001E368C"/>
    <w:rsid w:val="001E7004"/>
    <w:rsid w:val="001F3795"/>
    <w:rsid w:val="00204879"/>
    <w:rsid w:val="00206830"/>
    <w:rsid w:val="0021785B"/>
    <w:rsid w:val="002310BE"/>
    <w:rsid w:val="0024250B"/>
    <w:rsid w:val="00246B77"/>
    <w:rsid w:val="002A4CEE"/>
    <w:rsid w:val="002A6FD1"/>
    <w:rsid w:val="00371564"/>
    <w:rsid w:val="003800D7"/>
    <w:rsid w:val="00384F3A"/>
    <w:rsid w:val="003A7C34"/>
    <w:rsid w:val="003B2FDA"/>
    <w:rsid w:val="003C1A45"/>
    <w:rsid w:val="003C683E"/>
    <w:rsid w:val="00401B3B"/>
    <w:rsid w:val="004043E5"/>
    <w:rsid w:val="0045599A"/>
    <w:rsid w:val="0045713D"/>
    <w:rsid w:val="004859F1"/>
    <w:rsid w:val="00493AC7"/>
    <w:rsid w:val="004E2F4D"/>
    <w:rsid w:val="00525C97"/>
    <w:rsid w:val="00540C7E"/>
    <w:rsid w:val="00550162"/>
    <w:rsid w:val="005564DB"/>
    <w:rsid w:val="005C5676"/>
    <w:rsid w:val="005D42D0"/>
    <w:rsid w:val="005F5182"/>
    <w:rsid w:val="0060145D"/>
    <w:rsid w:val="0068354D"/>
    <w:rsid w:val="00690C36"/>
    <w:rsid w:val="00702C71"/>
    <w:rsid w:val="00711FD3"/>
    <w:rsid w:val="00714584"/>
    <w:rsid w:val="00720646"/>
    <w:rsid w:val="00731161"/>
    <w:rsid w:val="0074107C"/>
    <w:rsid w:val="00762284"/>
    <w:rsid w:val="00762E4C"/>
    <w:rsid w:val="00767F41"/>
    <w:rsid w:val="007B10E8"/>
    <w:rsid w:val="00805754"/>
    <w:rsid w:val="00807D05"/>
    <w:rsid w:val="008133C9"/>
    <w:rsid w:val="00850BCB"/>
    <w:rsid w:val="00875098"/>
    <w:rsid w:val="00891D03"/>
    <w:rsid w:val="008B77F2"/>
    <w:rsid w:val="008C5572"/>
    <w:rsid w:val="008E6CCB"/>
    <w:rsid w:val="009204DA"/>
    <w:rsid w:val="009226C3"/>
    <w:rsid w:val="00924B63"/>
    <w:rsid w:val="00962F5D"/>
    <w:rsid w:val="00963D58"/>
    <w:rsid w:val="009B4E69"/>
    <w:rsid w:val="009C186B"/>
    <w:rsid w:val="00A067D3"/>
    <w:rsid w:val="00A33982"/>
    <w:rsid w:val="00A60C32"/>
    <w:rsid w:val="00AA6FBE"/>
    <w:rsid w:val="00AB0A91"/>
    <w:rsid w:val="00B10BCC"/>
    <w:rsid w:val="00B15B0E"/>
    <w:rsid w:val="00B556EE"/>
    <w:rsid w:val="00BE5444"/>
    <w:rsid w:val="00BF15F7"/>
    <w:rsid w:val="00C308F5"/>
    <w:rsid w:val="00C360CE"/>
    <w:rsid w:val="00C47BFF"/>
    <w:rsid w:val="00C7617F"/>
    <w:rsid w:val="00CA3EB9"/>
    <w:rsid w:val="00CB7708"/>
    <w:rsid w:val="00CB7FF4"/>
    <w:rsid w:val="00CE12A0"/>
    <w:rsid w:val="00D11BDF"/>
    <w:rsid w:val="00D251A4"/>
    <w:rsid w:val="00D33FE3"/>
    <w:rsid w:val="00D42F9D"/>
    <w:rsid w:val="00D64AC2"/>
    <w:rsid w:val="00DB4D90"/>
    <w:rsid w:val="00E455A2"/>
    <w:rsid w:val="00E604D3"/>
    <w:rsid w:val="00EB1E10"/>
    <w:rsid w:val="00EC31B7"/>
    <w:rsid w:val="00EF0634"/>
    <w:rsid w:val="00F2346D"/>
    <w:rsid w:val="00F53981"/>
    <w:rsid w:val="00FA1E69"/>
    <w:rsid w:val="00FB6619"/>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caption"/>
    <w:basedOn w:val="a"/>
    <w:next w:val="a"/>
    <w:unhideWhenUsed/>
    <w:qFormat/>
    <w:rsid w:val="00525C97"/>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caption"/>
    <w:basedOn w:val="a"/>
    <w:next w:val="a"/>
    <w:unhideWhenUsed/>
    <w:qFormat/>
    <w:rsid w:val="00525C97"/>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054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C3999-1867-433F-BE75-5E15F4978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2013-09-24T13:47:00Z</dcterms:created>
  <dcterms:modified xsi:type="dcterms:W3CDTF">2014-01-23T17:01:00Z</dcterms:modified>
</cp:coreProperties>
</file>