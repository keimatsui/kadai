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FF77E4">
        <w:rPr>
          <w:rFonts w:ascii="Times New Roman" w:hAnsi="Times New Roman" w:hint="eastAsia"/>
          <w:sz w:val="28"/>
        </w:rPr>
        <w:t>とゲーミフィケーションに</w:t>
      </w:r>
      <w:r>
        <w:rPr>
          <w:rFonts w:ascii="Times New Roman" w:hAnsi="Times New Roman" w:hint="eastAsia"/>
          <w:sz w:val="28"/>
        </w:rPr>
        <w:t>関する研究</w:t>
      </w: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headerReference w:type="even" r:id="rId8"/>
          <w:headerReference w:type="default" r:id="rId9"/>
          <w:footerReference w:type="even" r:id="rId10"/>
          <w:footerReference w:type="default" r:id="rId11"/>
          <w:headerReference w:type="first" r:id="rId12"/>
          <w:footerReference w:type="first" r:id="rId13"/>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CE367A" w:rsidRDefault="00DE600F" w:rsidP="00CE367A">
      <w:pPr>
        <w:ind w:firstLineChars="100" w:firstLine="212"/>
        <w:rPr>
          <w:rFonts w:ascii="Times New Roman" w:hAnsi="Times New Roman"/>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Pr>
          <w:rFonts w:ascii="Times New Roman" w:hAnsi="Times New Roman" w:hint="eastAsia"/>
        </w:rPr>
        <w:t>：インターネットでどのような行動をしたかを評価し，バッジを与えるという仕組みを作り，それらからユーザの行動解析を行えるようにしたものを企業に提供し，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CE367A" w:rsidP="00CE367A">
      <w:pPr>
        <w:ind w:firstLineChars="100" w:firstLine="212"/>
        <w:rPr>
          <w:rFonts w:ascii="Times New Roman" w:hAnsi="Times New Roman"/>
        </w:rPr>
      </w:pPr>
      <w:r>
        <w:rPr>
          <w:rFonts w:ascii="Times New Roman" w:hAnsi="Times New Roman" w:hint="eastAsia"/>
        </w:rPr>
        <w:t>このようにゲーミフィケーションは多岐に渡って存在しており，プロジェクトマネジメント（以下</w:t>
      </w:r>
      <w:r>
        <w:rPr>
          <w:rFonts w:ascii="Times New Roman" w:hAnsi="Times New Roman" w:hint="eastAsia"/>
        </w:rPr>
        <w:t>PM</w:t>
      </w:r>
      <w:r>
        <w:rPr>
          <w:rFonts w:ascii="Times New Roman" w:hAnsi="Times New Roman" w:hint="eastAsia"/>
        </w:rPr>
        <w:t>）もゲーミフィケーションによってより良</w:t>
      </w:r>
      <w:r>
        <w:rPr>
          <w:rFonts w:ascii="Times New Roman" w:hAnsi="Times New Roman" w:hint="eastAsia"/>
        </w:rPr>
        <w:lastRenderedPageBreak/>
        <w:t>くなることが期待できる．</w:t>
      </w:r>
    </w:p>
    <w:p w:rsidR="00CE367A" w:rsidRDefault="00CE367A" w:rsidP="00CE367A">
      <w:pPr>
        <w:ind w:firstLineChars="100" w:firstLine="212"/>
        <w:rPr>
          <w:rFonts w:ascii="Times New Roman" w:hAnsi="Times New Roman"/>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．研究目的</w:t>
      </w:r>
    </w:p>
    <w:p w:rsidR="00CE367A" w:rsidRDefault="00FF77E4" w:rsidP="00CE367A">
      <w:pPr>
        <w:ind w:firstLineChars="100" w:firstLine="212"/>
        <w:rPr>
          <w:rFonts w:ascii="Times New Roman" w:hAnsi="Times New Roman"/>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w:t>
      </w:r>
    </w:p>
    <w:p w:rsidR="00FF77E4" w:rsidRDefault="00FF77E4" w:rsidP="00CE367A">
      <w:pPr>
        <w:ind w:firstLineChars="100" w:firstLine="212"/>
        <w:rPr>
          <w:rFonts w:ascii="Times New Roman" w:hAnsi="Times New Roman"/>
        </w:rPr>
      </w:pPr>
      <w:r>
        <w:rPr>
          <w:rFonts w:ascii="Times New Roman" w:hAnsi="Times New Roman" w:hint="eastAsia"/>
        </w:rPr>
        <w:t>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rPr>
      </w:pPr>
    </w:p>
    <w:p w:rsidR="00FF77E4" w:rsidRDefault="00FF77E4" w:rsidP="00FF77E4">
      <w:pPr>
        <w:rPr>
          <w:rFonts w:ascii="Times New Roman" w:hAnsi="Times New Roman"/>
        </w:rPr>
      </w:pPr>
      <w:r>
        <w:rPr>
          <w:rFonts w:ascii="Times New Roman" w:hAnsi="Times New Roman" w:hint="eastAsia"/>
        </w:rPr>
        <w:t>3</w:t>
      </w:r>
      <w:r>
        <w:rPr>
          <w:rFonts w:ascii="Times New Roman" w:hAnsi="Times New Roman" w:hint="eastAsia"/>
        </w:rPr>
        <w:t>．研究方法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rPr>
      </w:pPr>
      <w:r w:rsidRPr="001B102B">
        <w:rPr>
          <w:rFonts w:ascii="Times New Roman" w:hAnsi="Times New Roman" w:hint="eastAsia"/>
        </w:rPr>
        <w:t>PM</w:t>
      </w:r>
      <w:r w:rsidRPr="001B102B">
        <w:rPr>
          <w:rFonts w:ascii="Times New Roman" w:hAnsi="Times New Roman" w:hint="eastAsia"/>
        </w:rPr>
        <w:t>の学習をするための方法が他にないか</w:t>
      </w:r>
      <w:del w:id="0" w:author="yabuki" w:date="2013-09-24T18:49:00Z">
        <w:r w:rsidRPr="001B102B" w:rsidDel="007C3611">
          <w:rPr>
            <w:rFonts w:ascii="Times New Roman" w:hAnsi="Times New Roman" w:hint="eastAsia"/>
          </w:rPr>
          <w:delText>インターネットを活用して</w:delText>
        </w:r>
      </w:del>
      <w:r w:rsidRPr="001B102B">
        <w:rPr>
          <w:rFonts w:ascii="Times New Roman" w:hAnsi="Times New Roman" w:hint="eastAsia"/>
        </w:rPr>
        <w:t>調査する．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rPr>
      </w:pPr>
    </w:p>
    <w:p w:rsidR="001B102B" w:rsidRDefault="001B102B" w:rsidP="001B102B">
      <w:pPr>
        <w:rPr>
          <w:rFonts w:ascii="Times New Roman" w:hAnsi="Times New Roman"/>
        </w:rPr>
      </w:pPr>
      <w:r>
        <w:rPr>
          <w:rFonts w:ascii="Times New Roman" w:hAnsi="Times New Roman" w:hint="eastAsia"/>
        </w:rPr>
        <w:t>4</w:t>
      </w:r>
      <w:r>
        <w:rPr>
          <w:rFonts w:ascii="Times New Roman" w:hAnsi="Times New Roman" w:hint="eastAsia"/>
        </w:rPr>
        <w:t>．進捗状況</w:t>
      </w:r>
    </w:p>
    <w:p w:rsidR="001B102B" w:rsidRDefault="001B102B" w:rsidP="001B102B">
      <w:pPr>
        <w:rPr>
          <w:rFonts w:ascii="Times New Roman" w:hAnsi="Times New Roman"/>
        </w:rPr>
      </w:pPr>
      <w:r>
        <w:rPr>
          <w:rFonts w:ascii="Times New Roman" w:hAnsi="Times New Roman" w:hint="eastAsia"/>
        </w:rPr>
        <w:t xml:space="preserve">　</w:t>
      </w:r>
      <w:r w:rsidR="000B004D">
        <w:rPr>
          <w:rFonts w:ascii="Times New Roman" w:hAnsi="Times New Roman" w:hint="eastAsia"/>
        </w:rPr>
        <w:t>インターネット上で行える</w:t>
      </w:r>
      <w:r w:rsidR="000B004D">
        <w:rPr>
          <w:rFonts w:ascii="Times New Roman" w:hAnsi="Times New Roman" w:hint="eastAsia"/>
        </w:rPr>
        <w:t>PM</w:t>
      </w:r>
      <w:r w:rsidR="000B004D">
        <w:rPr>
          <w:rFonts w:ascii="Times New Roman" w:hAnsi="Times New Roman" w:hint="eastAsia"/>
        </w:rPr>
        <w:t>の学習方法を見つけ，実際に行って調査を進めた．</w:t>
      </w:r>
    </w:p>
    <w:p w:rsidR="000B004D" w:rsidRDefault="000B004D" w:rsidP="001B102B">
      <w:pPr>
        <w:rPr>
          <w:rFonts w:ascii="Times New Roman" w:hAnsi="Times New Roman"/>
        </w:rPr>
      </w:pPr>
      <w:r>
        <w:rPr>
          <w:rFonts w:ascii="Times New Roman" w:hAnsi="Times New Roman" w:hint="eastAsia"/>
        </w:rPr>
        <w:t xml:space="preserve">　ゲーミフィケーションを実際に活用している事例・学習に使われるゲームについても調査が進んでおり，どのような点が活用できるか検証している．</w:t>
      </w:r>
    </w:p>
    <w:p w:rsidR="000B004D" w:rsidRDefault="000B004D" w:rsidP="001B102B">
      <w:pPr>
        <w:rPr>
          <w:rFonts w:ascii="Times New Roman" w:hAnsi="Times New Roman"/>
        </w:rPr>
      </w:pPr>
      <w:r>
        <w:rPr>
          <w:rFonts w:ascii="Times New Roman" w:hAnsi="Times New Roman" w:hint="eastAsia"/>
        </w:rPr>
        <w:t xml:space="preserve">　</w:t>
      </w:r>
    </w:p>
    <w:p w:rsidR="000B004D" w:rsidRDefault="000B004D" w:rsidP="000B004D">
      <w:pPr>
        <w:rPr>
          <w:rFonts w:ascii="Times New Roman" w:hAnsi="Times New Roman"/>
        </w:rPr>
      </w:pPr>
      <w:r>
        <w:rPr>
          <w:rFonts w:ascii="Times New Roman" w:hAnsi="Times New Roman" w:hint="eastAsia"/>
        </w:rPr>
        <w:t>5</w:t>
      </w:r>
      <w:r>
        <w:rPr>
          <w:rFonts w:ascii="Times New Roman" w:hAnsi="Times New Roman" w:hint="eastAsia"/>
        </w:rPr>
        <w:t>．今後の予定</w:t>
      </w:r>
    </w:p>
    <w:p w:rsidR="000B004D" w:rsidRDefault="000B004D" w:rsidP="001B102B">
      <w:pPr>
        <w:rPr>
          <w:rFonts w:ascii="Times New Roman" w:hAnsi="Times New Roman"/>
        </w:rPr>
      </w:pPr>
      <w:r>
        <w:rPr>
          <w:rFonts w:ascii="Times New Roman" w:hAnsi="Times New Roman" w:hint="eastAsia"/>
        </w:rPr>
        <w:t xml:space="preserve">　検証が進んだ後，それらをまとめて</w:t>
      </w:r>
      <w:r>
        <w:rPr>
          <w:rFonts w:ascii="Times New Roman" w:hAnsi="Times New Roman" w:hint="eastAsia"/>
        </w:rPr>
        <w:t>PM</w:t>
      </w:r>
      <w:r>
        <w:rPr>
          <w:rFonts w:ascii="Times New Roman" w:hAnsi="Times New Roman" w:hint="eastAsia"/>
        </w:rPr>
        <w:t>の学習方法を提案する．その後，実際に運用し，効果を検証する．</w:t>
      </w:r>
      <w:ins w:id="1" w:author="yabuki" w:date="2013-09-24T18:49:00Z">
        <w:r w:rsidR="007C3611">
          <w:rPr>
            <w:rFonts w:ascii="Times New Roman" w:hAnsi="Times New Roman" w:hint="eastAsia"/>
          </w:rPr>
          <w:t>（ここでも「</w:t>
        </w:r>
      </w:ins>
      <w:ins w:id="2" w:author="yabuki" w:date="2013-09-24T18:50:00Z">
        <w:r w:rsidR="007C3611">
          <w:rPr>
            <w:rFonts w:ascii="Times New Roman" w:hAnsi="Times New Roman" w:hint="eastAsia"/>
          </w:rPr>
          <w:t>研究方法</w:t>
        </w:r>
      </w:ins>
      <w:ins w:id="3" w:author="yabuki" w:date="2013-09-24T18:49:00Z">
        <w:r w:rsidR="007C3611">
          <w:rPr>
            <w:rFonts w:ascii="Times New Roman" w:hAnsi="Times New Roman" w:hint="eastAsia"/>
          </w:rPr>
          <w:t>」</w:t>
        </w:r>
      </w:ins>
      <w:ins w:id="4" w:author="yabuki" w:date="2013-09-24T18:50:00Z">
        <w:r w:rsidR="007C3611">
          <w:rPr>
            <w:rFonts w:ascii="Times New Roman" w:hAnsi="Times New Roman" w:hint="eastAsia"/>
          </w:rPr>
          <w:t>でも，実際に運用すると言っていますが，それならば，</w:t>
        </w:r>
      </w:ins>
      <w:ins w:id="5" w:author="yabuki" w:date="2013-09-24T18:51:00Z">
        <w:r w:rsidR="007C3611">
          <w:rPr>
            <w:rFonts w:ascii="Times New Roman" w:hAnsi="Times New Roman" w:hint="eastAsia"/>
          </w:rPr>
          <w:t>中間審査なので，</w:t>
        </w:r>
      </w:ins>
      <w:ins w:id="6" w:author="yabuki" w:date="2013-09-24T18:50:00Z">
        <w:r w:rsidR="007C3611">
          <w:rPr>
            <w:rFonts w:ascii="Times New Roman" w:hAnsi="Times New Roman" w:hint="eastAsia"/>
          </w:rPr>
          <w:t>もう少し具体的にどうやって運用し，どうやって検証するか書かなければなりません．</w:t>
        </w:r>
      </w:ins>
      <w:ins w:id="7" w:author="yabuki" w:date="2013-09-24T19:09:00Z">
        <w:r w:rsidR="000112AD">
          <w:rPr>
            <w:rFonts w:ascii="Times New Roman" w:hAnsi="Times New Roman" w:hint="eastAsia"/>
          </w:rPr>
          <w:t>提案ぐらいで格好を付けられるといいのですが</w:t>
        </w:r>
      </w:ins>
      <w:bookmarkStart w:id="8" w:name="_GoBack"/>
      <w:bookmarkEnd w:id="8"/>
      <w:ins w:id="9" w:author="yabuki" w:date="2013-09-24T18:49:00Z">
        <w:r w:rsidR="007C3611">
          <w:rPr>
            <w:rFonts w:ascii="Times New Roman" w:hAnsi="Times New Roman" w:hint="eastAsia"/>
          </w:rPr>
          <w:t>）</w:t>
        </w:r>
      </w:ins>
    </w:p>
    <w:p w:rsidR="000B004D" w:rsidRDefault="000B004D" w:rsidP="001B102B">
      <w:pPr>
        <w:rPr>
          <w:rFonts w:ascii="Times New Roman" w:hAnsi="Times New Roman"/>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．参考文献</w:t>
      </w:r>
    </w:p>
    <w:p w:rsidR="000B004D" w:rsidRDefault="000B004D" w:rsidP="001B102B">
      <w:pPr>
        <w:rPr>
          <w:rFonts w:ascii="Times New Roman" w:hAnsi="Times New Roman"/>
        </w:rPr>
      </w:pPr>
      <w:r w:rsidRPr="004127E5">
        <w:rPr>
          <w:rFonts w:ascii="Times New Roman" w:hAnsi="Times New Roman"/>
          <w:bCs/>
          <w:color w:val="000000"/>
          <w:szCs w:val="21"/>
          <w:shd w:val="clear" w:color="auto" w:fill="FFFFFF"/>
        </w:rPr>
        <w:lastRenderedPageBreak/>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p>
    <w:p w:rsidR="00763493" w:rsidRPr="00DE600F" w:rsidRDefault="00B939EE"/>
    <w:sectPr w:rsidR="00763493" w:rsidRPr="00DE600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9EE" w:rsidRDefault="00B939EE">
      <w:r>
        <w:separator/>
      </w:r>
    </w:p>
  </w:endnote>
  <w:endnote w:type="continuationSeparator" w:id="0">
    <w:p w:rsidR="00B939EE" w:rsidRDefault="00B9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B939E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B939E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B939E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9EE" w:rsidRDefault="00B939EE">
      <w:r>
        <w:separator/>
      </w:r>
    </w:p>
  </w:footnote>
  <w:footnote w:type="continuationSeparator" w:id="0">
    <w:p w:rsidR="00B939EE" w:rsidRDefault="00B939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B939E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B939EE">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9D" w:rsidRDefault="00B939E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112AD"/>
    <w:rsid w:val="000B004D"/>
    <w:rsid w:val="001B102B"/>
    <w:rsid w:val="00431984"/>
    <w:rsid w:val="007C3611"/>
    <w:rsid w:val="009D0AE5"/>
    <w:rsid w:val="00B939EE"/>
    <w:rsid w:val="00CE367A"/>
    <w:rsid w:val="00DE600F"/>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239</Words>
  <Characters>1366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yabuki</cp:lastModifiedBy>
  <cp:revision>2</cp:revision>
  <dcterms:created xsi:type="dcterms:W3CDTF">2013-09-24T08:29:00Z</dcterms:created>
  <dcterms:modified xsi:type="dcterms:W3CDTF">2013-09-24T10:09:00Z</dcterms:modified>
</cp:coreProperties>
</file>