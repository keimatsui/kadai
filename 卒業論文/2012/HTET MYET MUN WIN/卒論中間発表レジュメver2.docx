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00F" w:rsidRDefault="00DE600F" w:rsidP="00DE600F">
      <w:pPr>
        <w:jc w:val="center"/>
        <w:rPr>
          <w:rFonts w:ascii="Times New Roman" w:hAnsi="Times New Roman"/>
          <w:sz w:val="28"/>
        </w:rPr>
      </w:pPr>
      <w:r>
        <w:rPr>
          <w:rFonts w:ascii="Times New Roman" w:hAnsi="Times New Roman" w:hint="eastAsia"/>
          <w:sz w:val="28"/>
        </w:rPr>
        <w:t>プロジェクトマネジメント</w:t>
      </w:r>
      <w:r w:rsidR="00FF77E4">
        <w:rPr>
          <w:rFonts w:ascii="Times New Roman" w:hAnsi="Times New Roman" w:hint="eastAsia"/>
          <w:sz w:val="28"/>
        </w:rPr>
        <w:t>とゲーミフィケーションに</w:t>
      </w:r>
      <w:r>
        <w:rPr>
          <w:rFonts w:ascii="Times New Roman" w:hAnsi="Times New Roman" w:hint="eastAsia"/>
          <w:sz w:val="28"/>
        </w:rPr>
        <w:t>関する研究</w:t>
      </w:r>
    </w:p>
    <w:p w:rsidR="00DE600F" w:rsidDel="004F66FF" w:rsidRDefault="00DE600F" w:rsidP="00DE600F">
      <w:pPr>
        <w:jc w:val="center"/>
        <w:rPr>
          <w:del w:id="0" w:author="yabuki" w:date="2013-09-25T15:25:00Z"/>
          <w:rFonts w:ascii="Times New Roman" w:hAnsi="Times New Roman"/>
        </w:rPr>
      </w:pPr>
    </w:p>
    <w:p w:rsidR="00DE600F" w:rsidRDefault="00DE600F" w:rsidP="00DE600F">
      <w:pPr>
        <w:jc w:val="center"/>
        <w:rPr>
          <w:rFonts w:ascii="Times New Roman" w:hAnsi="Times New Roman"/>
        </w:rPr>
      </w:pPr>
    </w:p>
    <w:p w:rsidR="00DE600F" w:rsidRDefault="00DE600F" w:rsidP="00DE600F">
      <w:pPr>
        <w:jc w:val="center"/>
        <w:rPr>
          <w:rFonts w:ascii="Times New Roman" w:hAnsi="Times New Roman"/>
        </w:rPr>
      </w:pPr>
      <w:r>
        <w:rPr>
          <w:rFonts w:ascii="Times New Roman" w:hAnsi="Times New Roman" w:hint="eastAsia"/>
        </w:rPr>
        <w:t xml:space="preserve">プロジェクトマネジメントコース　矢吹研究室　</w:t>
      </w:r>
      <w:r>
        <w:rPr>
          <w:rFonts w:ascii="Times New Roman" w:hAnsi="Times New Roman" w:hint="eastAsia"/>
        </w:rPr>
        <w:t>0942083</w:t>
      </w:r>
      <w:r>
        <w:rPr>
          <w:rFonts w:ascii="Times New Roman" w:hAnsi="Times New Roman" w:hint="eastAsia"/>
        </w:rPr>
        <w:t xml:space="preserve">　</w:t>
      </w:r>
      <w:proofErr w:type="spellStart"/>
      <w:r>
        <w:rPr>
          <w:rFonts w:ascii="Times New Roman" w:hAnsi="Times New Roman" w:hint="eastAsia"/>
        </w:rPr>
        <w:t>H</w:t>
      </w:r>
      <w:r w:rsidR="00FF77E4">
        <w:rPr>
          <w:rFonts w:ascii="Times New Roman" w:hAnsi="Times New Roman" w:hint="eastAsia"/>
        </w:rPr>
        <w:t>tet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yet</w:t>
      </w:r>
      <w:proofErr w:type="spellEnd"/>
      <w:r>
        <w:rPr>
          <w:rFonts w:ascii="Times New Roman" w:hAnsi="Times New Roman" w:hint="eastAsia"/>
        </w:rPr>
        <w:t xml:space="preserve"> </w:t>
      </w:r>
      <w:proofErr w:type="spellStart"/>
      <w:r>
        <w:rPr>
          <w:rFonts w:ascii="Times New Roman" w:hAnsi="Times New Roman" w:hint="eastAsia"/>
        </w:rPr>
        <w:t>M</w:t>
      </w:r>
      <w:r w:rsidR="00FF77E4">
        <w:rPr>
          <w:rFonts w:ascii="Times New Roman" w:hAnsi="Times New Roman" w:hint="eastAsia"/>
        </w:rPr>
        <w:t>un</w:t>
      </w:r>
      <w:proofErr w:type="spellEnd"/>
      <w:r>
        <w:rPr>
          <w:rFonts w:ascii="Times New Roman" w:hAnsi="Times New Roman" w:hint="eastAsia"/>
        </w:rPr>
        <w:t xml:space="preserve"> W</w:t>
      </w:r>
      <w:r w:rsidR="00FF77E4">
        <w:rPr>
          <w:rFonts w:ascii="Times New Roman" w:hAnsi="Times New Roman" w:hint="eastAsia"/>
        </w:rPr>
        <w:t>in</w:t>
      </w:r>
    </w:p>
    <w:p w:rsidR="00DE600F" w:rsidRPr="00FF77E4" w:rsidRDefault="00DE600F" w:rsidP="00DE600F">
      <w:pPr>
        <w:rPr>
          <w:rFonts w:ascii="Times New Roman" w:hAnsi="Times New Roman"/>
        </w:rPr>
      </w:pPr>
    </w:p>
    <w:p w:rsidR="00DE600F" w:rsidRDefault="00DE600F" w:rsidP="00DE600F">
      <w:pPr>
        <w:rPr>
          <w:rFonts w:ascii="Times New Roman" w:hAnsi="Times New Roman"/>
        </w:rPr>
      </w:pPr>
    </w:p>
    <w:p w:rsidR="00DE600F" w:rsidRDefault="00DE600F" w:rsidP="00DE600F">
      <w:pPr>
        <w:rPr>
          <w:rFonts w:ascii="Times New Roman" w:hAnsi="Times New Roman"/>
        </w:rPr>
        <w:sectPr w:rsidR="00DE600F" w:rsidSect="00DE600F">
          <w:pgSz w:w="11906" w:h="16838" w:code="9"/>
          <w:pgMar w:top="1247" w:right="1077" w:bottom="1247" w:left="1077" w:header="851" w:footer="992" w:gutter="0"/>
          <w:cols w:space="420"/>
          <w:docGrid w:type="linesAndChars" w:linePitch="286" w:charSpace="409"/>
        </w:sectPr>
      </w:pPr>
    </w:p>
    <w:p w:rsidR="00DE600F" w:rsidRDefault="00DE600F" w:rsidP="00DE600F">
      <w:pPr>
        <w:rPr>
          <w:rFonts w:ascii="Times New Roman" w:hAnsi="Times New Roman"/>
        </w:rPr>
      </w:pPr>
      <w:r>
        <w:rPr>
          <w:rFonts w:ascii="Times New Roman" w:hAnsi="Times New Roman" w:hint="eastAsia"/>
        </w:rPr>
        <w:lastRenderedPageBreak/>
        <w:t>1</w:t>
      </w:r>
      <w:r>
        <w:rPr>
          <w:rFonts w:ascii="Times New Roman" w:hAnsi="Times New Roman" w:hint="eastAsia"/>
        </w:rPr>
        <w:t>．研究背景</w:t>
      </w:r>
    </w:p>
    <w:p w:rsidR="00CE367A" w:rsidRDefault="00DE600F" w:rsidP="00CE367A">
      <w:pPr>
        <w:ind w:firstLineChars="100" w:firstLine="212"/>
        <w:rPr>
          <w:rFonts w:ascii="Times New Roman" w:hAnsi="Times New Roman"/>
        </w:rPr>
      </w:pPr>
      <w:r>
        <w:rPr>
          <w:rFonts w:ascii="Times New Roman" w:hAnsi="Times New Roman" w:hint="eastAsia"/>
        </w:rPr>
        <w:t>ゲームの考え方やデザイン・メカニクスなどの要素を</w:t>
      </w:r>
      <w:r w:rsidR="00CE367A">
        <w:rPr>
          <w:rFonts w:ascii="Times New Roman" w:hAnsi="Times New Roman" w:hint="eastAsia"/>
        </w:rPr>
        <w:t>ゲーム以外の社会的な活動やサービスなどに利用することを表す「ゲーミフィケーション」が注目されている．その成功事例には以下のようなものがある</w:t>
      </w:r>
      <w:r w:rsidR="00CE367A">
        <w:rPr>
          <w:rFonts w:ascii="Times New Roman" w:hAnsi="Times New Roman" w:hint="eastAsia"/>
        </w:rPr>
        <w:t>[1]</w:t>
      </w:r>
      <w:r w:rsidR="00CE367A">
        <w:rPr>
          <w:rFonts w:ascii="Times New Roman" w:hAnsi="Times New Roman" w:hint="eastAsia"/>
        </w:rPr>
        <w:t>．</w:t>
      </w:r>
    </w:p>
    <w:p w:rsidR="00CE367A" w:rsidRPr="0013230E" w:rsidRDefault="00CE367A" w:rsidP="00CE367A">
      <w:pPr>
        <w:pStyle w:val="a7"/>
        <w:numPr>
          <w:ilvl w:val="0"/>
          <w:numId w:val="1"/>
        </w:numPr>
        <w:ind w:leftChars="0" w:left="420"/>
        <w:rPr>
          <w:rFonts w:ascii="Times New Roman" w:hAnsi="Times New Roman"/>
        </w:rPr>
      </w:pPr>
      <w:r w:rsidRPr="004127E5">
        <w:rPr>
          <w:rFonts w:ascii="Times New Roman" w:hAnsi="Times New Roman"/>
        </w:rPr>
        <w:t>MyBarackObama.com</w:t>
      </w:r>
      <w:r>
        <w:rPr>
          <w:rFonts w:ascii="Times New Roman" w:hAnsi="Times New Roman" w:hint="eastAsia"/>
        </w:rPr>
        <w:t>：</w:t>
      </w:r>
      <w:r>
        <w:rPr>
          <w:rFonts w:ascii="Times New Roman" w:hAnsi="Times New Roman" w:hint="eastAsia"/>
        </w:rPr>
        <w:t xml:space="preserve"> SNS</w:t>
      </w:r>
      <w:r>
        <w:rPr>
          <w:rFonts w:ascii="Times New Roman" w:hAnsi="Times New Roman" w:hint="eastAsia"/>
        </w:rPr>
        <w:t>上で電話勧誘や献金などの支援活動を行うことによって，レベルが上がっていくという仕組みを作った．これによりオバマは</w:t>
      </w:r>
      <w:r>
        <w:rPr>
          <w:rFonts w:ascii="Times New Roman" w:hAnsi="Times New Roman" w:hint="eastAsia"/>
        </w:rPr>
        <w:t>5</w:t>
      </w:r>
      <w:r>
        <w:rPr>
          <w:rFonts w:ascii="Times New Roman" w:hAnsi="Times New Roman" w:hint="eastAsia"/>
        </w:rPr>
        <w:t>億ドルのネット献金を受けた．これはレベルという評価手段を使った点などがゲーミフィケーションであると言える．</w:t>
      </w:r>
    </w:p>
    <w:p w:rsidR="00CE367A" w:rsidRPr="004127E5" w:rsidRDefault="00CE367A" w:rsidP="00CE367A">
      <w:pPr>
        <w:pStyle w:val="a7"/>
        <w:numPr>
          <w:ilvl w:val="0"/>
          <w:numId w:val="1"/>
        </w:numPr>
        <w:ind w:leftChars="0" w:left="420"/>
        <w:rPr>
          <w:rFonts w:ascii="Times New Roman" w:hAnsi="Times New Roman"/>
        </w:rPr>
      </w:pPr>
      <w:r>
        <w:rPr>
          <w:rFonts w:ascii="Times New Roman" w:hAnsi="Times New Roman" w:hint="eastAsia"/>
        </w:rPr>
        <w:t>ポケットピカチュウ：健康のためにただ歩くのではなく，ピカチュウと仲良くなるために歩くという目的を設定し，やる気の向上を図った．ポケットピカチュウは</w:t>
      </w:r>
      <w:r>
        <w:rPr>
          <w:rFonts w:ascii="Times New Roman" w:hAnsi="Times New Roman" w:hint="eastAsia"/>
        </w:rPr>
        <w:t>98</w:t>
      </w:r>
      <w:r>
        <w:rPr>
          <w:rFonts w:ascii="Times New Roman" w:hAnsi="Times New Roman" w:hint="eastAsia"/>
        </w:rPr>
        <w:t>年</w:t>
      </w:r>
      <w:r>
        <w:rPr>
          <w:rFonts w:ascii="Times New Roman" w:hAnsi="Times New Roman" w:hint="eastAsia"/>
        </w:rPr>
        <w:t>4</w:t>
      </w:r>
      <w:r>
        <w:rPr>
          <w:rFonts w:ascii="Times New Roman" w:hAnsi="Times New Roman" w:hint="eastAsia"/>
        </w:rPr>
        <w:t>月から</w:t>
      </w:r>
      <w:r>
        <w:rPr>
          <w:rFonts w:ascii="Times New Roman" w:hAnsi="Times New Roman" w:hint="eastAsia"/>
        </w:rPr>
        <w:t>7</w:t>
      </w:r>
      <w:r>
        <w:rPr>
          <w:rFonts w:ascii="Times New Roman" w:hAnsi="Times New Roman" w:hint="eastAsia"/>
        </w:rPr>
        <w:t>月の間玩具売上トップになり，ウォーキングをしない人々にもウォーキングをさせることに成功した．これはキャラクターとの親密度の増減を使った点などがゲーミフィケーションであると言える．</w:t>
      </w:r>
    </w:p>
    <w:p w:rsidR="00CE367A" w:rsidRDefault="00CE367A" w:rsidP="00CE367A">
      <w:pPr>
        <w:pStyle w:val="a7"/>
        <w:numPr>
          <w:ilvl w:val="0"/>
          <w:numId w:val="1"/>
        </w:numPr>
        <w:ind w:leftChars="0" w:left="420"/>
        <w:rPr>
          <w:rFonts w:ascii="Times New Roman" w:hAnsi="Times New Roman"/>
        </w:rPr>
      </w:pPr>
      <w:proofErr w:type="spellStart"/>
      <w:r>
        <w:rPr>
          <w:rFonts w:ascii="Times New Roman" w:hAnsi="Times New Roman" w:hint="eastAsia"/>
        </w:rPr>
        <w:t>Badgeville</w:t>
      </w:r>
      <w:proofErr w:type="spellEnd"/>
      <w:r>
        <w:rPr>
          <w:rFonts w:ascii="Times New Roman" w:hAnsi="Times New Roman" w:hint="eastAsia"/>
        </w:rPr>
        <w:t>：インターネットでどのような行動をしたかを評価し，バッジを与えるという仕組みを作り，それらからユーザの行動解析を行えるようにしたものを企業に提供し，その利用料を取るというビジネスモデルを作った．これにより</w:t>
      </w:r>
      <w:r>
        <w:rPr>
          <w:rFonts w:ascii="Times New Roman" w:hAnsi="Times New Roman" w:hint="eastAsia"/>
        </w:rPr>
        <w:t>3</w:t>
      </w:r>
      <w:r>
        <w:rPr>
          <w:rFonts w:ascii="Times New Roman" w:hAnsi="Times New Roman" w:hint="eastAsia"/>
        </w:rPr>
        <w:t>ヶ月で</w:t>
      </w:r>
      <w:r>
        <w:rPr>
          <w:rFonts w:ascii="Times New Roman" w:hAnsi="Times New Roman" w:hint="eastAsia"/>
        </w:rPr>
        <w:t>1500</w:t>
      </w:r>
      <w:r>
        <w:rPr>
          <w:rFonts w:ascii="Times New Roman" w:hAnsi="Times New Roman" w:hint="eastAsia"/>
        </w:rPr>
        <w:t>万ドルの投資を集めた．これはアクセス解析などをゲーミフィケーションの利用でビジネスモデルに変えた例である．</w:t>
      </w:r>
    </w:p>
    <w:p w:rsidR="00CE367A" w:rsidRDefault="00CE367A" w:rsidP="00CE367A">
      <w:pPr>
        <w:pStyle w:val="a7"/>
        <w:numPr>
          <w:ilvl w:val="0"/>
          <w:numId w:val="1"/>
        </w:numPr>
        <w:ind w:leftChars="0" w:left="420"/>
        <w:rPr>
          <w:rFonts w:ascii="Times New Roman" w:hAnsi="Times New Roman"/>
        </w:rPr>
      </w:pPr>
      <w:proofErr w:type="spellStart"/>
      <w:r>
        <w:rPr>
          <w:rFonts w:ascii="Times New Roman" w:hAnsi="Times New Roman" w:hint="eastAsia"/>
        </w:rPr>
        <w:t>Rypple</w:t>
      </w:r>
      <w:proofErr w:type="spellEnd"/>
      <w:r>
        <w:rPr>
          <w:rFonts w:ascii="Times New Roman" w:hAnsi="Times New Roman" w:hint="eastAsia"/>
        </w:rPr>
        <w:t>：</w:t>
      </w:r>
      <w:r>
        <w:rPr>
          <w:rFonts w:ascii="Times New Roman" w:hAnsi="Times New Roman" w:hint="eastAsia"/>
        </w:rPr>
        <w:t>SNS</w:t>
      </w:r>
      <w:r>
        <w:rPr>
          <w:rFonts w:ascii="Times New Roman" w:hAnsi="Times New Roman" w:hint="eastAsia"/>
        </w:rPr>
        <w:t>上で気軽に連絡や進捗管理が行えるシステムに，バッジなどの評価手段を付加して従業員のやる気を向上させる社内システムを作り，それを導入することによって利用料を取るというビジネスモデルを作った．これにより</w:t>
      </w:r>
      <w:r>
        <w:rPr>
          <w:rFonts w:ascii="Times New Roman" w:hAnsi="Times New Roman" w:hint="eastAsia"/>
        </w:rPr>
        <w:t>1300</w:t>
      </w:r>
      <w:r>
        <w:rPr>
          <w:rFonts w:ascii="Times New Roman" w:hAnsi="Times New Roman" w:hint="eastAsia"/>
        </w:rPr>
        <w:t>万ドル以上の資金を調達している．これは進捗管理などをゲーミフィケーションの利用でビジネスモデルに変えた例である．</w:t>
      </w:r>
    </w:p>
    <w:p w:rsidR="00CE367A" w:rsidRDefault="00CE367A" w:rsidP="00CE367A">
      <w:pPr>
        <w:ind w:firstLineChars="100" w:firstLine="212"/>
        <w:rPr>
          <w:rFonts w:ascii="Times New Roman" w:hAnsi="Times New Roman"/>
        </w:rPr>
      </w:pPr>
      <w:r>
        <w:rPr>
          <w:rFonts w:ascii="Times New Roman" w:hAnsi="Times New Roman" w:hint="eastAsia"/>
        </w:rPr>
        <w:t>このようにゲーミフィケーションは多岐に渡って</w:t>
      </w:r>
      <w:del w:id="1" w:author="yabuki" w:date="2013-09-25T15:30:00Z">
        <w:r w:rsidDel="004F66FF">
          <w:rPr>
            <w:rFonts w:ascii="Times New Roman" w:hAnsi="Times New Roman" w:hint="eastAsia"/>
          </w:rPr>
          <w:delText>存在し</w:delText>
        </w:r>
      </w:del>
      <w:ins w:id="2" w:author="yabuki" w:date="2013-09-25T15:30:00Z">
        <w:r w:rsidR="004F66FF">
          <w:rPr>
            <w:rFonts w:ascii="Times New Roman" w:hAnsi="Times New Roman" w:hint="eastAsia"/>
          </w:rPr>
          <w:t>利用され</w:t>
        </w:r>
      </w:ins>
      <w:r>
        <w:rPr>
          <w:rFonts w:ascii="Times New Roman" w:hAnsi="Times New Roman" w:hint="eastAsia"/>
        </w:rPr>
        <w:t>ており，プロジェクトマネジメント（以下</w:t>
      </w:r>
      <w:r>
        <w:rPr>
          <w:rFonts w:ascii="Times New Roman" w:hAnsi="Times New Roman" w:hint="eastAsia"/>
        </w:rPr>
        <w:t>PM</w:t>
      </w:r>
      <w:r>
        <w:rPr>
          <w:rFonts w:ascii="Times New Roman" w:hAnsi="Times New Roman" w:hint="eastAsia"/>
        </w:rPr>
        <w:t>）もゲーミフィケーションによっ</w:t>
      </w:r>
      <w:r>
        <w:rPr>
          <w:rFonts w:ascii="Times New Roman" w:hAnsi="Times New Roman" w:hint="eastAsia"/>
        </w:rPr>
        <w:lastRenderedPageBreak/>
        <w:t>てより良くなることが期待できる．</w:t>
      </w:r>
    </w:p>
    <w:p w:rsidR="00CE367A" w:rsidRDefault="00CE367A" w:rsidP="00CE367A">
      <w:pPr>
        <w:ind w:firstLineChars="100" w:firstLine="212"/>
        <w:rPr>
          <w:rFonts w:ascii="Times New Roman" w:hAnsi="Times New Roman"/>
        </w:rPr>
      </w:pPr>
    </w:p>
    <w:p w:rsidR="00CE367A" w:rsidRDefault="00CE367A" w:rsidP="00CE367A">
      <w:pPr>
        <w:rPr>
          <w:rFonts w:ascii="Times New Roman" w:hAnsi="Times New Roman"/>
        </w:rPr>
      </w:pPr>
      <w:r>
        <w:rPr>
          <w:rFonts w:ascii="Times New Roman" w:hAnsi="Times New Roman" w:hint="eastAsia"/>
        </w:rPr>
        <w:t>2</w:t>
      </w:r>
      <w:r>
        <w:rPr>
          <w:rFonts w:ascii="Times New Roman" w:hAnsi="Times New Roman" w:hint="eastAsia"/>
        </w:rPr>
        <w:t>．研究目的</w:t>
      </w:r>
    </w:p>
    <w:p w:rsidR="00CE367A" w:rsidRDefault="00FF77E4" w:rsidP="00CE367A">
      <w:pPr>
        <w:ind w:firstLineChars="100" w:firstLine="212"/>
        <w:rPr>
          <w:rFonts w:ascii="Times New Roman" w:hAnsi="Times New Roman"/>
        </w:rPr>
      </w:pPr>
      <w:r>
        <w:rPr>
          <w:rFonts w:ascii="Times New Roman" w:hAnsi="Times New Roman" w:hint="eastAsia"/>
        </w:rPr>
        <w:t>本研究では</w:t>
      </w:r>
      <w:r>
        <w:rPr>
          <w:rFonts w:ascii="Times New Roman" w:hAnsi="Times New Roman" w:hint="eastAsia"/>
        </w:rPr>
        <w:t>PM</w:t>
      </w:r>
      <w:r>
        <w:rPr>
          <w:rFonts w:ascii="Times New Roman" w:hAnsi="Times New Roman" w:hint="eastAsia"/>
        </w:rPr>
        <w:t>にゲーミフィケーションの概念を導入することを試みる．</w:t>
      </w:r>
      <w:ins w:id="3" w:author="yabuki" w:date="2013-09-25T15:30:00Z">
        <w:r w:rsidR="004F66FF">
          <w:rPr>
            <w:rFonts w:ascii="Times New Roman" w:hAnsi="Times New Roman" w:hint="eastAsia"/>
          </w:rPr>
          <w:t>（改段不要）</w:t>
        </w:r>
      </w:ins>
    </w:p>
    <w:p w:rsidR="00FF77E4" w:rsidRDefault="00FF77E4" w:rsidP="00CE367A">
      <w:pPr>
        <w:ind w:firstLineChars="100" w:firstLine="212"/>
        <w:rPr>
          <w:rFonts w:ascii="Times New Roman" w:hAnsi="Times New Roman"/>
        </w:rPr>
      </w:pPr>
      <w:r>
        <w:rPr>
          <w:rFonts w:ascii="Times New Roman" w:hAnsi="Times New Roman" w:hint="eastAsia"/>
        </w:rPr>
        <w:t>具体的な方法としては，学生など</w:t>
      </w:r>
      <w:r>
        <w:rPr>
          <w:rFonts w:ascii="Times New Roman" w:hAnsi="Times New Roman" w:hint="eastAsia"/>
        </w:rPr>
        <w:t>PM</w:t>
      </w:r>
      <w:r>
        <w:rPr>
          <w:rFonts w:ascii="Times New Roman" w:hAnsi="Times New Roman" w:hint="eastAsia"/>
        </w:rPr>
        <w:t>をあまり知らない人を対象とした</w:t>
      </w:r>
      <w:r>
        <w:rPr>
          <w:rFonts w:ascii="Times New Roman" w:hAnsi="Times New Roman" w:hint="eastAsia"/>
        </w:rPr>
        <w:t>PM</w:t>
      </w:r>
      <w:r>
        <w:rPr>
          <w:rFonts w:ascii="Times New Roman" w:hAnsi="Times New Roman" w:hint="eastAsia"/>
        </w:rPr>
        <w:t>の学習を，ゲーミフィケーションを利用して行えるようにする方法を提案する．</w:t>
      </w:r>
    </w:p>
    <w:p w:rsidR="00FF77E4" w:rsidRDefault="00FF77E4" w:rsidP="00CE367A">
      <w:pPr>
        <w:ind w:firstLineChars="100" w:firstLine="212"/>
        <w:rPr>
          <w:rFonts w:ascii="Times New Roman" w:hAnsi="Times New Roman"/>
        </w:rPr>
      </w:pPr>
    </w:p>
    <w:p w:rsidR="00FF77E4" w:rsidRDefault="00FF77E4" w:rsidP="00FF77E4">
      <w:pPr>
        <w:rPr>
          <w:rFonts w:ascii="Times New Roman" w:hAnsi="Times New Roman"/>
        </w:rPr>
      </w:pPr>
      <w:r>
        <w:rPr>
          <w:rFonts w:ascii="Times New Roman" w:hAnsi="Times New Roman" w:hint="eastAsia"/>
        </w:rPr>
        <w:t>3</w:t>
      </w:r>
      <w:r>
        <w:rPr>
          <w:rFonts w:ascii="Times New Roman" w:hAnsi="Times New Roman" w:hint="eastAsia"/>
        </w:rPr>
        <w:t>．研究方法</w:t>
      </w:r>
    </w:p>
    <w:p w:rsidR="001B102B" w:rsidRDefault="001B102B" w:rsidP="00FF77E4">
      <w:pPr>
        <w:rPr>
          <w:rFonts w:ascii="Times New Roman" w:hAnsi="Times New Roman"/>
        </w:rPr>
      </w:pPr>
      <w:r>
        <w:rPr>
          <w:rFonts w:ascii="Times New Roman" w:hAnsi="Times New Roman" w:hint="eastAsia"/>
        </w:rPr>
        <w:t xml:space="preserve">　以下に研究方法を記す．</w:t>
      </w:r>
    </w:p>
    <w:p w:rsidR="00FF77E4" w:rsidRDefault="001B102B" w:rsidP="001B102B">
      <w:pPr>
        <w:pStyle w:val="a7"/>
        <w:numPr>
          <w:ilvl w:val="0"/>
          <w:numId w:val="2"/>
        </w:numPr>
        <w:ind w:leftChars="0"/>
        <w:rPr>
          <w:rFonts w:ascii="Times New Roman" w:hAnsi="Times New Roman"/>
        </w:rPr>
      </w:pPr>
      <w:r w:rsidRPr="001B102B">
        <w:rPr>
          <w:rFonts w:ascii="Times New Roman" w:hAnsi="Times New Roman" w:hint="eastAsia"/>
        </w:rPr>
        <w:t>PM</w:t>
      </w:r>
      <w:r w:rsidRPr="001B102B">
        <w:rPr>
          <w:rFonts w:ascii="Times New Roman" w:hAnsi="Times New Roman" w:hint="eastAsia"/>
        </w:rPr>
        <w:t>の学習をするための方法</w:t>
      </w:r>
      <w:del w:id="4" w:author="yabuki" w:date="2013-09-25T15:30:00Z">
        <w:r w:rsidRPr="001B102B" w:rsidDel="004F66FF">
          <w:rPr>
            <w:rFonts w:ascii="Times New Roman" w:hAnsi="Times New Roman" w:hint="eastAsia"/>
          </w:rPr>
          <w:delText>が他にないか</w:delText>
        </w:r>
      </w:del>
      <w:ins w:id="5" w:author="yabuki" w:date="2013-09-25T15:31:00Z">
        <w:r w:rsidR="004F66FF">
          <w:rPr>
            <w:rFonts w:ascii="Times New Roman" w:hAnsi="Times New Roman" w:hint="eastAsia"/>
          </w:rPr>
          <w:t>を</w:t>
        </w:r>
      </w:ins>
      <w:bookmarkStart w:id="6" w:name="_GoBack"/>
      <w:bookmarkEnd w:id="6"/>
      <w:r w:rsidRPr="001B102B">
        <w:rPr>
          <w:rFonts w:ascii="Times New Roman" w:hAnsi="Times New Roman" w:hint="eastAsia"/>
        </w:rPr>
        <w:t>調査する．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ゲーミフィケーションを実際に利用した活動について理解を深め，学習面においてどのように活用できるか考える．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学習に使われるゲームについての調査を行い，それらが</w:t>
      </w:r>
      <w:r>
        <w:rPr>
          <w:rFonts w:ascii="Times New Roman" w:hAnsi="Times New Roman" w:hint="eastAsia"/>
        </w:rPr>
        <w:t>PM</w:t>
      </w:r>
      <w:r>
        <w:rPr>
          <w:rFonts w:ascii="Times New Roman" w:hAnsi="Times New Roman" w:hint="eastAsia"/>
        </w:rPr>
        <w:t>の学習にどのように活用できるか考える．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これらの情報をまとめ，ゲーミフィケーションを利用した</w:t>
      </w:r>
      <w:r>
        <w:rPr>
          <w:rFonts w:ascii="Times New Roman" w:hAnsi="Times New Roman" w:hint="eastAsia"/>
        </w:rPr>
        <w:t>PM</w:t>
      </w:r>
      <w:r>
        <w:rPr>
          <w:rFonts w:ascii="Times New Roman" w:hAnsi="Times New Roman" w:hint="eastAsia"/>
        </w:rPr>
        <w:t>の学習方法を提案する．</w:t>
      </w:r>
    </w:p>
    <w:p w:rsidR="001B102B" w:rsidRDefault="001B102B" w:rsidP="001B102B">
      <w:pPr>
        <w:pStyle w:val="a7"/>
        <w:numPr>
          <w:ilvl w:val="0"/>
          <w:numId w:val="2"/>
        </w:numPr>
        <w:ind w:leftChars="0"/>
        <w:rPr>
          <w:rFonts w:ascii="Times New Roman" w:hAnsi="Times New Roman"/>
        </w:rPr>
      </w:pPr>
      <w:r>
        <w:rPr>
          <w:rFonts w:ascii="Times New Roman" w:hAnsi="Times New Roman" w:hint="eastAsia"/>
        </w:rPr>
        <w:t>提案した学習方法を実際に運用し，どのような効果が出るか調べる．</w:t>
      </w:r>
    </w:p>
    <w:p w:rsidR="001B102B" w:rsidRDefault="001B102B" w:rsidP="001B102B">
      <w:pPr>
        <w:rPr>
          <w:rFonts w:ascii="Times New Roman" w:hAnsi="Times New Roman"/>
        </w:rPr>
      </w:pPr>
    </w:p>
    <w:p w:rsidR="001B102B" w:rsidRDefault="001B102B" w:rsidP="001B102B">
      <w:pPr>
        <w:rPr>
          <w:rFonts w:ascii="Times New Roman" w:hAnsi="Times New Roman"/>
        </w:rPr>
      </w:pPr>
      <w:r>
        <w:rPr>
          <w:rFonts w:ascii="Times New Roman" w:hAnsi="Times New Roman" w:hint="eastAsia"/>
        </w:rPr>
        <w:t>4</w:t>
      </w:r>
      <w:r>
        <w:rPr>
          <w:rFonts w:ascii="Times New Roman" w:hAnsi="Times New Roman" w:hint="eastAsia"/>
        </w:rPr>
        <w:t>．進捗状況</w:t>
      </w:r>
    </w:p>
    <w:p w:rsidR="001B102B" w:rsidRDefault="001B102B" w:rsidP="001B102B">
      <w:pPr>
        <w:rPr>
          <w:rFonts w:ascii="Times New Roman" w:hAnsi="Times New Roman"/>
        </w:rPr>
      </w:pPr>
      <w:r>
        <w:rPr>
          <w:rFonts w:ascii="Times New Roman" w:hAnsi="Times New Roman" w:hint="eastAsia"/>
        </w:rPr>
        <w:t xml:space="preserve">　</w:t>
      </w:r>
      <w:r w:rsidR="000B004D">
        <w:rPr>
          <w:rFonts w:ascii="Times New Roman" w:hAnsi="Times New Roman" w:hint="eastAsia"/>
        </w:rPr>
        <w:t>インターネット上で行える</w:t>
      </w:r>
      <w:r w:rsidR="000B004D">
        <w:rPr>
          <w:rFonts w:ascii="Times New Roman" w:hAnsi="Times New Roman" w:hint="eastAsia"/>
        </w:rPr>
        <w:t>PM</w:t>
      </w:r>
      <w:r w:rsidR="000B004D">
        <w:rPr>
          <w:rFonts w:ascii="Times New Roman" w:hAnsi="Times New Roman" w:hint="eastAsia"/>
        </w:rPr>
        <w:t>の学習方法を見つけ，実際に行って調査を進めた．</w:t>
      </w:r>
    </w:p>
    <w:p w:rsidR="000B004D" w:rsidRDefault="000B004D" w:rsidP="001B102B">
      <w:pPr>
        <w:rPr>
          <w:rFonts w:ascii="Times New Roman" w:hAnsi="Times New Roman"/>
        </w:rPr>
      </w:pPr>
      <w:r>
        <w:rPr>
          <w:rFonts w:ascii="Times New Roman" w:hAnsi="Times New Roman" w:hint="eastAsia"/>
        </w:rPr>
        <w:t xml:space="preserve">　ゲーミフィケーションを実際に活用している事例・学習に使われるゲームについても調査が進んでおり，どのような点が活用できるか検証している．</w:t>
      </w:r>
    </w:p>
    <w:p w:rsidR="000B004D" w:rsidRDefault="000B004D" w:rsidP="001B102B">
      <w:pPr>
        <w:rPr>
          <w:rFonts w:ascii="Times New Roman" w:hAnsi="Times New Roman"/>
        </w:rPr>
      </w:pPr>
      <w:r>
        <w:rPr>
          <w:rFonts w:ascii="Times New Roman" w:hAnsi="Times New Roman" w:hint="eastAsia"/>
        </w:rPr>
        <w:t xml:space="preserve">　</w:t>
      </w:r>
    </w:p>
    <w:p w:rsidR="000B004D" w:rsidRDefault="000B004D" w:rsidP="000B004D">
      <w:pPr>
        <w:rPr>
          <w:rFonts w:ascii="Times New Roman" w:hAnsi="Times New Roman"/>
        </w:rPr>
      </w:pPr>
      <w:r>
        <w:rPr>
          <w:rFonts w:ascii="Times New Roman" w:hAnsi="Times New Roman" w:hint="eastAsia"/>
        </w:rPr>
        <w:t>5</w:t>
      </w:r>
      <w:r>
        <w:rPr>
          <w:rFonts w:ascii="Times New Roman" w:hAnsi="Times New Roman" w:hint="eastAsia"/>
        </w:rPr>
        <w:t>．今後の予定</w:t>
      </w:r>
    </w:p>
    <w:p w:rsidR="000B004D" w:rsidRDefault="000B004D" w:rsidP="001B102B">
      <w:pPr>
        <w:rPr>
          <w:rFonts w:ascii="Times New Roman" w:hAnsi="Times New Roman"/>
        </w:rPr>
      </w:pPr>
      <w:r>
        <w:rPr>
          <w:rFonts w:ascii="Times New Roman" w:hAnsi="Times New Roman" w:hint="eastAsia"/>
        </w:rPr>
        <w:t xml:space="preserve">　検証が進んだ後，それらをまとめて</w:t>
      </w:r>
      <w:r>
        <w:rPr>
          <w:rFonts w:ascii="Times New Roman" w:hAnsi="Times New Roman" w:hint="eastAsia"/>
        </w:rPr>
        <w:t>PM</w:t>
      </w:r>
      <w:r>
        <w:rPr>
          <w:rFonts w:ascii="Times New Roman" w:hAnsi="Times New Roman" w:hint="eastAsia"/>
        </w:rPr>
        <w:t>の学習方法を提案する．その後，</w:t>
      </w:r>
      <w:r w:rsidR="00DF36AA">
        <w:rPr>
          <w:rFonts w:ascii="Times New Roman" w:hAnsi="Times New Roman" w:hint="eastAsia"/>
        </w:rPr>
        <w:t>研究室内で実際に運用し，アンケート等の評価手法を活用して，検証していく．</w:t>
      </w:r>
      <w:r w:rsidR="00DF36AA">
        <w:rPr>
          <w:rFonts w:ascii="Times New Roman" w:hAnsi="Times New Roman"/>
        </w:rPr>
        <w:t xml:space="preserve"> </w:t>
      </w:r>
    </w:p>
    <w:p w:rsidR="000B004D" w:rsidRDefault="000B004D" w:rsidP="001B102B">
      <w:pPr>
        <w:rPr>
          <w:rFonts w:ascii="Times New Roman" w:hAnsi="Times New Roman"/>
        </w:rPr>
      </w:pPr>
    </w:p>
    <w:p w:rsidR="000B004D" w:rsidRDefault="000B004D" w:rsidP="000B004D">
      <w:pPr>
        <w:rPr>
          <w:rFonts w:ascii="Times New Roman" w:hAnsi="Times New Roman"/>
        </w:rPr>
      </w:pPr>
      <w:r>
        <w:rPr>
          <w:rFonts w:ascii="Times New Roman" w:hAnsi="Times New Roman" w:hint="eastAsia"/>
        </w:rPr>
        <w:t>6</w:t>
      </w:r>
      <w:r>
        <w:rPr>
          <w:rFonts w:ascii="Times New Roman" w:hAnsi="Times New Roman" w:hint="eastAsia"/>
        </w:rPr>
        <w:t>．参考文献</w:t>
      </w:r>
    </w:p>
    <w:p w:rsidR="000B004D" w:rsidRDefault="000B004D" w:rsidP="001B102B">
      <w:pPr>
        <w:rPr>
          <w:rFonts w:ascii="Times New Roman" w:hAnsi="Times New Roman"/>
        </w:rPr>
      </w:pPr>
      <w:r w:rsidRPr="004127E5">
        <w:rPr>
          <w:rFonts w:ascii="Times New Roman" w:hAnsi="Times New Roman"/>
          <w:bCs/>
          <w:color w:val="000000"/>
          <w:szCs w:val="21"/>
          <w:shd w:val="clear" w:color="auto" w:fill="FFFFFF"/>
        </w:rPr>
        <w:t>[1]</w:t>
      </w:r>
      <w:r>
        <w:rPr>
          <w:rFonts w:ascii="Times New Roman" w:hAnsi="Times New Roman" w:hint="eastAsia"/>
          <w:bCs/>
          <w:color w:val="000000"/>
          <w:szCs w:val="21"/>
          <w:shd w:val="clear" w:color="auto" w:fill="FFFFFF"/>
        </w:rPr>
        <w:t xml:space="preserve"> </w:t>
      </w:r>
      <w:r w:rsidRPr="004127E5">
        <w:rPr>
          <w:rFonts w:ascii="Times New Roman"/>
          <w:bCs/>
          <w:color w:val="000000"/>
          <w:szCs w:val="21"/>
          <w:shd w:val="clear" w:color="auto" w:fill="FFFFFF"/>
        </w:rPr>
        <w:t>井上明人</w:t>
      </w:r>
      <w:r w:rsidRPr="004127E5">
        <w:rPr>
          <w:rFonts w:ascii="Times New Roman" w:hAnsi="Times New Roman"/>
          <w:bCs/>
          <w:color w:val="000000"/>
          <w:szCs w:val="21"/>
          <w:shd w:val="clear" w:color="auto" w:fill="FFFFFF"/>
        </w:rPr>
        <w:t xml:space="preserve">. </w:t>
      </w:r>
      <w:r>
        <w:rPr>
          <w:rFonts w:ascii="Times New Roman"/>
          <w:bCs/>
          <w:color w:val="000000"/>
          <w:szCs w:val="21"/>
          <w:shd w:val="clear" w:color="auto" w:fill="FFFFFF"/>
        </w:rPr>
        <w:t>ゲーミフィケーション</w:t>
      </w:r>
      <w:r>
        <w:rPr>
          <w:rFonts w:ascii="Times New Roman" w:hint="eastAsia"/>
          <w:bCs/>
          <w:color w:val="000000"/>
          <w:szCs w:val="21"/>
          <w:shd w:val="clear" w:color="auto" w:fill="FFFFFF"/>
        </w:rPr>
        <w:t xml:space="preserve"> </w:t>
      </w:r>
      <w:r w:rsidRPr="004127E5">
        <w:rPr>
          <w:rFonts w:ascii="Times New Roman"/>
          <w:bCs/>
          <w:color w:val="000000"/>
          <w:szCs w:val="21"/>
          <w:shd w:val="clear" w:color="auto" w:fill="FFFFFF"/>
        </w:rPr>
        <w:t>＜ゲーム＞はビジネスを変える</w:t>
      </w:r>
      <w:r w:rsidRPr="004127E5">
        <w:rPr>
          <w:rFonts w:ascii="Times New Roman" w:hAnsi="Times New Roman"/>
          <w:bCs/>
          <w:color w:val="000000"/>
          <w:szCs w:val="21"/>
          <w:shd w:val="clear" w:color="auto" w:fill="FFFFFF"/>
        </w:rPr>
        <w:t xml:space="preserve">. </w:t>
      </w:r>
      <w:r w:rsidRPr="004127E5">
        <w:rPr>
          <w:rFonts w:ascii="Times New Roman"/>
          <w:bCs/>
          <w:color w:val="000000"/>
          <w:szCs w:val="21"/>
          <w:shd w:val="clear" w:color="auto" w:fill="FFFFFF"/>
        </w:rPr>
        <w:t>第</w:t>
      </w:r>
      <w:r w:rsidRPr="004127E5">
        <w:rPr>
          <w:rFonts w:ascii="Times New Roman" w:hAnsi="Times New Roman"/>
          <w:bCs/>
          <w:color w:val="000000"/>
          <w:szCs w:val="21"/>
          <w:shd w:val="clear" w:color="auto" w:fill="FFFFFF"/>
        </w:rPr>
        <w:t>3</w:t>
      </w:r>
      <w:r w:rsidRPr="004127E5">
        <w:rPr>
          <w:rFonts w:ascii="Times New Roman"/>
          <w:bCs/>
          <w:color w:val="000000"/>
          <w:szCs w:val="21"/>
          <w:shd w:val="clear" w:color="auto" w:fill="FFFFFF"/>
        </w:rPr>
        <w:t>版</w:t>
      </w:r>
      <w:r w:rsidRPr="004127E5">
        <w:rPr>
          <w:rFonts w:ascii="Times New Roman" w:hAnsi="Times New Roman"/>
          <w:color w:val="000000"/>
          <w:szCs w:val="21"/>
          <w:shd w:val="clear" w:color="auto" w:fill="FFFFFF"/>
        </w:rPr>
        <w:t xml:space="preserve">, </w:t>
      </w:r>
      <w:r w:rsidRPr="004127E5">
        <w:rPr>
          <w:rFonts w:ascii="Times New Roman" w:hAnsi="Times New Roman"/>
          <w:bCs/>
          <w:color w:val="000000"/>
          <w:szCs w:val="21"/>
          <w:shd w:val="clear" w:color="auto" w:fill="FFFFFF"/>
        </w:rPr>
        <w:t>NHK</w:t>
      </w:r>
      <w:r w:rsidRPr="004127E5">
        <w:rPr>
          <w:rFonts w:ascii="Times New Roman"/>
          <w:bCs/>
          <w:color w:val="000000"/>
          <w:szCs w:val="21"/>
          <w:shd w:val="clear" w:color="auto" w:fill="FFFFFF"/>
        </w:rPr>
        <w:t>出版</w:t>
      </w:r>
      <w:r w:rsidRPr="004127E5">
        <w:rPr>
          <w:rFonts w:ascii="Times New Roman" w:hAnsi="Times New Roman"/>
          <w:bCs/>
          <w:color w:val="000000"/>
          <w:szCs w:val="21"/>
          <w:shd w:val="clear" w:color="auto" w:fill="FFFFFF"/>
        </w:rPr>
        <w:t>, 2012</w:t>
      </w:r>
      <w:r w:rsidRPr="004127E5">
        <w:rPr>
          <w:rFonts w:ascii="Times New Roman"/>
          <w:bCs/>
          <w:color w:val="000000"/>
          <w:szCs w:val="21"/>
          <w:shd w:val="clear" w:color="auto" w:fill="FFFFFF"/>
        </w:rPr>
        <w:t>年</w:t>
      </w:r>
      <w:r w:rsidRPr="004127E5">
        <w:rPr>
          <w:rFonts w:ascii="Times New Roman" w:hAnsi="Times New Roman"/>
          <w:bCs/>
          <w:color w:val="000000"/>
          <w:szCs w:val="21"/>
          <w:shd w:val="clear" w:color="auto" w:fill="FFFFFF"/>
        </w:rPr>
        <w:t>4</w:t>
      </w:r>
      <w:r w:rsidRPr="004127E5">
        <w:rPr>
          <w:rFonts w:ascii="Times New Roman"/>
          <w:bCs/>
          <w:color w:val="000000"/>
          <w:szCs w:val="21"/>
          <w:shd w:val="clear" w:color="auto" w:fill="FFFFFF"/>
        </w:rPr>
        <w:t>月</w:t>
      </w:r>
      <w:r w:rsidRPr="004127E5">
        <w:rPr>
          <w:rFonts w:ascii="Times New Roman" w:hAnsi="Times New Roman"/>
          <w:bCs/>
          <w:color w:val="000000"/>
          <w:szCs w:val="21"/>
          <w:shd w:val="clear" w:color="auto" w:fill="FFFFFF"/>
        </w:rPr>
        <w:t>.</w:t>
      </w:r>
    </w:p>
    <w:p w:rsidR="00763493" w:rsidRPr="00DE600F" w:rsidRDefault="00E8780E"/>
    <w:sectPr w:rsidR="00763493" w:rsidRPr="00DE600F"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780E" w:rsidRDefault="00E8780E">
      <w:r>
        <w:separator/>
      </w:r>
    </w:p>
  </w:endnote>
  <w:endnote w:type="continuationSeparator" w:id="0">
    <w:p w:rsidR="00E8780E" w:rsidRDefault="00E87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780E" w:rsidRDefault="00E8780E">
      <w:r>
        <w:separator/>
      </w:r>
    </w:p>
  </w:footnote>
  <w:footnote w:type="continuationSeparator" w:id="0">
    <w:p w:rsidR="00E8780E" w:rsidRDefault="00E878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D3175"/>
    <w:multiLevelType w:val="hybridMultilevel"/>
    <w:tmpl w:val="73643FB8"/>
    <w:lvl w:ilvl="0" w:tplc="6C4C174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DAF6FAE"/>
    <w:multiLevelType w:val="hybridMultilevel"/>
    <w:tmpl w:val="7D661D7A"/>
    <w:lvl w:ilvl="0" w:tplc="04090001">
      <w:start w:val="1"/>
      <w:numFmt w:val="bullet"/>
      <w:lvlText w:val=""/>
      <w:lvlJc w:val="left"/>
      <w:pPr>
        <w:ind w:left="99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600F"/>
    <w:rsid w:val="000B004D"/>
    <w:rsid w:val="001B102B"/>
    <w:rsid w:val="00431984"/>
    <w:rsid w:val="004F66FF"/>
    <w:rsid w:val="009D0AE5"/>
    <w:rsid w:val="00CE367A"/>
    <w:rsid w:val="00D006AE"/>
    <w:rsid w:val="00DE600F"/>
    <w:rsid w:val="00DF36AA"/>
    <w:rsid w:val="00E8780E"/>
    <w:rsid w:val="00FF77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600F"/>
    <w:pPr>
      <w:widowControl w:val="0"/>
      <w:jc w:val="both"/>
    </w:pPr>
    <w:rPr>
      <w:rFonts w:ascii="Century" w:eastAsia="ＭＳ 明朝" w:hAnsi="Century"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E600F"/>
    <w:pPr>
      <w:tabs>
        <w:tab w:val="center" w:pos="4252"/>
        <w:tab w:val="right" w:pos="8504"/>
      </w:tabs>
      <w:snapToGrid w:val="0"/>
    </w:pPr>
  </w:style>
  <w:style w:type="character" w:customStyle="1" w:styleId="a4">
    <w:name w:val="ヘッダー (文字)"/>
    <w:basedOn w:val="a0"/>
    <w:link w:val="a3"/>
    <w:rsid w:val="00DE600F"/>
    <w:rPr>
      <w:rFonts w:ascii="Century" w:eastAsia="ＭＳ 明朝" w:hAnsi="Century" w:cs="Times New Roman"/>
      <w:szCs w:val="20"/>
    </w:rPr>
  </w:style>
  <w:style w:type="paragraph" w:styleId="a5">
    <w:name w:val="footer"/>
    <w:basedOn w:val="a"/>
    <w:link w:val="a6"/>
    <w:rsid w:val="00DE600F"/>
    <w:pPr>
      <w:tabs>
        <w:tab w:val="center" w:pos="4252"/>
        <w:tab w:val="right" w:pos="8504"/>
      </w:tabs>
      <w:snapToGrid w:val="0"/>
    </w:pPr>
  </w:style>
  <w:style w:type="character" w:customStyle="1" w:styleId="a6">
    <w:name w:val="フッター (文字)"/>
    <w:basedOn w:val="a0"/>
    <w:link w:val="a5"/>
    <w:rsid w:val="00DE600F"/>
    <w:rPr>
      <w:rFonts w:ascii="Century" w:eastAsia="ＭＳ 明朝" w:hAnsi="Century" w:cs="Times New Roman"/>
      <w:szCs w:val="20"/>
    </w:rPr>
  </w:style>
  <w:style w:type="paragraph" w:styleId="a7">
    <w:name w:val="List Paragraph"/>
    <w:basedOn w:val="a"/>
    <w:uiPriority w:val="34"/>
    <w:qFormat/>
    <w:rsid w:val="00CE367A"/>
    <w:pPr>
      <w:ind w:leftChars="400" w:left="84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227</Words>
  <Characters>1294</Characters>
  <Application>Microsoft Office Word</Application>
  <DocSecurity>0</DocSecurity>
  <Lines>10</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yabuki</cp:lastModifiedBy>
  <cp:revision>3</cp:revision>
  <dcterms:created xsi:type="dcterms:W3CDTF">2013-09-25T05:56:00Z</dcterms:created>
  <dcterms:modified xsi:type="dcterms:W3CDTF">2013-09-25T06:31:00Z</dcterms:modified>
</cp:coreProperties>
</file>