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del w:id="0" w:author="作成者">
        <w:r w:rsidR="00620B05" w:rsidDel="00580961">
          <w:rPr>
            <w:rFonts w:ascii="Times New Roman" w:hAnsi="Times New Roman" w:hint="eastAsia"/>
          </w:rPr>
          <w:delText>と思われる</w:delText>
        </w:r>
      </w:del>
      <w:r w:rsidR="00620B05">
        <w:rPr>
          <w:rFonts w:ascii="Times New Roman" w:hAnsi="Times New Roman" w:hint="eastAsia"/>
        </w:rPr>
        <w:t>．</w:t>
      </w:r>
      <w:r w:rsidR="00456B38">
        <w:rPr>
          <w:rFonts w:ascii="Times New Roman" w:hAnsi="Times New Roman" w:hint="eastAsia"/>
        </w:rPr>
        <w:t>そのような開発体制において</w:t>
      </w:r>
      <w:del w:id="1" w:author="作成者">
        <w:r w:rsidR="00456B38" w:rsidDel="00580961">
          <w:rPr>
            <w:rFonts w:ascii="Times New Roman" w:hAnsi="Times New Roman" w:hint="eastAsia"/>
          </w:rPr>
          <w:delText>は</w:delText>
        </w:r>
      </w:del>
      <w:ins w:id="2" w:author="作成者">
        <w:r w:rsidR="00580961">
          <w:rPr>
            <w:rFonts w:ascii="Times New Roman" w:hAnsi="Times New Roman" w:hint="eastAsia"/>
          </w:rPr>
          <w:t>も</w:t>
        </w:r>
      </w:ins>
      <w:r w:rsidR="00456B38">
        <w:rPr>
          <w:rFonts w:ascii="Times New Roman" w:hAnsi="Times New Roman" w:hint="eastAsia"/>
        </w:rPr>
        <w:t>，</w:t>
      </w:r>
      <w:ins w:id="3" w:author="作成者">
        <w:r w:rsidR="00580961">
          <w:rPr>
            <w:rFonts w:ascii="Times New Roman" w:hAnsi="Times New Roman" w:hint="eastAsia"/>
          </w:rPr>
          <w:t>一般的なプロジェクトと同様に，</w:t>
        </w:r>
      </w:ins>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del w:id="4" w:author="作成者">
        <w:r w:rsidRPr="00BA1763" w:rsidDel="00580961">
          <w:rPr>
            <w:rFonts w:ascii="Times New Roman" w:hAnsi="Times New Roman" w:hint="eastAsia"/>
          </w:rPr>
          <w:delText>EVM</w:delText>
        </w:r>
        <w:r w:rsidR="00F84856" w:rsidDel="00580961">
          <w:rPr>
            <w:rFonts w:ascii="Times New Roman" w:hAnsi="Times New Roman" w:hint="eastAsia"/>
          </w:rPr>
          <w:delText>（</w:delText>
        </w:r>
        <w:r w:rsidR="00F84856" w:rsidDel="00580961">
          <w:rPr>
            <w:rFonts w:ascii="Times New Roman" w:hAnsi="Times New Roman"/>
          </w:rPr>
          <w:delText>Earned Value Management</w:delText>
        </w:r>
        <w:r w:rsidR="00C432D3" w:rsidDel="00580961">
          <w:rPr>
            <w:rFonts w:ascii="Times New Roman" w:hAnsi="Times New Roman" w:hint="eastAsia"/>
          </w:rPr>
          <w:delText>）は，</w:delText>
        </w:r>
      </w:del>
      <w:r w:rsidR="00C432D3">
        <w:rPr>
          <w:rFonts w:ascii="Times New Roman" w:hAnsi="Times New Roman" w:hint="eastAsia"/>
        </w:rPr>
        <w:t>プロジェクトの進捗状況や進捗に係わるリスクを把握</w:t>
      </w:r>
      <w:del w:id="5" w:author="作成者">
        <w:r w:rsidR="00C432D3" w:rsidDel="00580961">
          <w:rPr>
            <w:rFonts w:ascii="Times New Roman" w:hAnsi="Times New Roman" w:hint="eastAsia"/>
          </w:rPr>
          <w:delText>できる</w:delText>
        </w:r>
      </w:del>
      <w:ins w:id="6" w:author="作成者">
        <w:r w:rsidR="00580961">
          <w:rPr>
            <w:rFonts w:ascii="Times New Roman" w:hAnsi="Times New Roman" w:hint="eastAsia"/>
          </w:rPr>
          <w:t>するために</w:t>
        </w:r>
        <w:r w:rsidR="00580961" w:rsidRPr="00BA1763">
          <w:rPr>
            <w:rFonts w:ascii="Times New Roman" w:hAnsi="Times New Roman" w:hint="eastAsia"/>
          </w:rPr>
          <w:t>EVM</w:t>
        </w:r>
        <w:r w:rsidR="00580961">
          <w:rPr>
            <w:rFonts w:ascii="Times New Roman" w:hAnsi="Times New Roman" w:hint="eastAsia"/>
          </w:rPr>
          <w:t>（</w:t>
        </w:r>
        <w:r w:rsidR="00580961">
          <w:rPr>
            <w:rFonts w:ascii="Times New Roman" w:hAnsi="Times New Roman"/>
          </w:rPr>
          <w:t>Earned Value Management</w:t>
        </w:r>
        <w:r w:rsidR="00580961">
          <w:rPr>
            <w:rFonts w:ascii="Times New Roman" w:hAnsi="Times New Roman" w:hint="eastAsia"/>
          </w:rPr>
          <w:t>）</w:t>
        </w:r>
        <w:r w:rsidR="00580961">
          <w:rPr>
            <w:rFonts w:ascii="Times New Roman" w:hAnsi="Times New Roman" w:hint="eastAsia"/>
          </w:rPr>
          <w:t>が用いられる</w:t>
        </w:r>
      </w:ins>
      <w:r w:rsidR="00C432D3">
        <w:rPr>
          <w:rFonts w:ascii="Times New Roman" w:hAnsi="Times New Roman" w:hint="eastAsia"/>
        </w:rPr>
        <w:t>．</w:t>
      </w:r>
      <w:ins w:id="7" w:author="作成者">
        <w:r w:rsidR="00580961">
          <w:rPr>
            <w:rFonts w:ascii="Times New Roman" w:hAnsi="Times New Roman" w:hint="eastAsia"/>
          </w:rPr>
          <w:t>EVM</w:t>
        </w:r>
        <w:r w:rsidR="00580961">
          <w:rPr>
            <w:rFonts w:ascii="Times New Roman" w:hAnsi="Times New Roman" w:hint="eastAsia"/>
          </w:rPr>
          <w:t>は</w:t>
        </w:r>
      </w:ins>
      <w:del w:id="8" w:author="作成者">
        <w:r w:rsidR="00C432D3" w:rsidDel="00580961">
          <w:rPr>
            <w:rFonts w:ascii="Times New Roman" w:hAnsi="Times New Roman" w:hint="eastAsia"/>
          </w:rPr>
          <w:delText>そのため</w:delText>
        </w:r>
      </w:del>
      <w:r w:rsidR="00C432D3">
        <w:rPr>
          <w:rFonts w:ascii="Times New Roman" w:hAnsi="Times New Roman" w:hint="eastAsia"/>
        </w:rPr>
        <w:t>，プロジェクトを計画通りに進行させ</w:t>
      </w:r>
      <w:del w:id="9" w:author="作成者">
        <w:r w:rsidR="00C432D3" w:rsidDel="00580961">
          <w:rPr>
            <w:rFonts w:ascii="Times New Roman" w:hAnsi="Times New Roman" w:hint="eastAsia"/>
          </w:rPr>
          <w:delText>るため</w:delText>
        </w:r>
      </w:del>
      <w:r w:rsidR="00C432D3">
        <w:rPr>
          <w:rFonts w:ascii="Times New Roman" w:hAnsi="Times New Roman" w:hint="eastAsia"/>
        </w:rPr>
        <w:t>，進捗状況に対応した判断を行うのに必要であり</w:t>
      </w:r>
      <w:r w:rsidR="008A44E7">
        <w:rPr>
          <w:rFonts w:ascii="Times New Roman" w:hAnsi="Times New Roman" w:hint="eastAsia"/>
        </w:rPr>
        <w:t>重要</w:t>
      </w:r>
      <w:del w:id="10" w:author="作成者">
        <w:r w:rsidR="008A44E7" w:rsidDel="00580961">
          <w:rPr>
            <w:rFonts w:ascii="Times New Roman" w:hAnsi="Times New Roman" w:hint="eastAsia"/>
          </w:rPr>
          <w:delText>だと言われている</w:delText>
        </w:r>
      </w:del>
      <w:ins w:id="11" w:author="作成者">
        <w:r w:rsidR="00580961">
          <w:rPr>
            <w:rFonts w:ascii="Times New Roman" w:hAnsi="Times New Roman" w:hint="eastAsia"/>
          </w:rPr>
          <w:t>である</w:t>
        </w:r>
      </w:ins>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456B38">
        <w:rPr>
          <w:rFonts w:ascii="Times New Roman" w:hAnsi="Times New Roman" w:hint="eastAsia"/>
        </w:rPr>
        <w:t>PM</w:t>
      </w:r>
      <w:ins w:id="12" w:author="作成者">
        <w:r w:rsidR="00580961">
          <w:rPr>
            <w:rFonts w:ascii="Times New Roman" w:hAnsi="Times New Roman" w:hint="eastAsia"/>
          </w:rPr>
          <w:t>で</w:t>
        </w:r>
      </w:ins>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進捗データを取り出して別に処理することによって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427B74" w:rsidRPr="00427B74" w:rsidDel="00580961" w:rsidRDefault="0077025B" w:rsidP="00427B74">
      <w:pPr>
        <w:ind w:firstLineChars="100" w:firstLine="212"/>
        <w:rPr>
          <w:del w:id="13" w:author="作成者"/>
          <w:rFonts w:ascii="Times New Roman" w:hAnsi="Times New Roman"/>
        </w:rPr>
      </w:pPr>
      <w:del w:id="14" w:author="作成者">
        <w:r w:rsidDel="00580961">
          <w:rPr>
            <w:rFonts w:ascii="Times New Roman" w:hAnsi="Times New Roman" w:hint="eastAsia"/>
          </w:rPr>
          <w:delText>プロジェクトの進捗管理のために，</w:delText>
        </w:r>
        <w:r w:rsidR="00427B74" w:rsidRPr="00427B74" w:rsidDel="00580961">
          <w:rPr>
            <w:rFonts w:ascii="Times New Roman" w:hAnsi="Times New Roman" w:hint="eastAsia"/>
          </w:rPr>
          <w:delText>PM</w:delText>
        </w:r>
        <w:r w:rsidR="00427B74" w:rsidRPr="00427B74" w:rsidDel="00580961">
          <w:rPr>
            <w:rFonts w:ascii="Times New Roman" w:hAnsi="Times New Roman" w:hint="eastAsia"/>
          </w:rPr>
          <w:delText>の計画時のデータと進行中の進捗データを取り出して別に処理することなく</w:delText>
        </w:r>
        <w:r w:rsidR="00427B74" w:rsidRPr="00427B74" w:rsidDel="00580961">
          <w:rPr>
            <w:rFonts w:ascii="Times New Roman" w:hAnsi="Times New Roman" w:hint="eastAsia"/>
          </w:rPr>
          <w:delText>EVM</w:delText>
        </w:r>
        <w:r w:rsidR="00427B74" w:rsidRPr="00427B74" w:rsidDel="00580961">
          <w:rPr>
            <w:rFonts w:ascii="Times New Roman" w:hAnsi="Times New Roman" w:hint="eastAsia"/>
          </w:rPr>
          <w:delText>を書けるようにすることを目指す．</w:delText>
        </w:r>
      </w:del>
      <w:ins w:id="15" w:author="作成者">
        <w:r w:rsidR="00580961">
          <w:rPr>
            <w:rFonts w:ascii="Times New Roman" w:hAnsi="Times New Roman" w:hint="eastAsia"/>
          </w:rPr>
          <w:t>バージョン管理サービス</w:t>
        </w:r>
        <w:proofErr w:type="spellStart"/>
        <w:r w:rsidR="00580961">
          <w:rPr>
            <w:rFonts w:ascii="Times New Roman" w:hAnsi="Times New Roman" w:hint="eastAsia"/>
          </w:rPr>
          <w:t>GitHub</w:t>
        </w:r>
        <w:proofErr w:type="spellEnd"/>
        <w:r w:rsidR="00580961">
          <w:rPr>
            <w:rFonts w:ascii="Times New Roman" w:hAnsi="Times New Roman" w:hint="eastAsia"/>
          </w:rPr>
          <w:t>のデータから自動的に</w:t>
        </w:r>
        <w:r w:rsidR="00580961">
          <w:rPr>
            <w:rFonts w:ascii="Times New Roman" w:hAnsi="Times New Roman" w:hint="eastAsia"/>
          </w:rPr>
          <w:t>EVM</w:t>
        </w:r>
        <w:r w:rsidR="00580961">
          <w:rPr>
            <w:rFonts w:ascii="Times New Roman" w:hAnsi="Times New Roman" w:hint="eastAsia"/>
          </w:rPr>
          <w:t>を描くシステムを開発する．（改段無し）</w:t>
        </w:r>
      </w:ins>
    </w:p>
    <w:p w:rsidR="00235B83" w:rsidRDefault="00F740AB" w:rsidP="00F15B75">
      <w:pPr>
        <w:ind w:firstLineChars="100" w:firstLine="212"/>
        <w:rPr>
          <w:ins w:id="16" w:author="作成者"/>
          <w:rFonts w:ascii="Times New Roman" w:hAnsi="Times New Roman" w:hint="eastAsia"/>
        </w:rPr>
      </w:pPr>
      <w:del w:id="17" w:author="作成者">
        <w:r w:rsidDel="00580961">
          <w:rPr>
            <w:rFonts w:ascii="Times New Roman" w:hAnsi="Times New Roman" w:hint="eastAsia"/>
          </w:rPr>
          <w:delText>本研究の目的として</w:delText>
        </w:r>
        <w:r w:rsidR="00B45E13" w:rsidDel="00580961">
          <w:rPr>
            <w:rFonts w:ascii="Times New Roman" w:hAnsi="Times New Roman" w:hint="eastAsia"/>
          </w:rPr>
          <w:delText>開発する</w:delText>
        </w:r>
      </w:del>
      <w:ins w:id="18" w:author="作成者">
        <w:r w:rsidR="00580961">
          <w:rPr>
            <w:rFonts w:ascii="Times New Roman" w:hAnsi="Times New Roman"/>
          </w:rPr>
          <w:t>この</w:t>
        </w:r>
      </w:ins>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ins w:id="19" w:author="作成者">
        <w:r w:rsidR="00580961">
          <w:rPr>
            <w:rFonts w:ascii="Times New Roman" w:hAnsi="Times New Roman" w:hint="eastAsia"/>
          </w:rPr>
          <w:t>する</w:t>
        </w:r>
      </w:ins>
      <w:del w:id="20" w:author="作成者">
        <w:r w:rsidR="000C5AF7" w:rsidDel="00580961">
          <w:rPr>
            <w:rFonts w:ascii="Times New Roman" w:hAnsi="Times New Roman" w:hint="eastAsia"/>
          </w:rPr>
          <w:delText>し</w:delText>
        </w:r>
        <w:r w:rsidR="00F15B75" w:rsidDel="00580961">
          <w:rPr>
            <w:rFonts w:ascii="Times New Roman" w:hAnsi="Times New Roman" w:hint="eastAsia"/>
          </w:rPr>
          <w:delText>た</w:delText>
        </w:r>
        <w:r w:rsidR="00E128EE" w:rsidDel="00580961">
          <w:rPr>
            <w:rFonts w:ascii="Times New Roman" w:hAnsi="Times New Roman" w:hint="eastAsia"/>
          </w:rPr>
          <w:delText>EVM</w:delText>
        </w:r>
        <w:r w:rsidR="00E128EE" w:rsidDel="00580961">
          <w:rPr>
            <w:rFonts w:ascii="Times New Roman" w:hAnsi="Times New Roman" w:hint="eastAsia"/>
          </w:rPr>
          <w:delText>自動作成機能と</w:delText>
        </w:r>
        <w:r w:rsidR="00F15B75" w:rsidDel="00580961">
          <w:rPr>
            <w:rFonts w:ascii="Times New Roman" w:hAnsi="Times New Roman" w:hint="eastAsia"/>
          </w:rPr>
          <w:delText>いう</w:delText>
        </w:r>
        <w:r w:rsidR="00E128EE" w:rsidDel="00580961">
          <w:rPr>
            <w:rFonts w:ascii="Times New Roman" w:hAnsi="Times New Roman" w:hint="eastAsia"/>
          </w:rPr>
          <w:delText>システム</w:delText>
        </w:r>
        <w:r w:rsidR="00F15B75" w:rsidDel="00580961">
          <w:rPr>
            <w:rFonts w:ascii="Times New Roman" w:hAnsi="Times New Roman" w:hint="eastAsia"/>
          </w:rPr>
          <w:delText>である</w:delText>
        </w:r>
      </w:del>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ins w:id="21" w:author="作成者">
        <w:r w:rsidR="00580961">
          <w:rPr>
            <w:rFonts w:ascii="Times New Roman" w:hAnsi="Times New Roman" w:hint="eastAsia"/>
          </w:rPr>
          <w:t>，タスクを管理するためのシステムおよびそこで管理されるタスクのことである．</w:t>
        </w:r>
      </w:ins>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ins w:id="22" w:author="作成者">
        <w:r w:rsidR="00580961">
          <w:rPr>
            <w:rFonts w:ascii="Times New Roman" w:hAnsi="Times New Roman" w:hint="eastAsia"/>
          </w:rPr>
          <w:t>Issue</w:t>
        </w:r>
        <w:r w:rsidR="00580961">
          <w:rPr>
            <w:rFonts w:ascii="Times New Roman" w:hAnsi="Times New Roman" w:hint="eastAsia"/>
          </w:rPr>
          <w:t>が作成され，管理される</w:t>
        </w:r>
      </w:ins>
      <w:del w:id="23" w:author="作成者">
        <w:r w:rsidR="00084E2E" w:rsidDel="00580961">
          <w:rPr>
            <w:rFonts w:ascii="Times New Roman" w:hAnsi="Times New Roman" w:hint="eastAsia"/>
          </w:rPr>
          <w:delText>指示ができ，タスクの管理や管理を行うことができる</w:delText>
        </w:r>
      </w:del>
      <w:r w:rsidR="00084E2E">
        <w:rPr>
          <w:rFonts w:ascii="Times New Roman" w:hAnsi="Times New Roman" w:hint="eastAsia"/>
        </w:rPr>
        <w:t>．</w:t>
      </w:r>
      <w:ins w:id="24" w:author="作成者">
        <w:r w:rsidR="00580961">
          <w:rPr>
            <w:rFonts w:ascii="Times New Roman" w:hAnsi="Times New Roman" w:hint="eastAsia"/>
          </w:rPr>
          <w:t>開発するシステムを利用する際には，</w:t>
        </w:r>
        <w:r w:rsidR="00580961" w:rsidDel="00580961">
          <w:rPr>
            <w:rFonts w:ascii="Times New Roman" w:hAnsi="Times New Roman" w:hint="eastAsia"/>
          </w:rPr>
          <w:t xml:space="preserve"> </w:t>
        </w:r>
      </w:ins>
      <w:del w:id="25" w:author="作成者">
        <w:r w:rsidR="00F15B75" w:rsidDel="00580961">
          <w:rPr>
            <w:rFonts w:ascii="Times New Roman" w:hAnsi="Times New Roman" w:hint="eastAsia"/>
          </w:rPr>
          <w:delText>このシステムは</w:delText>
        </w:r>
      </w:del>
      <w:r w:rsidR="00F15B75">
        <w:rPr>
          <w:rFonts w:ascii="Times New Roman" w:hAnsi="Times New Roman" w:hint="eastAsia"/>
        </w:rPr>
        <w:t>EVM</w:t>
      </w:r>
      <w:r w:rsidR="00F15B75">
        <w:rPr>
          <w:rFonts w:ascii="Times New Roman" w:hAnsi="Times New Roman" w:hint="eastAsia"/>
        </w:rPr>
        <w:t>に必要な計画時のコスト，計画時の時間のデータを</w:t>
      </w:r>
      <w:ins w:id="26" w:author="作成者">
        <w:r w:rsidR="00580961">
          <w:rPr>
            <w:rFonts w:ascii="Times New Roman" w:hAnsi="Times New Roman" w:hint="eastAsia"/>
          </w:rPr>
          <w:t>Issue</w:t>
        </w:r>
      </w:ins>
      <w:del w:id="27" w:author="作成者">
        <w:r w:rsidR="00F15B75" w:rsidDel="00580961">
          <w:rPr>
            <w:rFonts w:ascii="Times New Roman" w:hAnsi="Times New Roman" w:hint="eastAsia"/>
          </w:rPr>
          <w:lastRenderedPageBreak/>
          <w:delText>作成機能</w:delText>
        </w:r>
      </w:del>
      <w:r w:rsidR="00F15B75">
        <w:rPr>
          <w:rFonts w:ascii="Times New Roman" w:hAnsi="Times New Roman" w:hint="eastAsia"/>
        </w:rPr>
        <w:t>に入力</w:t>
      </w:r>
      <w:ins w:id="28" w:author="作成者">
        <w:r w:rsidR="00580961">
          <w:rPr>
            <w:rFonts w:ascii="Times New Roman" w:hAnsi="Times New Roman" w:hint="eastAsia"/>
          </w:rPr>
          <w:t>する．</w:t>
        </w:r>
      </w:ins>
      <w:del w:id="29" w:author="作成者">
        <w:r w:rsidR="00F15B75" w:rsidDel="00580961">
          <w:rPr>
            <w:rFonts w:ascii="Times New Roman" w:hAnsi="Times New Roman" w:hint="eastAsia"/>
          </w:rPr>
          <w:delText>しておき，</w:delText>
        </w:r>
      </w:del>
      <w:ins w:id="30" w:author="作成者">
        <w:r w:rsidR="00580961">
          <w:rPr>
            <w:rFonts w:ascii="Times New Roman" w:hAnsi="Times New Roman" w:hint="eastAsia"/>
          </w:rPr>
          <w:t>タスクが終了し，</w:t>
        </w:r>
        <w:r w:rsidR="00580961">
          <w:rPr>
            <w:rFonts w:ascii="Times New Roman" w:hAnsi="Times New Roman" w:hint="eastAsia"/>
          </w:rPr>
          <w:t>Issue</w:t>
        </w:r>
        <w:r w:rsidR="00580961">
          <w:rPr>
            <w:rFonts w:ascii="Times New Roman" w:hAnsi="Times New Roman" w:hint="eastAsia"/>
          </w:rPr>
          <w:t>が閉じられると</w:t>
        </w:r>
      </w:ins>
      <w:del w:id="31" w:author="作成者">
        <w:r w:rsidR="00F15B75" w:rsidDel="00580961">
          <w:rPr>
            <w:rFonts w:ascii="Times New Roman" w:hAnsi="Times New Roman" w:hint="eastAsia"/>
          </w:rPr>
          <w:delText>プロジェクトのタスクが終了次第そのタスクに</w:delText>
        </w:r>
      </w:del>
      <w:ins w:id="32" w:author="作成者">
        <w:r w:rsidR="00580961">
          <w:rPr>
            <w:rFonts w:ascii="Times New Roman" w:hAnsi="Times New Roman" w:hint="eastAsia"/>
          </w:rPr>
          <w:t>，そこに入力してあった</w:t>
        </w:r>
      </w:ins>
      <w:del w:id="33" w:author="作成者">
        <w:r w:rsidR="00F15B75" w:rsidDel="00580961">
          <w:rPr>
            <w:rFonts w:ascii="Times New Roman" w:hAnsi="Times New Roman" w:hint="eastAsia"/>
          </w:rPr>
          <w:delText>使用した</w:delText>
        </w:r>
      </w:del>
      <w:r w:rsidR="00F15B75">
        <w:rPr>
          <w:rFonts w:ascii="Times New Roman" w:hAnsi="Times New Roman" w:hint="eastAsia"/>
        </w:rPr>
        <w:t>コストと時間のデータ</w:t>
      </w:r>
      <w:ins w:id="34" w:author="作成者">
        <w:r w:rsidR="00580961">
          <w:rPr>
            <w:rFonts w:ascii="Times New Roman" w:hAnsi="Times New Roman" w:hint="eastAsia"/>
          </w:rPr>
          <w:t>をもとに</w:t>
        </w:r>
      </w:ins>
      <w:del w:id="35" w:author="作成者">
        <w:r w:rsidR="00F15B75" w:rsidDel="00580961">
          <w:rPr>
            <w:rFonts w:ascii="Times New Roman" w:hAnsi="Times New Roman" w:hint="eastAsia"/>
          </w:rPr>
          <w:delText>が作成機能に</w:delText>
        </w:r>
        <w:r w:rsidR="006213A9" w:rsidDel="00580961">
          <w:rPr>
            <w:rFonts w:ascii="Times New Roman" w:hAnsi="Times New Roman" w:hint="eastAsia"/>
          </w:rPr>
          <w:delText>反映され，</w:delText>
        </w:r>
      </w:del>
      <w:r w:rsidR="00D15F05">
        <w:rPr>
          <w:rFonts w:ascii="Times New Roman" w:hAnsi="Times New Roman" w:hint="eastAsia"/>
        </w:rPr>
        <w:t>EVM</w:t>
      </w:r>
      <w:r w:rsidR="00D15F05">
        <w:rPr>
          <w:rFonts w:ascii="Times New Roman" w:hAnsi="Times New Roman" w:hint="eastAsia"/>
        </w:rPr>
        <w:t>が自動的に作成され</w:t>
      </w:r>
      <w:r w:rsidR="006213A9">
        <w:rPr>
          <w:rFonts w:ascii="Times New Roman" w:hAnsi="Times New Roman" w:hint="eastAsia"/>
        </w:rPr>
        <w:t>る．</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プロジェクトマネージャーが</w:t>
      </w:r>
      <w:r>
        <w:rPr>
          <w:rFonts w:ascii="Times New Roman" w:hAnsi="Times New Roman" w:hint="eastAsia"/>
        </w:rPr>
        <w:t>メンバーに</w:t>
      </w:r>
      <w:r w:rsidR="00794C7F">
        <w:rPr>
          <w:rFonts w:ascii="Times New Roman" w:hAnsi="Times New Roman" w:hint="eastAsia"/>
        </w:rPr>
        <w:t>報告や指示をすることなくメンバー各自</w:t>
      </w:r>
      <w:r w:rsidR="009B68AB">
        <w:rPr>
          <w:rFonts w:ascii="Times New Roman" w:hAnsi="Times New Roman" w:hint="eastAsia"/>
        </w:rPr>
        <w:t>が進捗状況を理解することで</w:t>
      </w:r>
      <w:ins w:id="36" w:author="作成者">
        <w:r w:rsidR="00FE0819">
          <w:rPr>
            <w:rFonts w:ascii="Times New Roman" w:hAnsi="Times New Roman" w:hint="eastAsia"/>
          </w:rPr>
          <w:t>，自分の</w:t>
        </w:r>
      </w:ins>
      <w:r w:rsidR="005C5B51">
        <w:rPr>
          <w:rFonts w:ascii="Times New Roman" w:hAnsi="Times New Roman" w:hint="eastAsia"/>
        </w:rPr>
        <w:t>置かれている</w:t>
      </w:r>
      <w:r>
        <w:rPr>
          <w:rFonts w:ascii="Times New Roman" w:hAnsi="Times New Roman" w:hint="eastAsia"/>
        </w:rPr>
        <w:t>状況が</w:t>
      </w:r>
      <w:r w:rsidR="005C5B51">
        <w:rPr>
          <w:rFonts w:ascii="Times New Roman" w:hAnsi="Times New Roman" w:hint="eastAsia"/>
        </w:rPr>
        <w:t>把握</w:t>
      </w:r>
      <w:r w:rsidR="001F7A1B">
        <w:rPr>
          <w:rFonts w:ascii="Times New Roman" w:hAnsi="Times New Roman" w:hint="eastAsia"/>
        </w:rPr>
        <w:t>でき，</w:t>
      </w:r>
      <w:r w:rsidR="009B68AB">
        <w:rPr>
          <w:rFonts w:ascii="Times New Roman" w:hAnsi="Times New Roman" w:hint="eastAsia"/>
        </w:rPr>
        <w:t>各自が</w:t>
      </w:r>
      <w:r w:rsidR="001F7A1B">
        <w:rPr>
          <w:rFonts w:ascii="Times New Roman" w:hAnsi="Times New Roman" w:hint="eastAsia"/>
        </w:rPr>
        <w:t>進捗管理</w:t>
      </w:r>
      <w:r w:rsidR="009B68AB">
        <w:rPr>
          <w:rFonts w:ascii="Times New Roman" w:hAnsi="Times New Roman" w:hint="eastAsia"/>
        </w:rPr>
        <w:t>を</w:t>
      </w:r>
      <w:r w:rsidR="00D672DD">
        <w:rPr>
          <w:rFonts w:ascii="Times New Roman" w:hAnsi="Times New Roman" w:hint="eastAsia"/>
        </w:rPr>
        <w:t>できる</w:t>
      </w:r>
      <w:ins w:id="37" w:author="作成者">
        <w:r w:rsidR="00FE0819">
          <w:rPr>
            <w:rFonts w:ascii="Times New Roman" w:hAnsi="Times New Roman" w:hint="eastAsia"/>
          </w:rPr>
          <w:t>ようになる</w:t>
        </w:r>
      </w:ins>
      <w:r w:rsidR="00D672DD">
        <w:rPr>
          <w:rFonts w:ascii="Times New Roman" w:hAnsi="Times New Roman" w:hint="eastAsia"/>
        </w:rPr>
        <w:t>．そして，</w:t>
      </w:r>
      <w:r w:rsidR="00D672DD" w:rsidRPr="00D672DD">
        <w:rPr>
          <w:rFonts w:ascii="Times New Roman" w:hAnsi="Times New Roman" w:hint="eastAsia"/>
        </w:rPr>
        <w:t>作業の遅延など</w:t>
      </w:r>
      <w:ins w:id="38" w:author="作成者">
        <w:r w:rsidR="00FE0819">
          <w:rPr>
            <w:rFonts w:ascii="Times New Roman" w:hAnsi="Times New Roman" w:hint="eastAsia"/>
          </w:rPr>
          <w:t>への対応（</w:t>
        </w:r>
      </w:ins>
      <w:del w:id="39" w:author="作成者">
        <w:r w:rsidR="00D672DD" w:rsidRPr="00D672DD" w:rsidDel="00FE0819">
          <w:rPr>
            <w:rFonts w:ascii="Times New Roman" w:hAnsi="Times New Roman" w:hint="eastAsia"/>
          </w:rPr>
          <w:delText>の</w:delText>
        </w:r>
      </w:del>
      <w:r w:rsidR="00D672DD" w:rsidRPr="00D672DD">
        <w:rPr>
          <w:rFonts w:ascii="Times New Roman" w:hAnsi="Times New Roman" w:hint="eastAsia"/>
        </w:rPr>
        <w:t>リスク・マネジメント</w:t>
      </w:r>
      <w:ins w:id="40" w:author="作成者">
        <w:r w:rsidR="00FE0819">
          <w:rPr>
            <w:rFonts w:ascii="Times New Roman" w:hAnsi="Times New Roman" w:hint="eastAsia"/>
          </w:rPr>
          <w:t>）</w:t>
        </w:r>
      </w:ins>
      <w:r w:rsidR="00D672DD" w:rsidRPr="00D672DD">
        <w:rPr>
          <w:rFonts w:ascii="Times New Roman" w:hAnsi="Times New Roman" w:hint="eastAsia"/>
        </w:rPr>
        <w:t>やスケジュール管理</w:t>
      </w:r>
      <w:ins w:id="41" w:author="作成者">
        <w:r w:rsidR="00FE0819">
          <w:rPr>
            <w:rFonts w:ascii="Times New Roman" w:hAnsi="Times New Roman" w:hint="eastAsia"/>
          </w:rPr>
          <w:t>（</w:t>
        </w:r>
      </w:ins>
      <w:del w:id="42" w:author="作成者">
        <w:r w:rsidR="00D672DD" w:rsidRPr="00D672DD" w:rsidDel="00FE0819">
          <w:rPr>
            <w:rFonts w:ascii="Times New Roman" w:hAnsi="Times New Roman" w:hint="eastAsia"/>
          </w:rPr>
          <w:delText>などの</w:delText>
        </w:r>
      </w:del>
      <w:r w:rsidR="00D672DD" w:rsidRPr="00D672DD">
        <w:rPr>
          <w:rFonts w:ascii="Times New Roman" w:hAnsi="Times New Roman" w:hint="eastAsia"/>
        </w:rPr>
        <w:t>タイム・マネジメント</w:t>
      </w:r>
      <w:ins w:id="43" w:author="作成者">
        <w:r w:rsidR="00FE0819">
          <w:rPr>
            <w:rFonts w:ascii="Times New Roman" w:hAnsi="Times New Roman" w:hint="eastAsia"/>
          </w:rPr>
          <w:t>）が効率よく行えるようになることも期待できる</w:t>
        </w:r>
      </w:ins>
      <w:del w:id="44" w:author="作成者">
        <w:r w:rsidR="00D672DD" w:rsidRPr="00D672DD" w:rsidDel="00FE0819">
          <w:rPr>
            <w:rFonts w:ascii="Times New Roman" w:hAnsi="Times New Roman" w:hint="eastAsia"/>
          </w:rPr>
          <w:delText>に貢献することができると思われる</w:delText>
        </w:r>
      </w:del>
      <w:r w:rsidR="00D672DD" w:rsidRPr="00D672DD">
        <w:rPr>
          <w:rFonts w:ascii="Times New Roman" w:hAnsi="Times New Roman" w:hint="eastAsia"/>
        </w:rPr>
        <w:t>．</w:t>
      </w:r>
    </w:p>
    <w:p w:rsidR="002B337E" w:rsidRPr="004760DE" w:rsidRDefault="002B337E" w:rsidP="002B337E">
      <w:pPr>
        <w:ind w:firstLineChars="100" w:firstLine="212"/>
        <w:rPr>
          <w:rFonts w:ascii="Times New Roman" w:hAnsi="Times New Roman"/>
        </w:rPr>
      </w:pPr>
    </w:p>
    <w:p w:rsidR="00A33982" w:rsidRPr="000B3A51"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0B3A51" w:rsidRDefault="00084E2E" w:rsidP="00472E43">
      <w:pPr>
        <w:ind w:firstLineChars="100" w:firstLine="212"/>
        <w:rPr>
          <w:rFonts w:ascii="Times New Roman" w:hAnsi="Times New Roman"/>
        </w:rPr>
      </w:pPr>
      <w:r>
        <w:rPr>
          <w:rFonts w:ascii="Times New Roman" w:hAnsi="Times New Roman" w:hint="eastAsia"/>
        </w:rPr>
        <w:t>研究方法は</w:t>
      </w:r>
      <w:r w:rsidR="00427B74" w:rsidRPr="00427B74">
        <w:rPr>
          <w:rFonts w:ascii="Times New Roman" w:hAnsi="Times New Roman" w:hint="eastAsia"/>
        </w:rPr>
        <w:t>，</w:t>
      </w:r>
      <w:proofErr w:type="spellStart"/>
      <w:r w:rsidR="00FC2020">
        <w:rPr>
          <w:rFonts w:ascii="Times New Roman" w:hAnsi="Times New Roman" w:hint="eastAsia"/>
        </w:rPr>
        <w:t>GitHub</w:t>
      </w:r>
      <w:proofErr w:type="spellEnd"/>
      <w:r>
        <w:rPr>
          <w:rFonts w:ascii="Times New Roman" w:hAnsi="Times New Roman" w:hint="eastAsia"/>
        </w:rPr>
        <w:t>の機能を</w:t>
      </w:r>
      <w:r w:rsidR="00FC2020">
        <w:rPr>
          <w:rFonts w:ascii="Times New Roman" w:hAnsi="Times New Roman" w:hint="eastAsia"/>
        </w:rPr>
        <w:t>調査</w:t>
      </w:r>
      <w:r w:rsidR="00123AF7">
        <w:rPr>
          <w:rFonts w:ascii="Times New Roman" w:hAnsi="Times New Roman" w:hint="eastAsia"/>
        </w:rPr>
        <w:t>し，</w:t>
      </w:r>
      <w:r w:rsidR="00123AF7">
        <w:rPr>
          <w:rFonts w:ascii="Times New Roman" w:hAnsi="Times New Roman" w:hint="eastAsia"/>
        </w:rPr>
        <w:t>Issue</w:t>
      </w:r>
      <w:r w:rsidR="00123AF7">
        <w:rPr>
          <w:rFonts w:ascii="Times New Roman" w:hAnsi="Times New Roman" w:hint="eastAsia"/>
        </w:rPr>
        <w:t>という機能が</w:t>
      </w:r>
      <w:r w:rsidR="00123AF7">
        <w:rPr>
          <w:rFonts w:ascii="Times New Roman" w:hAnsi="Times New Roman" w:hint="eastAsia"/>
        </w:rPr>
        <w:t>EVM</w:t>
      </w:r>
      <w:r w:rsidR="00123AF7">
        <w:rPr>
          <w:rFonts w:ascii="Times New Roman" w:hAnsi="Times New Roman" w:hint="eastAsia"/>
        </w:rPr>
        <w:t>作成に役立つと考えた</w:t>
      </w:r>
      <w:ins w:id="45" w:author="作成者">
        <w:r w:rsidR="00FE0819">
          <w:rPr>
            <w:rFonts w:ascii="Times New Roman" w:hAnsi="Times New Roman" w:hint="eastAsia"/>
          </w:rPr>
          <w:t>（主語・述語．そもそも，「方法」の中で「考えた」は要らない）</w:t>
        </w:r>
      </w:ins>
      <w:r w:rsidR="00427B74" w:rsidRPr="00427B74">
        <w:rPr>
          <w:rFonts w:ascii="Times New Roman" w:hAnsi="Times New Roman" w:hint="eastAsia"/>
        </w:rPr>
        <w:t>．</w:t>
      </w:r>
      <w:r w:rsidR="00F253DE">
        <w:rPr>
          <w:rFonts w:ascii="Times New Roman" w:hAnsi="Times New Roman" w:hint="eastAsia"/>
        </w:rPr>
        <w:t>EVM</w:t>
      </w:r>
      <w:r w:rsidR="00F253DE">
        <w:rPr>
          <w:rFonts w:ascii="Times New Roman" w:hAnsi="Times New Roman" w:hint="eastAsia"/>
        </w:rPr>
        <w:t>に必要なデータ</w:t>
      </w:r>
      <w:r w:rsidR="00123CE5">
        <w:rPr>
          <w:rFonts w:ascii="Times New Roman" w:hAnsi="Times New Roman" w:hint="eastAsia"/>
        </w:rPr>
        <w:t>（</w:t>
      </w:r>
      <w:r w:rsidR="00F253DE">
        <w:rPr>
          <w:rFonts w:ascii="Times New Roman" w:hAnsi="Times New Roman" w:hint="eastAsia"/>
        </w:rPr>
        <w:t>コスト</w:t>
      </w:r>
      <w:r w:rsidR="00123CE5">
        <w:rPr>
          <w:rFonts w:ascii="Times New Roman" w:hAnsi="Times New Roman" w:hint="eastAsia"/>
        </w:rPr>
        <w:t>，</w:t>
      </w:r>
      <w:r w:rsidR="00F253DE">
        <w:rPr>
          <w:rFonts w:ascii="Times New Roman" w:hAnsi="Times New Roman" w:hint="eastAsia"/>
        </w:rPr>
        <w:t>時間，</w:t>
      </w:r>
      <w:r w:rsidR="00123CE5">
        <w:rPr>
          <w:rFonts w:ascii="Times New Roman" w:hAnsi="Times New Roman" w:hint="eastAsia"/>
        </w:rPr>
        <w:t>コストと時間</w:t>
      </w:r>
      <w:r w:rsidR="00F253DE">
        <w:rPr>
          <w:rFonts w:ascii="Times New Roman" w:hAnsi="Times New Roman" w:hint="eastAsia"/>
        </w:rPr>
        <w:t>の計画値</w:t>
      </w:r>
      <w:r w:rsidR="00123CE5">
        <w:rPr>
          <w:rFonts w:ascii="Times New Roman" w:hAnsi="Times New Roman" w:hint="eastAsia"/>
        </w:rPr>
        <w:t>）</w:t>
      </w:r>
      <w:r w:rsidR="00F253DE">
        <w:rPr>
          <w:rFonts w:ascii="Times New Roman" w:hAnsi="Times New Roman" w:hint="eastAsia"/>
        </w:rPr>
        <w:t>は</w:t>
      </w:r>
      <w:r w:rsidR="00F253DE">
        <w:rPr>
          <w:rFonts w:ascii="Times New Roman" w:hAnsi="Times New Roman" w:hint="eastAsia"/>
        </w:rPr>
        <w:t>Issue</w:t>
      </w:r>
      <w:del w:id="46" w:author="作成者">
        <w:r w:rsidR="00F253DE" w:rsidDel="00FE0819">
          <w:rPr>
            <w:rFonts w:ascii="Times New Roman" w:hAnsi="Times New Roman" w:hint="eastAsia"/>
          </w:rPr>
          <w:delText>を利用し実現する</w:delText>
        </w:r>
      </w:del>
      <w:ins w:id="47" w:author="作成者">
        <w:r w:rsidR="00FE0819">
          <w:rPr>
            <w:rFonts w:ascii="Times New Roman" w:hAnsi="Times New Roman" w:hint="eastAsia"/>
          </w:rPr>
          <w:t>に記録する</w:t>
        </w:r>
      </w:ins>
      <w:r w:rsidR="00F253DE">
        <w:rPr>
          <w:rFonts w:ascii="Times New Roman" w:hAnsi="Times New Roman" w:hint="eastAsia"/>
        </w:rPr>
        <w:t>．</w:t>
      </w:r>
      <w:r w:rsidR="00123AF7">
        <w:rPr>
          <w:rFonts w:ascii="Times New Roman" w:hAnsi="Times New Roman" w:hint="eastAsia"/>
        </w:rPr>
        <w:t>Issue</w:t>
      </w:r>
      <w:r>
        <w:rPr>
          <w:rFonts w:ascii="Times New Roman" w:hAnsi="Times New Roman" w:hint="eastAsia"/>
        </w:rPr>
        <w:t>の文章作成機能で</w:t>
      </w:r>
      <w:r w:rsidR="00123AF7">
        <w:rPr>
          <w:rFonts w:ascii="Times New Roman" w:hAnsi="Times New Roman" w:hint="eastAsia"/>
        </w:rPr>
        <w:t>作業</w:t>
      </w:r>
      <w:r w:rsidR="00472E43">
        <w:rPr>
          <w:rFonts w:ascii="Times New Roman" w:hAnsi="Times New Roman" w:hint="eastAsia"/>
        </w:rPr>
        <w:t>の説明</w:t>
      </w:r>
      <w:r w:rsidR="00F253DE">
        <w:rPr>
          <w:rFonts w:ascii="Times New Roman" w:hAnsi="Times New Roman" w:hint="eastAsia"/>
        </w:rPr>
        <w:t>とタスクにかかるコストの</w:t>
      </w:r>
      <w:r w:rsidR="00472E43">
        <w:rPr>
          <w:rFonts w:ascii="Times New Roman" w:hAnsi="Times New Roman" w:hint="eastAsia"/>
        </w:rPr>
        <w:t>記載</w:t>
      </w:r>
      <w:r w:rsidR="00F253DE">
        <w:rPr>
          <w:rFonts w:ascii="Times New Roman" w:hAnsi="Times New Roman" w:hint="eastAsia"/>
        </w:rPr>
        <w:t>を実現する</w:t>
      </w:r>
      <w:r>
        <w:rPr>
          <w:rFonts w:ascii="Times New Roman" w:hAnsi="Times New Roman" w:hint="eastAsia"/>
        </w:rPr>
        <w:t>．次に</w:t>
      </w:r>
      <w:r w:rsidR="00D27277">
        <w:rPr>
          <w:rFonts w:ascii="Times New Roman" w:hAnsi="Times New Roman" w:hint="eastAsia"/>
        </w:rPr>
        <w:t>Issue</w:t>
      </w:r>
      <w:r w:rsidR="00F253DE">
        <w:rPr>
          <w:rFonts w:ascii="Times New Roman" w:hAnsi="Times New Roman" w:hint="eastAsia"/>
        </w:rPr>
        <w:t>の機能にマイルストーンがあり，それで期限を設定する．次に</w:t>
      </w:r>
      <w:r w:rsidR="00123CE5">
        <w:rPr>
          <w:rFonts w:ascii="Times New Roman" w:hAnsi="Times New Roman" w:hint="eastAsia"/>
        </w:rPr>
        <w:t>Issue</w:t>
      </w:r>
      <w:r w:rsidR="00123CE5">
        <w:rPr>
          <w:rFonts w:ascii="Times New Roman" w:hAnsi="Times New Roman" w:hint="eastAsia"/>
        </w:rPr>
        <w:t>の機能を使用するため</w:t>
      </w:r>
      <w:proofErr w:type="spellStart"/>
      <w:r w:rsidR="000011C0" w:rsidRPr="000011C0">
        <w:rPr>
          <w:rFonts w:ascii="Times New Roman" w:hAnsi="Times New Roman" w:hint="eastAsia"/>
        </w:rPr>
        <w:t>GitHub</w:t>
      </w:r>
      <w:proofErr w:type="spellEnd"/>
      <w:r w:rsidR="000011C0" w:rsidRPr="000011C0">
        <w:rPr>
          <w:rFonts w:ascii="Times New Roman" w:hAnsi="Times New Roman" w:hint="eastAsia"/>
        </w:rPr>
        <w:t>の</w:t>
      </w:r>
      <w:r w:rsidR="000011C0" w:rsidRPr="000011C0">
        <w:rPr>
          <w:rFonts w:ascii="Times New Roman" w:hAnsi="Times New Roman" w:hint="eastAsia"/>
        </w:rPr>
        <w:t>API</w:t>
      </w:r>
      <w:r w:rsidR="00F253DE">
        <w:rPr>
          <w:rFonts w:ascii="Times New Roman" w:hAnsi="Times New Roman" w:hint="eastAsia"/>
        </w:rPr>
        <w:t>で</w:t>
      </w:r>
      <w:r w:rsidR="00F253DE">
        <w:rPr>
          <w:rFonts w:ascii="Times New Roman" w:hAnsi="Times New Roman" w:hint="eastAsia"/>
        </w:rPr>
        <w:t>Issue</w:t>
      </w:r>
      <w:r w:rsidR="00F253DE">
        <w:rPr>
          <w:rFonts w:ascii="Times New Roman" w:hAnsi="Times New Roman" w:hint="eastAsia"/>
        </w:rPr>
        <w:t>を取得</w:t>
      </w:r>
      <w:r w:rsidR="00123CE5">
        <w:rPr>
          <w:rFonts w:ascii="Times New Roman" w:hAnsi="Times New Roman" w:hint="eastAsia"/>
        </w:rPr>
        <w:t>する．そして，</w:t>
      </w:r>
      <w:r w:rsidR="00F253DE">
        <w:rPr>
          <w:rFonts w:ascii="Times New Roman" w:hAnsi="Times New Roman" w:hint="eastAsia"/>
        </w:rPr>
        <w:t>Issue</w:t>
      </w:r>
      <w:r w:rsidR="00F253DE">
        <w:rPr>
          <w:rFonts w:ascii="Times New Roman" w:hAnsi="Times New Roman" w:hint="eastAsia"/>
        </w:rPr>
        <w:t>から</w:t>
      </w:r>
      <w:r w:rsidR="00123CE5">
        <w:rPr>
          <w:rFonts w:ascii="Times New Roman" w:hAnsi="Times New Roman" w:hint="eastAsia"/>
        </w:rPr>
        <w:t>EVM</w:t>
      </w:r>
      <w:r w:rsidR="00123CE5">
        <w:rPr>
          <w:rFonts w:ascii="Times New Roman" w:hAnsi="Times New Roman" w:hint="eastAsia"/>
        </w:rPr>
        <w:t>に</w:t>
      </w:r>
      <w:r w:rsidR="00427B74" w:rsidRPr="00427B74">
        <w:rPr>
          <w:rFonts w:ascii="Times New Roman" w:hAnsi="Times New Roman" w:hint="eastAsia"/>
        </w:rPr>
        <w:t>必</w:t>
      </w:r>
      <w:r w:rsidR="00D27277">
        <w:rPr>
          <w:rFonts w:ascii="Times New Roman" w:hAnsi="Times New Roman" w:hint="eastAsia"/>
        </w:rPr>
        <w:t>要なデータを</w:t>
      </w:r>
      <w:r w:rsidR="00123CE5">
        <w:rPr>
          <w:rFonts w:ascii="Times New Roman" w:hAnsi="Times New Roman" w:hint="eastAsia"/>
        </w:rPr>
        <w:t>抽出し，</w:t>
      </w:r>
      <w:r w:rsidR="00123CE5">
        <w:rPr>
          <w:rFonts w:ascii="Times New Roman" w:hAnsi="Times New Roman" w:hint="eastAsia"/>
        </w:rPr>
        <w:t>EVM</w:t>
      </w:r>
      <w:r w:rsidR="00123CE5">
        <w:rPr>
          <w:rFonts w:ascii="Times New Roman" w:hAnsi="Times New Roman" w:hint="eastAsia"/>
        </w:rPr>
        <w:t>を描画することができる．そして，</w:t>
      </w:r>
      <w:r w:rsidR="00D27277">
        <w:rPr>
          <w:rFonts w:ascii="Times New Roman" w:hAnsi="Times New Roman" w:hint="eastAsia"/>
        </w:rPr>
        <w:t>抽出</w:t>
      </w:r>
      <w:r w:rsidR="00123CE5">
        <w:rPr>
          <w:rFonts w:ascii="Times New Roman" w:hAnsi="Times New Roman" w:hint="eastAsia"/>
        </w:rPr>
        <w:t>するためにグラフ作成ツールを取り入れることにより</w:t>
      </w:r>
      <w:r w:rsidR="00D27277">
        <w:rPr>
          <w:rFonts w:ascii="Times New Roman" w:hAnsi="Times New Roman" w:hint="eastAsia"/>
        </w:rPr>
        <w:t>EVM</w:t>
      </w:r>
      <w:r w:rsidR="00D27277">
        <w:rPr>
          <w:rFonts w:ascii="Times New Roman" w:hAnsi="Times New Roman" w:hint="eastAsia"/>
        </w:rPr>
        <w:t>を描写する機能</w:t>
      </w:r>
      <w:r w:rsidR="00544A2B">
        <w:rPr>
          <w:rFonts w:ascii="Times New Roman" w:hAnsi="Times New Roman" w:hint="eastAsia"/>
        </w:rPr>
        <w:t>が実現できる．</w:t>
      </w:r>
      <w:ins w:id="48" w:author="作成者">
        <w:r w:rsidR="00FE0819">
          <w:rPr>
            <w:rFonts w:ascii="Times New Roman" w:hAnsi="Times New Roman" w:hint="eastAsia"/>
          </w:rPr>
          <w:t>（この段落，もっと整理してわかりやすく書いてください）</w:t>
        </w:r>
      </w:ins>
    </w:p>
    <w:p w:rsidR="005659E5" w:rsidRPr="00A726CB" w:rsidRDefault="005659E5" w:rsidP="000B3A51">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2C733D" w:rsidRDefault="00D92D8B" w:rsidP="002C733D">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del w:id="49" w:author="作成者">
        <w:r w:rsidR="002C733D" w:rsidDel="00C0034B">
          <w:rPr>
            <w:rFonts w:ascii="Times New Roman" w:hAnsi="Times New Roman" w:hint="eastAsia"/>
          </w:rPr>
          <w:delText>機能の</w:delText>
        </w:r>
      </w:del>
      <w:r w:rsidR="002C733D">
        <w:rPr>
          <w:rFonts w:ascii="Times New Roman" w:hAnsi="Times New Roman" w:hint="eastAsia"/>
        </w:rPr>
        <w:t>Issue</w:t>
      </w:r>
      <w:ins w:id="50" w:author="作成者">
        <w:r w:rsidR="00C0034B">
          <w:rPr>
            <w:rFonts w:ascii="Times New Roman" w:hAnsi="Times New Roman" w:hint="eastAsia"/>
          </w:rPr>
          <w:t>を利用して</w:t>
        </w:r>
      </w:ins>
      <w:del w:id="51" w:author="作成者">
        <w:r w:rsidDel="00C0034B">
          <w:rPr>
            <w:rFonts w:ascii="Times New Roman" w:hAnsi="Times New Roman" w:hint="eastAsia"/>
          </w:rPr>
          <w:delText>で</w:delText>
        </w:r>
      </w:del>
      <w:r>
        <w:rPr>
          <w:rFonts w:ascii="Times New Roman" w:hAnsi="Times New Roman" w:hint="eastAsia"/>
        </w:rPr>
        <w:t>プロジェクトの進捗</w:t>
      </w:r>
      <w:ins w:id="52" w:author="作成者">
        <w:r w:rsidR="00C0034B">
          <w:rPr>
            <w:rFonts w:ascii="Times New Roman" w:hAnsi="Times New Roman" w:hint="eastAsia"/>
          </w:rPr>
          <w:t>を</w:t>
        </w:r>
      </w:ins>
      <w:r>
        <w:rPr>
          <w:rFonts w:ascii="Times New Roman" w:hAnsi="Times New Roman" w:hint="eastAsia"/>
        </w:rPr>
        <w:t>管理</w:t>
      </w:r>
      <w:del w:id="53" w:author="作成者">
        <w:r w:rsidR="00643D54" w:rsidDel="00C0034B">
          <w:rPr>
            <w:rFonts w:ascii="Times New Roman" w:hAnsi="Times New Roman" w:hint="eastAsia"/>
          </w:rPr>
          <w:delText>を</w:delText>
        </w:r>
        <w:r w:rsidR="002B337E" w:rsidDel="00C0034B">
          <w:rPr>
            <w:rFonts w:ascii="Times New Roman" w:hAnsi="Times New Roman" w:hint="eastAsia"/>
          </w:rPr>
          <w:delText>行い</w:delText>
        </w:r>
      </w:del>
      <w:ins w:id="54" w:author="作成者">
        <w:r w:rsidR="00C0034B">
          <w:rPr>
            <w:rFonts w:ascii="Times New Roman" w:hAnsi="Times New Roman" w:hint="eastAsia"/>
          </w:rPr>
          <w:t>し</w:t>
        </w:r>
      </w:ins>
      <w:r w:rsidR="002B337E">
        <w:rPr>
          <w:rFonts w:ascii="Times New Roman" w:hAnsi="Times New Roman" w:hint="eastAsia"/>
        </w:rPr>
        <w:t>，</w:t>
      </w:r>
      <w:ins w:id="55" w:author="作成者">
        <w:r w:rsidR="00C0034B">
          <w:rPr>
            <w:rFonts w:ascii="Times New Roman" w:hAnsi="Times New Roman" w:hint="eastAsia"/>
          </w:rPr>
          <w:t>Issue</w:t>
        </w:r>
        <w:r w:rsidR="00C0034B">
          <w:rPr>
            <w:rFonts w:ascii="Times New Roman" w:hAnsi="Times New Roman" w:hint="eastAsia"/>
          </w:rPr>
          <w:t>から</w:t>
        </w:r>
      </w:ins>
      <w:del w:id="56" w:author="作成者">
        <w:r w:rsidR="002B337E" w:rsidDel="00C0034B">
          <w:rPr>
            <w:rFonts w:ascii="Times New Roman" w:hAnsi="Times New Roman" w:hint="eastAsia"/>
          </w:rPr>
          <w:delText>そこ</w:delText>
        </w:r>
      </w:del>
      <w:r w:rsidR="002B337E">
        <w:rPr>
          <w:rFonts w:ascii="Times New Roman" w:hAnsi="Times New Roman" w:hint="eastAsia"/>
        </w:rPr>
        <w:t>から抽出したデータをもとに</w:t>
      </w:r>
      <w:r w:rsidR="002B337E">
        <w:rPr>
          <w:rFonts w:ascii="Times New Roman" w:hAnsi="Times New Roman" w:hint="eastAsia"/>
        </w:rPr>
        <w:t>EVM</w:t>
      </w:r>
      <w:ins w:id="57" w:author="作成者">
        <w:r w:rsidR="00C0034B">
          <w:rPr>
            <w:rFonts w:ascii="Times New Roman" w:hAnsi="Times New Roman" w:hint="eastAsia"/>
          </w:rPr>
          <w:t>（改行不要）</w:t>
        </w:r>
      </w:ins>
    </w:p>
    <w:p w:rsidR="00D92D8B" w:rsidRDefault="004E67EE" w:rsidP="002C733D">
      <w:pPr>
        <w:rPr>
          <w:rFonts w:ascii="Times New Roman" w:hAnsi="Times New Roman"/>
        </w:rPr>
      </w:pPr>
      <w:r>
        <w:rPr>
          <w:rFonts w:ascii="Times New Roman" w:hAnsi="Times New Roman" w:hint="eastAsia"/>
        </w:rPr>
        <w:t>を自動的に</w:t>
      </w:r>
      <w:del w:id="58" w:author="作成者">
        <w:r w:rsidDel="00C0034B">
          <w:rPr>
            <w:rFonts w:ascii="Times New Roman" w:hAnsi="Times New Roman" w:hint="eastAsia"/>
          </w:rPr>
          <w:delText>表示</w:delText>
        </w:r>
      </w:del>
      <w:ins w:id="59" w:author="作成者">
        <w:r w:rsidR="00C0034B">
          <w:rPr>
            <w:rFonts w:ascii="Times New Roman" w:hAnsi="Times New Roman" w:hint="eastAsia"/>
          </w:rPr>
          <w:t>描くシステムである</w:t>
        </w:r>
      </w:ins>
      <w:del w:id="60" w:author="作成者">
        <w:r w:rsidDel="00C0034B">
          <w:rPr>
            <w:rFonts w:ascii="Times New Roman" w:hAnsi="Times New Roman" w:hint="eastAsia"/>
          </w:rPr>
          <w:delText>すること</w:delText>
        </w:r>
        <w:r w:rsidR="002B337E" w:rsidDel="00C0034B">
          <w:rPr>
            <w:rFonts w:ascii="Times New Roman" w:hAnsi="Times New Roman" w:hint="eastAsia"/>
          </w:rPr>
          <w:delText>である</w:delText>
        </w:r>
      </w:del>
      <w:bookmarkStart w:id="61" w:name="_GoBack"/>
      <w:bookmarkEnd w:id="61"/>
      <w:r>
        <w:rPr>
          <w:rFonts w:ascii="Times New Roman" w:hAnsi="Times New Roman" w:hint="eastAsia"/>
        </w:rPr>
        <w:t>．</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5659E5" w:rsidP="00786FE8">
      <w:pPr>
        <w:ind w:firstLineChars="100" w:firstLine="212"/>
        <w:rPr>
          <w:rFonts w:ascii="Times New Roman" w:hAnsi="Times New Roman"/>
        </w:rPr>
      </w:pPr>
      <w:proofErr w:type="spellStart"/>
      <w:r>
        <w:rPr>
          <w:rFonts w:ascii="Times New Roman" w:hAnsi="Times New Roman" w:hint="eastAsia"/>
        </w:rPr>
        <w:t>GitHub</w:t>
      </w:r>
      <w:proofErr w:type="spellEnd"/>
      <w:r w:rsidR="00B51693">
        <w:rPr>
          <w:rFonts w:ascii="Times New Roman" w:hAnsi="Times New Roman" w:hint="eastAsia"/>
        </w:rPr>
        <w:t>の</w:t>
      </w:r>
      <w:r w:rsidR="005148E2">
        <w:rPr>
          <w:rFonts w:ascii="Times New Roman" w:hAnsi="Times New Roman" w:hint="eastAsia"/>
        </w:rPr>
        <w:t>データをもとに</w:t>
      </w:r>
      <w:r w:rsidR="005148E2">
        <w:rPr>
          <w:rFonts w:ascii="Times New Roman" w:hAnsi="Times New Roman" w:hint="eastAsia"/>
        </w:rPr>
        <w:t>EVM</w:t>
      </w:r>
      <w:r w:rsidR="005148E2">
        <w:rPr>
          <w:rFonts w:ascii="Times New Roman" w:hAnsi="Times New Roman" w:hint="eastAsia"/>
        </w:rPr>
        <w:t>を描くシステムの具体的な作成方法を決定した．システムの実装</w:t>
      </w:r>
      <w:r w:rsidR="005148E2">
        <w:rPr>
          <w:rFonts w:ascii="Times New Roman" w:hAnsi="Times New Roman" w:hint="eastAsia"/>
        </w:rPr>
        <w:lastRenderedPageBreak/>
        <w:t>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B51693">
        <w:rPr>
          <w:rFonts w:ascii="Times New Roman" w:hAnsi="Times New Roman" w:hint="eastAsia"/>
        </w:rPr>
        <w:t>終わっている．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AC5DBC">
        <w:rPr>
          <w:rFonts w:ascii="Times New Roman" w:hAnsi="Times New Roman" w:hint="eastAsia"/>
        </w:rPr>
        <w:t>月～</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181FBD">
      <w:pPr>
        <w:rPr>
          <w:rFonts w:ascii="Times New Roman" w:hAnsi="Times New Roman"/>
        </w:rPr>
      </w:pPr>
      <w:r>
        <w:rPr>
          <w:rFonts w:ascii="Times New Roman" w:hAnsi="Times New Roman" w:hint="eastAsia"/>
        </w:rPr>
        <w:t>[1]</w:t>
      </w:r>
      <w:r w:rsidR="00F84856">
        <w:rPr>
          <w:rFonts w:ascii="Times New Roman" w:hAnsi="Times New Roman" w:hint="eastAsia"/>
        </w:rPr>
        <w:t xml:space="preserve"> </w:t>
      </w:r>
      <w:r>
        <w:rPr>
          <w:rFonts w:ascii="Times New Roman" w:hAnsi="Times New Roman" w:hint="eastAsia"/>
        </w:rPr>
        <w:t>PMI</w:t>
      </w:r>
      <w:r>
        <w:rPr>
          <w:rFonts w:ascii="Times New Roman" w:hAnsi="Times New Roman" w:hint="eastAsia"/>
        </w:rPr>
        <w:t>：「</w:t>
      </w:r>
      <w:r>
        <w:rPr>
          <w:rFonts w:ascii="Times New Roman" w:hAnsi="Times New Roman" w:hint="eastAsia"/>
        </w:rPr>
        <w:t xml:space="preserve">PMBOK Guide </w:t>
      </w:r>
      <w:r>
        <w:rPr>
          <w:rFonts w:ascii="Times New Roman" w:hAnsi="Times New Roman" w:hint="eastAsia"/>
        </w:rPr>
        <w:t>第</w:t>
      </w:r>
      <w:r w:rsidR="002000D8">
        <w:rPr>
          <w:rFonts w:ascii="Times New Roman" w:hAnsi="Times New Roman" w:hint="eastAsia"/>
        </w:rPr>
        <w:t>4</w:t>
      </w:r>
      <w:r>
        <w:rPr>
          <w:rFonts w:ascii="Times New Roman" w:hAnsi="Times New Roman" w:hint="eastAsia"/>
        </w:rPr>
        <w:t>版」，</w:t>
      </w:r>
      <w:r>
        <w:rPr>
          <w:rFonts w:ascii="Times New Roman" w:hAnsi="Times New Roman" w:hint="eastAsia"/>
        </w:rPr>
        <w:t>PMI</w:t>
      </w:r>
      <w:r>
        <w:rPr>
          <w:rFonts w:ascii="Times New Roman" w:hAnsi="Times New Roman" w:hint="eastAsia"/>
        </w:rPr>
        <w:t>，</w:t>
      </w:r>
      <w:proofErr w:type="spellStart"/>
      <w:r>
        <w:rPr>
          <w:rFonts w:ascii="Times New Roman" w:hAnsi="Times New Roman" w:hint="eastAsia"/>
        </w:rPr>
        <w:t>pp</w:t>
      </w:r>
      <w:proofErr w:type="spellEnd"/>
      <w:r>
        <w:rPr>
          <w:rFonts w:ascii="Times New Roman" w:hAnsi="Times New Roman" w:hint="eastAsia"/>
        </w:rPr>
        <w:t>．</w:t>
      </w:r>
      <w:r w:rsidR="002000D8">
        <w:rPr>
          <w:rFonts w:ascii="Times New Roman" w:hAnsi="Times New Roman" w:hint="eastAsia"/>
        </w:rPr>
        <w:t>5-6</w:t>
      </w:r>
      <w:r w:rsidR="002000D8">
        <w:rPr>
          <w:rFonts w:ascii="Times New Roman" w:hAnsi="Times New Roman" w:hint="eastAsia"/>
        </w:rPr>
        <w:t>，</w:t>
      </w:r>
      <w:r w:rsidR="00BB2CC9">
        <w:rPr>
          <w:rFonts w:ascii="Times New Roman" w:hAnsi="Times New Roman" w:hint="eastAsia"/>
        </w:rPr>
        <w:t>2008</w:t>
      </w:r>
      <w:r w:rsidR="00BB2CC9">
        <w:rPr>
          <w:rFonts w:ascii="Times New Roman" w:hAnsi="Times New Roman" w:hint="eastAsia"/>
        </w:rPr>
        <w:t>．</w:t>
      </w:r>
      <w:ins w:id="62" w:author="作成者">
        <w:r w:rsidR="00FE0819">
          <w:rPr>
            <w:rFonts w:ascii="Times New Roman" w:hAnsi="Times New Roman" w:hint="eastAsia"/>
          </w:rPr>
          <w:t>正しい形式にしてください</w:t>
        </w:r>
      </w:ins>
    </w:p>
    <w:p w:rsidR="00181FBD" w:rsidRPr="00181FBD" w:rsidRDefault="00181FBD" w:rsidP="00181FBD">
      <w:pPr>
        <w:rPr>
          <w:rFonts w:ascii="Times New Roman" w:hAnsi="Times New Roman"/>
        </w:rPr>
      </w:pPr>
      <w:r>
        <w:rPr>
          <w:rFonts w:ascii="Times New Roman" w:hAnsi="Times New Roman" w:hint="eastAsia"/>
        </w:rPr>
        <w:t>[2]</w:t>
      </w:r>
      <w:r w:rsidR="00825CC3">
        <w:rPr>
          <w:rFonts w:ascii="Times New Roman" w:hAnsi="Times New Roman" w:hint="eastAsia"/>
        </w:rPr>
        <w:t>情報処理振興事業協会，</w:t>
      </w:r>
      <w:r w:rsidR="00825CC3">
        <w:rPr>
          <w:rFonts w:ascii="Times New Roman" w:hAnsi="Times New Roman" w:hint="eastAsia"/>
        </w:rPr>
        <w:t>EVM</w:t>
      </w:r>
      <w:r w:rsidR="00825CC3">
        <w:rPr>
          <w:rFonts w:ascii="Times New Roman" w:hAnsi="Times New Roman" w:hint="eastAsia"/>
        </w:rPr>
        <w:t>活用型プロジェクト・マネジメント導入ガイドライン，市場評価基盤構築事業，</w:t>
      </w:r>
      <w:proofErr w:type="spellStart"/>
      <w:r w:rsidR="00BB2CC9">
        <w:rPr>
          <w:rFonts w:ascii="Times New Roman" w:hAnsi="Times New Roman" w:hint="eastAsia"/>
        </w:rPr>
        <w:t>pp</w:t>
      </w:r>
      <w:proofErr w:type="spellEnd"/>
      <w:r w:rsidR="00BB2CC9">
        <w:rPr>
          <w:rFonts w:ascii="Times New Roman" w:hAnsi="Times New Roman" w:hint="eastAsia"/>
        </w:rPr>
        <w:t>．</w:t>
      </w:r>
      <w:r w:rsidR="00BB2CC9">
        <w:rPr>
          <w:rFonts w:ascii="Times New Roman" w:hAnsi="Times New Roman" w:hint="eastAsia"/>
        </w:rPr>
        <w:t>2-3</w:t>
      </w:r>
      <w:r w:rsidR="00BB2CC9">
        <w:rPr>
          <w:rFonts w:ascii="Times New Roman" w:hAnsi="Times New Roman" w:hint="eastAsia"/>
        </w:rPr>
        <w:t>，</w:t>
      </w:r>
      <w:r w:rsidR="00825CC3">
        <w:rPr>
          <w:rFonts w:ascii="Times New Roman" w:hAnsi="Times New Roman" w:hint="eastAsia"/>
        </w:rPr>
        <w:t>2002</w:t>
      </w:r>
      <w:r w:rsidR="00825CC3">
        <w:rPr>
          <w:rFonts w:ascii="Times New Roman" w:hAnsi="Times New Roman" w:hint="eastAsia"/>
        </w:rPr>
        <w:t>．</w:t>
      </w:r>
      <w:ins w:id="63" w:author="作成者">
        <w:r w:rsidR="00FE0819">
          <w:rPr>
            <w:rFonts w:ascii="Times New Roman" w:hAnsi="Times New Roman" w:hint="eastAsia"/>
          </w:rPr>
          <w:t>半角括弧のあとは半角スペース</w:t>
        </w:r>
      </w:ins>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396" w:rsidRDefault="00755396" w:rsidP="00962F5D">
      <w:r>
        <w:separator/>
      </w:r>
    </w:p>
  </w:endnote>
  <w:endnote w:type="continuationSeparator" w:id="0">
    <w:p w:rsidR="00755396" w:rsidRDefault="0075539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396" w:rsidRDefault="00755396" w:rsidP="00962F5D">
      <w:r>
        <w:separator/>
      </w:r>
    </w:p>
  </w:footnote>
  <w:footnote w:type="continuationSeparator" w:id="0">
    <w:p w:rsidR="00755396" w:rsidRDefault="0075539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78CA"/>
    <w:rsid w:val="00123AF7"/>
    <w:rsid w:val="00123CE5"/>
    <w:rsid w:val="001264F8"/>
    <w:rsid w:val="0012650F"/>
    <w:rsid w:val="0016627F"/>
    <w:rsid w:val="00181FBD"/>
    <w:rsid w:val="001A020F"/>
    <w:rsid w:val="001F7A1B"/>
    <w:rsid w:val="002000D8"/>
    <w:rsid w:val="00204879"/>
    <w:rsid w:val="00206830"/>
    <w:rsid w:val="00221F6E"/>
    <w:rsid w:val="00235B83"/>
    <w:rsid w:val="0024250B"/>
    <w:rsid w:val="002A4CEE"/>
    <w:rsid w:val="002B337E"/>
    <w:rsid w:val="002C733D"/>
    <w:rsid w:val="002E02C4"/>
    <w:rsid w:val="002E4280"/>
    <w:rsid w:val="00307981"/>
    <w:rsid w:val="003439F5"/>
    <w:rsid w:val="00346101"/>
    <w:rsid w:val="00371564"/>
    <w:rsid w:val="0037797C"/>
    <w:rsid w:val="00384F3A"/>
    <w:rsid w:val="003C1A45"/>
    <w:rsid w:val="003C683E"/>
    <w:rsid w:val="004043E5"/>
    <w:rsid w:val="00425D84"/>
    <w:rsid w:val="00427B74"/>
    <w:rsid w:val="00452381"/>
    <w:rsid w:val="00452F84"/>
    <w:rsid w:val="00456B38"/>
    <w:rsid w:val="0045713D"/>
    <w:rsid w:val="00472E43"/>
    <w:rsid w:val="004760DE"/>
    <w:rsid w:val="00482A04"/>
    <w:rsid w:val="004E67EE"/>
    <w:rsid w:val="005148E2"/>
    <w:rsid w:val="00524740"/>
    <w:rsid w:val="00533D24"/>
    <w:rsid w:val="00540C7E"/>
    <w:rsid w:val="00544A2B"/>
    <w:rsid w:val="00550162"/>
    <w:rsid w:val="005564DB"/>
    <w:rsid w:val="005659E5"/>
    <w:rsid w:val="00580961"/>
    <w:rsid w:val="00580DCA"/>
    <w:rsid w:val="005C5B51"/>
    <w:rsid w:val="005D76B1"/>
    <w:rsid w:val="005E7F50"/>
    <w:rsid w:val="005F5182"/>
    <w:rsid w:val="0060145D"/>
    <w:rsid w:val="00616A6F"/>
    <w:rsid w:val="00620B05"/>
    <w:rsid w:val="006213A9"/>
    <w:rsid w:val="0064246E"/>
    <w:rsid w:val="00643D54"/>
    <w:rsid w:val="006E0AEE"/>
    <w:rsid w:val="006E459A"/>
    <w:rsid w:val="00702C71"/>
    <w:rsid w:val="00714584"/>
    <w:rsid w:val="00720646"/>
    <w:rsid w:val="0075539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9204DA"/>
    <w:rsid w:val="009226C3"/>
    <w:rsid w:val="00927B87"/>
    <w:rsid w:val="0094011F"/>
    <w:rsid w:val="00962F5D"/>
    <w:rsid w:val="00985FC2"/>
    <w:rsid w:val="009B097B"/>
    <w:rsid w:val="009B68AB"/>
    <w:rsid w:val="009C186B"/>
    <w:rsid w:val="00A33982"/>
    <w:rsid w:val="00A53E06"/>
    <w:rsid w:val="00A726CB"/>
    <w:rsid w:val="00AA6B86"/>
    <w:rsid w:val="00AA6FBE"/>
    <w:rsid w:val="00AB0A91"/>
    <w:rsid w:val="00AB5D33"/>
    <w:rsid w:val="00AB7CDD"/>
    <w:rsid w:val="00AC5DBC"/>
    <w:rsid w:val="00B142C8"/>
    <w:rsid w:val="00B45E13"/>
    <w:rsid w:val="00B51693"/>
    <w:rsid w:val="00B71546"/>
    <w:rsid w:val="00BA1763"/>
    <w:rsid w:val="00BB2CC9"/>
    <w:rsid w:val="00BD208F"/>
    <w:rsid w:val="00BF15F7"/>
    <w:rsid w:val="00C0034B"/>
    <w:rsid w:val="00C308F5"/>
    <w:rsid w:val="00C360CE"/>
    <w:rsid w:val="00C432D3"/>
    <w:rsid w:val="00C47BFF"/>
    <w:rsid w:val="00C6114A"/>
    <w:rsid w:val="00C63ED7"/>
    <w:rsid w:val="00C708C6"/>
    <w:rsid w:val="00CB7FF4"/>
    <w:rsid w:val="00CE12A0"/>
    <w:rsid w:val="00D11BDF"/>
    <w:rsid w:val="00D13F44"/>
    <w:rsid w:val="00D15F05"/>
    <w:rsid w:val="00D251A4"/>
    <w:rsid w:val="00D27277"/>
    <w:rsid w:val="00D30E01"/>
    <w:rsid w:val="00D42F9D"/>
    <w:rsid w:val="00D672DD"/>
    <w:rsid w:val="00D76DC6"/>
    <w:rsid w:val="00D92D8B"/>
    <w:rsid w:val="00DA0F54"/>
    <w:rsid w:val="00DB4D90"/>
    <w:rsid w:val="00E0730E"/>
    <w:rsid w:val="00E128EE"/>
    <w:rsid w:val="00EB1E10"/>
    <w:rsid w:val="00ED271A"/>
    <w:rsid w:val="00F15B75"/>
    <w:rsid w:val="00F23B55"/>
    <w:rsid w:val="00F253DE"/>
    <w:rsid w:val="00F355F0"/>
    <w:rsid w:val="00F4728D"/>
    <w:rsid w:val="00F740AB"/>
    <w:rsid w:val="00F84856"/>
    <w:rsid w:val="00F9378C"/>
    <w:rsid w:val="00FA1E69"/>
    <w:rsid w:val="00FA7E55"/>
    <w:rsid w:val="00FC2020"/>
    <w:rsid w:val="00FD4063"/>
    <w:rsid w:val="00FE081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235B83"/>
    <w:rPr>
      <w:rFonts w:asciiTheme="majorHAnsi" w:eastAsiaTheme="majorEastAsia" w:hAnsiTheme="majorHAnsi" w:cstheme="majorBidi"/>
      <w:sz w:val="18"/>
      <w:szCs w:val="18"/>
    </w:rPr>
  </w:style>
  <w:style w:type="character" w:customStyle="1" w:styleId="aa">
    <w:name w:val="吹き出し (文字)"/>
    <w:basedOn w:val="a0"/>
    <w:link w:val="a9"/>
    <w:rsid w:val="00235B83"/>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235B83"/>
    <w:rPr>
      <w:rFonts w:asciiTheme="majorHAnsi" w:eastAsiaTheme="majorEastAsia" w:hAnsiTheme="majorHAnsi" w:cstheme="majorBidi"/>
      <w:sz w:val="18"/>
      <w:szCs w:val="18"/>
    </w:rPr>
  </w:style>
  <w:style w:type="character" w:customStyle="1" w:styleId="aa">
    <w:name w:val="吹き出し (文字)"/>
    <w:basedOn w:val="a0"/>
    <w:link w:val="a9"/>
    <w:rsid w:val="00235B8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AB9D2-D039-4752-92B1-8A3D25DB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2013-09-23T08:12:00Z</dcterms:created>
  <dcterms:modified xsi:type="dcterms:W3CDTF">2013-09-25T06:07:00Z</dcterms:modified>
</cp:coreProperties>
</file>