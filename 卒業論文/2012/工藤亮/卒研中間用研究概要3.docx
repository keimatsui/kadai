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97C" w:rsidRDefault="0037797C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プロジェクトマネジメントをサポートする</w:t>
      </w:r>
      <w:r>
        <w:rPr>
          <w:rFonts w:ascii="Times New Roman" w:hAnsi="Times New Roman" w:hint="eastAsia"/>
          <w:sz w:val="28"/>
        </w:rPr>
        <w:t>WEB</w:t>
      </w:r>
      <w:r>
        <w:rPr>
          <w:rFonts w:ascii="Times New Roman" w:hAnsi="Times New Roman" w:hint="eastAsia"/>
          <w:sz w:val="28"/>
        </w:rPr>
        <w:t>アプリケーションに</w:t>
      </w:r>
    </w:p>
    <w:p w:rsidR="00A33982" w:rsidRPr="001F7A1B" w:rsidRDefault="00A33982" w:rsidP="001F7A1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関する研究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F84856">
        <w:rPr>
          <w:rFonts w:ascii="Times New Roman" w:hAnsi="Times New Roman" w:hint="eastAsia"/>
        </w:rPr>
        <w:t>（以下，バージョン管理サービス）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ロジェクトの中心にバージョン管理システムをおくこともできると思われる．</w:t>
      </w:r>
    </w:p>
    <w:p w:rsidR="00BA1763" w:rsidRPr="00BA1763" w:rsidRDefault="00456B38" w:rsidP="00BA1763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そのような開発体制においては，</w:t>
      </w:r>
      <w:r w:rsidR="00BA1763" w:rsidRPr="00BA1763">
        <w:rPr>
          <w:rFonts w:ascii="Times New Roman" w:hAnsi="Times New Roman" w:hint="eastAsia"/>
        </w:rPr>
        <w:t>PMBOK</w:t>
      </w:r>
      <w:r w:rsidR="00BA1763" w:rsidRPr="00BA1763">
        <w:rPr>
          <w:rFonts w:ascii="Times New Roman" w:hAnsi="Times New Roman" w:hint="eastAsia"/>
        </w:rPr>
        <w:t>で提示されているようなマネジメン</w:t>
      </w:r>
      <w:r w:rsidR="0094011F">
        <w:rPr>
          <w:rFonts w:ascii="Times New Roman" w:hAnsi="Times New Roman" w:hint="eastAsia"/>
        </w:rPr>
        <w:t>トの活動がバージョン管理サービスでサポートされることが望ましいと思われる．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においては</w:t>
      </w:r>
      <w:r w:rsidRPr="00BA1763">
        <w:rPr>
          <w:rFonts w:ascii="Times New Roman" w:hAnsi="Times New Roman" w:hint="eastAsia"/>
        </w:rPr>
        <w:t>EVM</w:t>
      </w:r>
      <w:r w:rsidR="00F84856">
        <w:rPr>
          <w:rFonts w:ascii="Times New Roman" w:hAnsi="Times New Roman" w:hint="eastAsia"/>
        </w:rPr>
        <w:t xml:space="preserve"> </w:t>
      </w:r>
      <w:r w:rsidR="00F84856">
        <w:rPr>
          <w:rFonts w:ascii="Times New Roman" w:hAnsi="Times New Roman" w:hint="eastAsia"/>
        </w:rPr>
        <w:t>（</w:t>
      </w:r>
      <w:r w:rsidR="00F84856">
        <w:rPr>
          <w:rFonts w:ascii="Times New Roman" w:hAnsi="Times New Roman"/>
        </w:rPr>
        <w:t>Earned Value Management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が</w:t>
      </w:r>
      <w:r w:rsidR="0094011F">
        <w:rPr>
          <w:rFonts w:ascii="Times New Roman" w:hAnsi="Times New Roman" w:hint="eastAsia"/>
        </w:rPr>
        <w:t>プロジェクトの進捗状況や進捗に係わるリスクを把握でき，プロジェクトを計画通りに進行するために，的確な対応を行いやすい</w:t>
      </w:r>
      <w:r w:rsidR="00F84856">
        <w:rPr>
          <w:rFonts w:ascii="Times New Roman" w:hAnsi="Times New Roman" w:hint="eastAsia"/>
        </w:rPr>
        <w:t>ため重要だと言われているが，</w:t>
      </w:r>
      <w:r w:rsidRPr="00BA1763">
        <w:rPr>
          <w:rFonts w:ascii="Times New Roman" w:hAnsi="Times New Roman" w:hint="eastAsia"/>
        </w:rPr>
        <w:t>既存のバージョン管理サービス上で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を見ることはできないと思われる．</w:t>
      </w:r>
      <w:r w:rsidR="00F84856">
        <w:rPr>
          <w:rFonts w:ascii="Times New Roman" w:hAnsi="Times New Roman" w:hint="eastAsia"/>
        </w:rPr>
        <w:t>なぜなら，既存のバージョン管理サービスはそこまでサポートされていない</w:t>
      </w:r>
      <w:r w:rsidR="00B71546">
        <w:rPr>
          <w:rFonts w:ascii="Times New Roman" w:hAnsi="Times New Roman" w:hint="eastAsia"/>
        </w:rPr>
        <w:t>の</w:t>
      </w:r>
      <w:r w:rsidR="00F84856">
        <w:rPr>
          <w:rFonts w:ascii="Times New Roman" w:hAnsi="Times New Roman" w:hint="eastAsia"/>
        </w:rPr>
        <w:t>である．</w:t>
      </w:r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94011F">
        <w:rPr>
          <w:rFonts w:ascii="Times New Roman" w:hAnsi="Times New Roman" w:hint="eastAsia"/>
        </w:rPr>
        <w:t>プロジェクトマネージェーは</w:t>
      </w:r>
      <w:r w:rsidR="00B71546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PM</w:t>
      </w:r>
      <w:r w:rsidR="00456B38">
        <w:rPr>
          <w:rFonts w:ascii="Times New Roman" w:hAnsi="Times New Roman" w:hint="eastAsia"/>
        </w:rPr>
        <w:t>の計画時のデータと進行中の</w:t>
      </w:r>
      <w:r w:rsidRPr="00BA1763">
        <w:rPr>
          <w:rFonts w:ascii="Times New Roman" w:hAnsi="Times New Roman" w:hint="eastAsia"/>
        </w:rPr>
        <w:t>進捗データを取り出して別に処理することによって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</w:t>
      </w:r>
      <w:r w:rsidR="001178CA">
        <w:rPr>
          <w:rFonts w:ascii="Times New Roman" w:hAnsi="Times New Roman" w:hint="eastAsia"/>
        </w:rPr>
        <w:t>のである</w:t>
      </w:r>
      <w:r w:rsidR="005D76B1">
        <w:rPr>
          <w:rFonts w:ascii="Times New Roman" w:hAnsi="Times New Roman" w:hint="eastAsia"/>
        </w:rPr>
        <w:t>．</w:t>
      </w:r>
    </w:p>
    <w:p w:rsidR="00D13F44" w:rsidRDefault="005D76B1" w:rsidP="00B71546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そこで、</w:t>
      </w:r>
      <w:r w:rsidR="00B71546">
        <w:rPr>
          <w:rFonts w:ascii="Times New Roman" w:hAnsi="Times New Roman" w:hint="eastAsia"/>
        </w:rPr>
        <w:t>PM</w:t>
      </w:r>
      <w:r w:rsidR="00B71546">
        <w:rPr>
          <w:rFonts w:ascii="Times New Roman" w:hAnsi="Times New Roman" w:hint="eastAsia"/>
        </w:rPr>
        <w:t>の計画時のデータと進行中の進捗データを取り出して別に処理することなく</w:t>
      </w:r>
      <w:r w:rsidR="00B71546">
        <w:rPr>
          <w:rFonts w:ascii="Times New Roman" w:hAnsi="Times New Roman" w:hint="eastAsia"/>
        </w:rPr>
        <w:t>EVM</w:t>
      </w:r>
      <w:r w:rsidR="00B71546">
        <w:rPr>
          <w:rFonts w:ascii="Times New Roman" w:hAnsi="Times New Roman" w:hint="eastAsia"/>
        </w:rPr>
        <w:t>を書けるように</w:t>
      </w:r>
      <w:r w:rsidR="00D13F44">
        <w:rPr>
          <w:rFonts w:ascii="Times New Roman" w:hAnsi="Times New Roman" w:hint="eastAsia"/>
        </w:rPr>
        <w:t>することを目指す．</w:t>
      </w:r>
    </w:p>
    <w:p w:rsidR="00ED271A" w:rsidRDefault="00D13F44" w:rsidP="00D13F4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方法として</w:t>
      </w:r>
      <w:r w:rsidR="00B71546">
        <w:rPr>
          <w:rFonts w:ascii="Times New Roman" w:hAnsi="Times New Roman" w:hint="eastAsia"/>
        </w:rPr>
        <w:t>，</w:t>
      </w:r>
      <w:proofErr w:type="spellStart"/>
      <w:r w:rsid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ギットハブ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の</w:t>
      </w:r>
      <w:r w:rsidR="002B337E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(</w:t>
      </w:r>
      <w:r w:rsidR="00ED271A">
        <w:rPr>
          <w:rFonts w:ascii="Times New Roman" w:hAnsi="Times New Roman" w:hint="eastAsia"/>
        </w:rPr>
        <w:t>イシュー</w:t>
      </w:r>
      <w:r w:rsidR="00ED271A">
        <w:rPr>
          <w:rFonts w:ascii="Times New Roman" w:hAnsi="Times New Roman" w:hint="eastAsia"/>
        </w:rPr>
        <w:t>)</w:t>
      </w:r>
      <w:r w:rsidR="002B337E">
        <w:rPr>
          <w:rFonts w:ascii="Times New Roman" w:hAnsi="Times New Roman" w:hint="eastAsia"/>
        </w:rPr>
        <w:t>を利用する</w:t>
      </w:r>
      <w:r>
        <w:rPr>
          <w:rFonts w:ascii="Times New Roman" w:hAnsi="Times New Roman" w:hint="eastAsia"/>
        </w:rPr>
        <w:t>．</w:t>
      </w:r>
      <w:r w:rsidR="002B337E">
        <w:rPr>
          <w:rFonts w:ascii="Times New Roman" w:hAnsi="Times New Roman" w:hint="eastAsia"/>
        </w:rPr>
        <w:t>Issue</w:t>
      </w:r>
      <w:r w:rsidR="002B337E">
        <w:rPr>
          <w:rFonts w:ascii="Times New Roman" w:hAnsi="Times New Roman" w:hint="eastAsia"/>
        </w:rPr>
        <w:t>とは，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つのタスクに</w:t>
      </w:r>
      <w:r w:rsidR="00ED271A">
        <w:rPr>
          <w:rFonts w:ascii="Times New Roman" w:hAnsi="Times New Roman" w:hint="eastAsia"/>
        </w:rPr>
        <w:t>1</w:t>
      </w:r>
      <w:r w:rsidR="00ED271A">
        <w:rPr>
          <w:rFonts w:ascii="Times New Roman" w:hAnsi="Times New Roman" w:hint="eastAsia"/>
        </w:rPr>
        <w:t>つの</w:t>
      </w:r>
      <w:r w:rsidR="00ED271A">
        <w:rPr>
          <w:rFonts w:ascii="Times New Roman" w:hAnsi="Times New Roman" w:hint="eastAsia"/>
        </w:rPr>
        <w:t>Issue</w:t>
      </w:r>
      <w:r w:rsidR="00ED271A">
        <w:rPr>
          <w:rFonts w:ascii="Times New Roman" w:hAnsi="Times New Roman" w:hint="eastAsia"/>
        </w:rPr>
        <w:t>を使用することによって，タスクの監視や管理を行うための機能である．</w:t>
      </w:r>
    </w:p>
    <w:p w:rsidR="005D76B1" w:rsidRDefault="00ED271A" w:rsidP="00221F6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を</w:t>
      </w:r>
      <w:r w:rsidR="002E4280">
        <w:rPr>
          <w:rFonts w:ascii="Times New Roman" w:hAnsi="Times New Roman" w:hint="eastAsia"/>
        </w:rPr>
        <w:t>利用</w:t>
      </w:r>
      <w:r w:rsidR="00221F6E">
        <w:rPr>
          <w:rFonts w:ascii="Times New Roman" w:hAnsi="Times New Roman" w:hint="eastAsia"/>
        </w:rPr>
        <w:t>し，</w:t>
      </w:r>
      <w:r w:rsidR="00221F6E">
        <w:rPr>
          <w:rFonts w:ascii="Times New Roman" w:hAnsi="Times New Roman" w:hint="eastAsia"/>
        </w:rPr>
        <w:t>EVM</w:t>
      </w:r>
      <w:r w:rsidR="00221F6E">
        <w:rPr>
          <w:rFonts w:ascii="Times New Roman" w:hAnsi="Times New Roman" w:hint="eastAsia"/>
        </w:rPr>
        <w:t>に必要な計画時のデータを加える</w:t>
      </w:r>
      <w:r w:rsidR="002B337E">
        <w:rPr>
          <w:rFonts w:ascii="Times New Roman" w:hAnsi="Times New Roman" w:hint="eastAsia"/>
        </w:rPr>
        <w:t>ことによって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自動作成機能</w:t>
      </w:r>
      <w:r w:rsidR="00786FE8">
        <w:rPr>
          <w:rFonts w:ascii="Times New Roman" w:hAnsi="Times New Roman" w:hint="eastAsia"/>
        </w:rPr>
        <w:t>というシステムを開発する．</w:t>
      </w:r>
      <w:r w:rsidR="00BA1763" w:rsidRPr="00BA1763">
        <w:rPr>
          <w:rFonts w:ascii="Times New Roman" w:hAnsi="Times New Roman" w:hint="eastAsia"/>
        </w:rPr>
        <w:t>このシステムによって</w:t>
      </w:r>
      <w:r w:rsidR="005D76B1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を自動的に作成され，作業の遅延などのリスク・マネジメントやスケジュール管理などのタイム・マネジメントに貢献することができると思われる．</w:t>
      </w:r>
    </w:p>
    <w:p w:rsidR="005D76B1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D76DC6" w:rsidRDefault="00F740AB" w:rsidP="002B337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本研究の目的として</w:t>
      </w:r>
      <w:r w:rsidR="005D76B1" w:rsidRPr="005D76B1">
        <w:rPr>
          <w:rFonts w:ascii="Times New Roman" w:hAnsi="Times New Roman" w:hint="eastAsia"/>
        </w:rPr>
        <w:t>開発するシステムは、</w:t>
      </w:r>
      <w:proofErr w:type="spellStart"/>
      <w:r w:rsidR="005D76B1" w:rsidRPr="005D76B1">
        <w:rPr>
          <w:rFonts w:ascii="Times New Roman" w:hAnsi="Times New Roman" w:hint="eastAsia"/>
        </w:rPr>
        <w:t>GitHub</w:t>
      </w:r>
      <w:proofErr w:type="spellEnd"/>
      <w:r w:rsidR="00ED271A">
        <w:rPr>
          <w:rFonts w:ascii="Times New Roman" w:hAnsi="Times New Roman" w:hint="eastAsia"/>
        </w:rPr>
        <w:t>の</w:t>
      </w:r>
      <w:r w:rsidR="00ED271A">
        <w:rPr>
          <w:rFonts w:ascii="Times New Roman" w:hAnsi="Times New Roman" w:hint="eastAsia"/>
        </w:rPr>
        <w:t>Issue</w:t>
      </w:r>
      <w:r w:rsidR="000C5AF7">
        <w:rPr>
          <w:rFonts w:ascii="Times New Roman" w:hAnsi="Times New Roman" w:hint="eastAsia"/>
        </w:rPr>
        <w:t>を利用し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の作成に必要なデータ</w:t>
      </w:r>
      <w:r w:rsidR="00D15F05">
        <w:rPr>
          <w:rFonts w:ascii="Times New Roman" w:hAnsi="Times New Roman" w:hint="eastAsia"/>
        </w:rPr>
        <w:t>のプロジェクトを始める前の計画時の見積も</w:t>
      </w:r>
      <w:r w:rsidR="00D15F05">
        <w:rPr>
          <w:rFonts w:ascii="Times New Roman" w:hAnsi="Times New Roman" w:hint="eastAsia"/>
        </w:rPr>
        <w:lastRenderedPageBreak/>
        <w:t>りコスト，そして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には時間を反映したデータが必要だが，今回は時間のかわりに</w:t>
      </w:r>
      <w:r w:rsidR="00D15F05" w:rsidRPr="00D15F05">
        <w:rPr>
          <w:rFonts w:ascii="Times New Roman" w:hAnsi="Times New Roman" w:hint="eastAsia"/>
        </w:rPr>
        <w:t>タスク</w:t>
      </w:r>
      <w:r w:rsidR="00D15F05">
        <w:rPr>
          <w:rFonts w:ascii="Times New Roman" w:hAnsi="Times New Roman" w:hint="eastAsia"/>
        </w:rPr>
        <w:t>ごとで時間管理を代用し</w:t>
      </w:r>
      <w:r>
        <w:rPr>
          <w:rFonts w:ascii="Times New Roman" w:hAnsi="Times New Roman" w:hint="eastAsia"/>
        </w:rPr>
        <w:t>，</w:t>
      </w:r>
      <w:r w:rsidR="00D15F05">
        <w:rPr>
          <w:rFonts w:ascii="Times New Roman" w:hAnsi="Times New Roman" w:hint="eastAsia"/>
        </w:rPr>
        <w:t>そのデータでプロジェクトの進捗データが明確になり，そのプロジェクト進捗管理データを</w:t>
      </w:r>
      <w:r w:rsidR="00786FE8">
        <w:rPr>
          <w:rFonts w:ascii="Times New Roman" w:hAnsi="Times New Roman" w:hint="eastAsia"/>
        </w:rPr>
        <w:t>取り出すサブシステムと，</w:t>
      </w:r>
      <w:r w:rsidR="005D76B1" w:rsidRPr="005D76B1">
        <w:rPr>
          <w:rFonts w:ascii="Times New Roman" w:hAnsi="Times New Roman" w:hint="eastAsia"/>
        </w:rPr>
        <w:t>それを用いて</w:t>
      </w:r>
      <w:r w:rsidR="005D76B1" w:rsidRPr="005D76B1"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を描画するサブシステムである．</w:t>
      </w:r>
      <w:r w:rsidR="00D15F05">
        <w:rPr>
          <w:rFonts w:ascii="Times New Roman" w:hAnsi="Times New Roman" w:hint="eastAsia"/>
        </w:rPr>
        <w:t>このシステムによって</w:t>
      </w:r>
      <w:r w:rsidR="00D15F05">
        <w:rPr>
          <w:rFonts w:ascii="Times New Roman" w:hAnsi="Times New Roman" w:hint="eastAsia"/>
        </w:rPr>
        <w:t>EVM</w:t>
      </w:r>
      <w:r w:rsidR="00D15F05">
        <w:rPr>
          <w:rFonts w:ascii="Times New Roman" w:hAnsi="Times New Roman" w:hint="eastAsia"/>
        </w:rPr>
        <w:t>が自動的に作成され，</w:t>
      </w:r>
      <w:r w:rsidR="00794C7F">
        <w:rPr>
          <w:rFonts w:ascii="Times New Roman" w:hAnsi="Times New Roman" w:hint="eastAsia"/>
        </w:rPr>
        <w:t>プロジェクトマネージャーが報告や指示をすることなくメンバー各自</w:t>
      </w:r>
      <w:r w:rsidR="009B68AB">
        <w:rPr>
          <w:rFonts w:ascii="Times New Roman" w:hAnsi="Times New Roman" w:hint="eastAsia"/>
        </w:rPr>
        <w:t>が進捗状況を理解することで</w:t>
      </w:r>
      <w:r w:rsidR="005C5B51">
        <w:rPr>
          <w:rFonts w:ascii="Times New Roman" w:hAnsi="Times New Roman" w:hint="eastAsia"/>
        </w:rPr>
        <w:t>置かれている状況を把握</w:t>
      </w:r>
      <w:r w:rsidR="001F7A1B">
        <w:rPr>
          <w:rFonts w:ascii="Times New Roman" w:hAnsi="Times New Roman" w:hint="eastAsia"/>
        </w:rPr>
        <w:t>でき，</w:t>
      </w:r>
      <w:r w:rsidR="009B68AB">
        <w:rPr>
          <w:rFonts w:ascii="Times New Roman" w:hAnsi="Times New Roman" w:hint="eastAsia"/>
        </w:rPr>
        <w:t>各自が</w:t>
      </w:r>
      <w:r w:rsidR="001F7A1B">
        <w:rPr>
          <w:rFonts w:ascii="Times New Roman" w:hAnsi="Times New Roman" w:hint="eastAsia"/>
        </w:rPr>
        <w:t>進捗管理</w:t>
      </w:r>
      <w:r w:rsidR="009B68AB">
        <w:rPr>
          <w:rFonts w:ascii="Times New Roman" w:hAnsi="Times New Roman" w:hint="eastAsia"/>
        </w:rPr>
        <w:t>を</w:t>
      </w:r>
      <w:r w:rsidR="001F7A1B">
        <w:rPr>
          <w:rFonts w:ascii="Times New Roman" w:hAnsi="Times New Roman" w:hint="eastAsia"/>
        </w:rPr>
        <w:t>できると思われる．</w:t>
      </w:r>
    </w:p>
    <w:p w:rsidR="002B337E" w:rsidRPr="004760DE" w:rsidRDefault="002B337E" w:rsidP="002B337E">
      <w:pPr>
        <w:ind w:firstLineChars="100" w:firstLine="212"/>
        <w:rPr>
          <w:rFonts w:ascii="Times New Roman" w:hAnsi="Times New Roman"/>
        </w:rPr>
      </w:pPr>
    </w:p>
    <w:p w:rsidR="00A33982" w:rsidRPr="000B3A51" w:rsidRDefault="00181FBD" w:rsidP="000B3A51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0B3A51" w:rsidRDefault="000B3A51" w:rsidP="005659E5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以下の</w:t>
      </w:r>
      <w:r>
        <w:rPr>
          <w:rFonts w:ascii="Times New Roman" w:hAnsi="Times New Roman" w:hint="eastAsia"/>
        </w:rPr>
        <w:t>(1)</w:t>
      </w:r>
      <w:r>
        <w:rPr>
          <w:rFonts w:ascii="Times New Roman" w:hAnsi="Times New Roman" w:hint="eastAsia"/>
        </w:rPr>
        <w:t>～</w:t>
      </w: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の方法を記す．</w:t>
      </w:r>
    </w:p>
    <w:p w:rsidR="000B3A51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について調査</w:t>
      </w:r>
    </w:p>
    <w:p w:rsidR="004E67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に作業内容と期限とコストを書いておく</w:t>
      </w:r>
    </w:p>
    <w:p w:rsidR="006E0AEE" w:rsidRDefault="000B3A51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r w:rsidR="006E0AEE">
        <w:rPr>
          <w:rFonts w:ascii="Times New Roman" w:hAnsi="Times New Roman" w:hint="eastAsia"/>
        </w:rPr>
        <w:t>API</w:t>
      </w:r>
      <w:r w:rsidR="006E0AEE">
        <w:rPr>
          <w:rFonts w:ascii="Times New Roman" w:hAnsi="Times New Roman" w:hint="eastAsia"/>
        </w:rPr>
        <w:t>で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を取得する</w:t>
      </w:r>
    </w:p>
    <w:p w:rsidR="006E0AEE" w:rsidRDefault="004E67EE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</w:t>
      </w:r>
      <w:r w:rsidR="005659E5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)</w:t>
      </w:r>
      <w:r w:rsidR="00F84856">
        <w:rPr>
          <w:rFonts w:ascii="Times New Roman" w:hAnsi="Times New Roman" w:hint="eastAsia"/>
        </w:rPr>
        <w:t xml:space="preserve"> </w:t>
      </w:r>
      <w:r w:rsidR="006E0AEE">
        <w:rPr>
          <w:rFonts w:ascii="Times New Roman" w:hAnsi="Times New Roman" w:hint="eastAsia"/>
        </w:rPr>
        <w:t>Issue</w:t>
      </w:r>
      <w:r w:rsidR="006E0AEE">
        <w:rPr>
          <w:rFonts w:ascii="Times New Roman" w:hAnsi="Times New Roman" w:hint="eastAsia"/>
        </w:rPr>
        <w:t>から</w:t>
      </w:r>
      <w:r w:rsidR="006E0AEE">
        <w:rPr>
          <w:rFonts w:ascii="Times New Roman" w:hAnsi="Times New Roman" w:hint="eastAsia"/>
        </w:rPr>
        <w:t>EVM</w:t>
      </w:r>
      <w:r w:rsidR="006E0AEE">
        <w:rPr>
          <w:rFonts w:ascii="Times New Roman" w:hAnsi="Times New Roman" w:hint="eastAsia"/>
        </w:rPr>
        <w:t>に必要なデータを抽出する</w:t>
      </w:r>
    </w:p>
    <w:p w:rsidR="00A726CB" w:rsidRDefault="00A726CB" w:rsidP="000B3A51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(5)</w:t>
      </w:r>
      <w:r w:rsidR="00F8485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抽出されたデータをもとに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</w:t>
      </w:r>
    </w:p>
    <w:p w:rsidR="005659E5" w:rsidRPr="00A726CB" w:rsidRDefault="005659E5" w:rsidP="000B3A51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成果物のイメージ</w:t>
      </w:r>
    </w:p>
    <w:p w:rsidR="002C733D" w:rsidRDefault="00D92D8B" w:rsidP="002C733D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2C733D">
        <w:rPr>
          <w:rFonts w:ascii="Times New Roman" w:hAnsi="Times New Roman" w:hint="eastAsia"/>
        </w:rPr>
        <w:t>の機能の</w:t>
      </w:r>
      <w:r w:rsidR="002C733D">
        <w:rPr>
          <w:rFonts w:ascii="Times New Roman" w:hAnsi="Times New Roman" w:hint="eastAsia"/>
        </w:rPr>
        <w:t>Issue</w:t>
      </w:r>
      <w:r>
        <w:rPr>
          <w:rFonts w:ascii="Times New Roman" w:hAnsi="Times New Roman" w:hint="eastAsia"/>
        </w:rPr>
        <w:t>でプロジェクトの進捗管理</w:t>
      </w:r>
      <w:r w:rsidR="00643D54">
        <w:rPr>
          <w:rFonts w:ascii="Times New Roman" w:hAnsi="Times New Roman" w:hint="eastAsia"/>
        </w:rPr>
        <w:t>を</w:t>
      </w:r>
      <w:r w:rsidR="002B337E">
        <w:rPr>
          <w:rFonts w:ascii="Times New Roman" w:hAnsi="Times New Roman" w:hint="eastAsia"/>
        </w:rPr>
        <w:t>行い，そこから抽出したデータをもとに</w:t>
      </w:r>
      <w:r w:rsidR="002B337E">
        <w:rPr>
          <w:rFonts w:ascii="Times New Roman" w:hAnsi="Times New Roman" w:hint="eastAsia"/>
        </w:rPr>
        <w:t>EVM</w:t>
      </w:r>
    </w:p>
    <w:p w:rsidR="00D92D8B" w:rsidRDefault="004E67EE" w:rsidP="002C733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を自動的に表示すること</w:t>
      </w:r>
      <w:r w:rsidR="002B337E">
        <w:rPr>
          <w:rFonts w:ascii="Times New Roman" w:hAnsi="Times New Roman" w:hint="eastAsia"/>
        </w:rPr>
        <w:t>である</w:t>
      </w:r>
      <w:r>
        <w:rPr>
          <w:rFonts w:ascii="Times New Roman" w:hAnsi="Times New Roman" w:hint="eastAsia"/>
        </w:rPr>
        <w:t>．</w:t>
      </w:r>
    </w:p>
    <w:p w:rsidR="005659E5" w:rsidRPr="00D92D8B" w:rsidRDefault="005659E5" w:rsidP="00D92D8B">
      <w:pPr>
        <w:rPr>
          <w:rFonts w:ascii="Times New Roman" w:hAnsi="Times New Roman"/>
        </w:rPr>
      </w:pPr>
    </w:p>
    <w:p w:rsidR="00181FBD" w:rsidRDefault="00181FBD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進捗状況</w:t>
      </w:r>
    </w:p>
    <w:p w:rsidR="005659E5" w:rsidRDefault="005659E5" w:rsidP="00786FE8">
      <w:pPr>
        <w:ind w:firstLineChars="100" w:firstLine="212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 w:rsidR="00B51693">
        <w:rPr>
          <w:rFonts w:ascii="Times New Roman" w:hAnsi="Times New Roman" w:hint="eastAsia"/>
        </w:rPr>
        <w:t>の</w:t>
      </w:r>
      <w:r w:rsidR="00B51693">
        <w:rPr>
          <w:rFonts w:ascii="Times New Roman" w:hAnsi="Times New Roman" w:hint="eastAsia"/>
        </w:rPr>
        <w:t>API</w:t>
      </w:r>
      <w:r w:rsidR="00B51693">
        <w:rPr>
          <w:rFonts w:ascii="Times New Roman" w:hAnsi="Times New Roman" w:hint="eastAsia"/>
        </w:rPr>
        <w:t>についての調査が終わっている．</w:t>
      </w:r>
      <w:r w:rsidR="008146E4">
        <w:rPr>
          <w:rFonts w:ascii="Times New Roman" w:hAnsi="Times New Roman" w:hint="eastAsia"/>
        </w:rPr>
        <w:t>具体的な方法が決まっている</w:t>
      </w:r>
      <w:r>
        <w:rPr>
          <w:rFonts w:ascii="Times New Roman" w:hAnsi="Times New Roman" w:hint="eastAsia"/>
        </w:rPr>
        <w:t>．</w:t>
      </w:r>
    </w:p>
    <w:p w:rsidR="005659E5" w:rsidRPr="005659E5" w:rsidRDefault="005659E5" w:rsidP="005659E5">
      <w:pPr>
        <w:rPr>
          <w:rFonts w:ascii="Times New Roman" w:hAnsi="Times New Roman"/>
        </w:rPr>
      </w:pPr>
    </w:p>
    <w:p w:rsidR="00A726CB" w:rsidRPr="00A726CB" w:rsidRDefault="00181FBD" w:rsidP="005659E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今後の計画</w:t>
      </w:r>
    </w:p>
    <w:p w:rsidR="00AC5DBC" w:rsidRDefault="009B68AB" w:rsidP="00AC5DBC">
      <w:pPr>
        <w:ind w:firstLineChars="100" w:firstLine="212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月～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 w:rsidR="00AC5DBC">
        <w:rPr>
          <w:rFonts w:ascii="Times New Roman" w:hAnsi="Times New Roman" w:hint="eastAsia"/>
        </w:rPr>
        <w:t>の期間に研究方法の</w:t>
      </w:r>
      <w:r w:rsidR="00AC5DBC">
        <w:rPr>
          <w:rFonts w:ascii="Times New Roman" w:hAnsi="Times New Roman" w:hint="eastAsia"/>
        </w:rPr>
        <w:t>(2)</w:t>
      </w:r>
      <w:r w:rsidR="00AC5DBC">
        <w:rPr>
          <w:rFonts w:ascii="Times New Roman" w:hAnsi="Times New Roman" w:hint="eastAsia"/>
        </w:rPr>
        <w:t>～</w:t>
      </w:r>
      <w:r w:rsidR="00AC5DBC">
        <w:rPr>
          <w:rFonts w:ascii="Times New Roman" w:hAnsi="Times New Roman" w:hint="eastAsia"/>
        </w:rPr>
        <w:t>(5)</w:t>
      </w:r>
      <w:r w:rsidR="00AC5DBC">
        <w:rPr>
          <w:rFonts w:ascii="Times New Roman" w:hAnsi="Times New Roman" w:hint="eastAsia"/>
        </w:rPr>
        <w:t>を実行し，</w:t>
      </w:r>
      <w:r w:rsidR="00AC5DBC">
        <w:rPr>
          <w:rFonts w:ascii="Times New Roman" w:hAnsi="Times New Roman" w:hint="eastAsia"/>
        </w:rPr>
        <w:t>12</w:t>
      </w:r>
      <w:r w:rsidR="00AC5DBC">
        <w:rPr>
          <w:rFonts w:ascii="Times New Roman" w:hAnsi="Times New Roman" w:hint="eastAsia"/>
        </w:rPr>
        <w:t>月～</w:t>
      </w:r>
      <w:r w:rsidR="00AC5DBC">
        <w:rPr>
          <w:rFonts w:ascii="Times New Roman" w:hAnsi="Times New Roman" w:hint="eastAsia"/>
        </w:rPr>
        <w:t>1</w:t>
      </w:r>
      <w:r w:rsidR="00AC5DBC">
        <w:rPr>
          <w:rFonts w:ascii="Times New Roman" w:hAnsi="Times New Roman" w:hint="eastAsia"/>
        </w:rPr>
        <w:t>月に今までの研究を考察し，論文と発表資料を作成する．</w:t>
      </w:r>
      <w:bookmarkStart w:id="0" w:name="_GoBack"/>
      <w:bookmarkEnd w:id="0"/>
    </w:p>
    <w:p w:rsidR="009B68AB" w:rsidRDefault="009B68AB" w:rsidP="009B68AB">
      <w:pPr>
        <w:ind w:firstLineChars="100" w:firstLine="212"/>
        <w:rPr>
          <w:rFonts w:ascii="Times New Roman" w:hAnsi="Times New Roman" w:hint="eastAsia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[1]</w:t>
      </w:r>
      <w:r w:rsidR="00F8485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：「</w:t>
      </w:r>
      <w:r>
        <w:rPr>
          <w:rFonts w:ascii="Times New Roman" w:hAnsi="Times New Roman" w:hint="eastAsia"/>
        </w:rPr>
        <w:t xml:space="preserve">PMBOK Guide </w:t>
      </w:r>
      <w:r>
        <w:rPr>
          <w:rFonts w:ascii="Times New Roman" w:hAnsi="Times New Roman" w:hint="eastAsia"/>
        </w:rPr>
        <w:t>第</w:t>
      </w:r>
      <w:r w:rsidR="002000D8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版」，</w:t>
      </w:r>
      <w:r>
        <w:rPr>
          <w:rFonts w:ascii="Times New Roman" w:hAnsi="Times New Roman" w:hint="eastAsia"/>
        </w:rPr>
        <w:t>PMI</w:t>
      </w:r>
      <w:r>
        <w:rPr>
          <w:rFonts w:ascii="Times New Roman" w:hAnsi="Times New Roman" w:hint="eastAsia"/>
        </w:rPr>
        <w:t>，</w:t>
      </w:r>
      <w:proofErr w:type="spellStart"/>
      <w:r>
        <w:rPr>
          <w:rFonts w:ascii="Times New Roman" w:hAnsi="Times New Roman" w:hint="eastAsia"/>
        </w:rPr>
        <w:t>pp</w:t>
      </w:r>
      <w:proofErr w:type="spellEnd"/>
      <w:r>
        <w:rPr>
          <w:rFonts w:ascii="Times New Roman" w:hAnsi="Times New Roman" w:hint="eastAsia"/>
        </w:rPr>
        <w:t>．</w:t>
      </w:r>
      <w:r w:rsidR="002000D8">
        <w:rPr>
          <w:rFonts w:ascii="Times New Roman" w:hAnsi="Times New Roman" w:hint="eastAsia"/>
        </w:rPr>
        <w:t>5-6</w:t>
      </w:r>
      <w:r w:rsidR="002000D8">
        <w:rPr>
          <w:rFonts w:ascii="Times New Roman" w:hAnsi="Times New Roman" w:hint="eastAsia"/>
        </w:rPr>
        <w:t>，</w:t>
      </w:r>
      <w:r w:rsidR="00BB2CC9">
        <w:rPr>
          <w:rFonts w:ascii="Times New Roman" w:hAnsi="Times New Roman" w:hint="eastAsia"/>
        </w:rPr>
        <w:t>2008</w:t>
      </w:r>
      <w:r w:rsidR="00BB2CC9">
        <w:rPr>
          <w:rFonts w:ascii="Times New Roman" w:hAnsi="Times New Roman" w:hint="eastAsia"/>
        </w:rPr>
        <w:t>．</w:t>
      </w:r>
    </w:p>
    <w:p w:rsidR="00181FBD" w:rsidRP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[2]</w:t>
      </w:r>
      <w:r w:rsidR="00825CC3">
        <w:rPr>
          <w:rFonts w:ascii="Times New Roman" w:hAnsi="Times New Roman" w:hint="eastAsia"/>
        </w:rPr>
        <w:t>情報処理振興事業協会，</w:t>
      </w:r>
      <w:r w:rsidR="00825CC3">
        <w:rPr>
          <w:rFonts w:ascii="Times New Roman" w:hAnsi="Times New Roman" w:hint="eastAsia"/>
        </w:rPr>
        <w:t>EVM</w:t>
      </w:r>
      <w:r w:rsidR="00825CC3">
        <w:rPr>
          <w:rFonts w:ascii="Times New Roman" w:hAnsi="Times New Roman" w:hint="eastAsia"/>
        </w:rPr>
        <w:t>活用型プロジェクト・マネジメント導入ガイドライン，市場評価基盤構築事業，</w:t>
      </w:r>
      <w:proofErr w:type="spellStart"/>
      <w:r w:rsidR="00BB2CC9">
        <w:rPr>
          <w:rFonts w:ascii="Times New Roman" w:hAnsi="Times New Roman" w:hint="eastAsia"/>
        </w:rPr>
        <w:t>pp</w:t>
      </w:r>
      <w:proofErr w:type="spellEnd"/>
      <w:r w:rsidR="00BB2CC9">
        <w:rPr>
          <w:rFonts w:ascii="Times New Roman" w:hAnsi="Times New Roman" w:hint="eastAsia"/>
        </w:rPr>
        <w:t>．</w:t>
      </w:r>
      <w:r w:rsidR="00BB2CC9">
        <w:rPr>
          <w:rFonts w:ascii="Times New Roman" w:hAnsi="Times New Roman" w:hint="eastAsia"/>
        </w:rPr>
        <w:t>2-3</w:t>
      </w:r>
      <w:r w:rsidR="00BB2CC9">
        <w:rPr>
          <w:rFonts w:ascii="Times New Roman" w:hAnsi="Times New Roman" w:hint="eastAsia"/>
        </w:rPr>
        <w:t>，</w:t>
      </w:r>
      <w:r w:rsidR="00825CC3">
        <w:rPr>
          <w:rFonts w:ascii="Times New Roman" w:hAnsi="Times New Roman" w:hint="eastAsia"/>
        </w:rPr>
        <w:t>2002</w:t>
      </w:r>
      <w:r w:rsidR="00825CC3">
        <w:rPr>
          <w:rFonts w:ascii="Times New Roman" w:hAnsi="Times New Roman" w:hint="eastAsia"/>
        </w:rPr>
        <w:t>．</w:t>
      </w:r>
    </w:p>
    <w:sectPr w:rsidR="00181FBD" w:rsidRPr="00181FBD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381" w:rsidRDefault="00452381" w:rsidP="00962F5D">
      <w:r>
        <w:separator/>
      </w:r>
    </w:p>
  </w:endnote>
  <w:endnote w:type="continuationSeparator" w:id="0">
    <w:p w:rsidR="00452381" w:rsidRDefault="00452381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381" w:rsidRDefault="00452381" w:rsidP="00962F5D">
      <w:r>
        <w:separator/>
      </w:r>
    </w:p>
  </w:footnote>
  <w:footnote w:type="continuationSeparator" w:id="0">
    <w:p w:rsidR="00452381" w:rsidRDefault="00452381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001"/>
    <w:rsid w:val="00021229"/>
    <w:rsid w:val="00044E0D"/>
    <w:rsid w:val="000633DA"/>
    <w:rsid w:val="0008294E"/>
    <w:rsid w:val="000B3A51"/>
    <w:rsid w:val="000C5AF7"/>
    <w:rsid w:val="001178CA"/>
    <w:rsid w:val="001264F8"/>
    <w:rsid w:val="0012650F"/>
    <w:rsid w:val="0016627F"/>
    <w:rsid w:val="00181FBD"/>
    <w:rsid w:val="001A020F"/>
    <w:rsid w:val="001F7A1B"/>
    <w:rsid w:val="002000D8"/>
    <w:rsid w:val="00204879"/>
    <w:rsid w:val="00206830"/>
    <w:rsid w:val="00221F6E"/>
    <w:rsid w:val="0024250B"/>
    <w:rsid w:val="002A4CEE"/>
    <w:rsid w:val="002B337E"/>
    <w:rsid w:val="002C733D"/>
    <w:rsid w:val="002E02C4"/>
    <w:rsid w:val="002E4280"/>
    <w:rsid w:val="00307981"/>
    <w:rsid w:val="003439F5"/>
    <w:rsid w:val="00346101"/>
    <w:rsid w:val="00371564"/>
    <w:rsid w:val="0037797C"/>
    <w:rsid w:val="00384F3A"/>
    <w:rsid w:val="003C1A45"/>
    <w:rsid w:val="003C683E"/>
    <w:rsid w:val="004043E5"/>
    <w:rsid w:val="00425D84"/>
    <w:rsid w:val="00452381"/>
    <w:rsid w:val="00452F84"/>
    <w:rsid w:val="00456B38"/>
    <w:rsid w:val="0045713D"/>
    <w:rsid w:val="004760DE"/>
    <w:rsid w:val="00482A04"/>
    <w:rsid w:val="004E67EE"/>
    <w:rsid w:val="00524740"/>
    <w:rsid w:val="00533D24"/>
    <w:rsid w:val="00540C7E"/>
    <w:rsid w:val="00550162"/>
    <w:rsid w:val="005564DB"/>
    <w:rsid w:val="005659E5"/>
    <w:rsid w:val="00580DCA"/>
    <w:rsid w:val="005C5B51"/>
    <w:rsid w:val="005D76B1"/>
    <w:rsid w:val="005F5182"/>
    <w:rsid w:val="0060145D"/>
    <w:rsid w:val="00616A6F"/>
    <w:rsid w:val="0064246E"/>
    <w:rsid w:val="00643D54"/>
    <w:rsid w:val="006E0AEE"/>
    <w:rsid w:val="00702C71"/>
    <w:rsid w:val="00714584"/>
    <w:rsid w:val="00720646"/>
    <w:rsid w:val="00762E4C"/>
    <w:rsid w:val="00767F41"/>
    <w:rsid w:val="00786FE8"/>
    <w:rsid w:val="00794C7F"/>
    <w:rsid w:val="00810B92"/>
    <w:rsid w:val="008133C9"/>
    <w:rsid w:val="008146E4"/>
    <w:rsid w:val="00825CC3"/>
    <w:rsid w:val="00827B4D"/>
    <w:rsid w:val="00844CCE"/>
    <w:rsid w:val="00875098"/>
    <w:rsid w:val="00891D03"/>
    <w:rsid w:val="009204DA"/>
    <w:rsid w:val="009226C3"/>
    <w:rsid w:val="00927B87"/>
    <w:rsid w:val="0094011F"/>
    <w:rsid w:val="00962F5D"/>
    <w:rsid w:val="00985FC2"/>
    <w:rsid w:val="009B097B"/>
    <w:rsid w:val="009B68AB"/>
    <w:rsid w:val="009C186B"/>
    <w:rsid w:val="00A33982"/>
    <w:rsid w:val="00A726CB"/>
    <w:rsid w:val="00AA6B86"/>
    <w:rsid w:val="00AA6FBE"/>
    <w:rsid w:val="00AB0A91"/>
    <w:rsid w:val="00AB7CDD"/>
    <w:rsid w:val="00AC5DBC"/>
    <w:rsid w:val="00B142C8"/>
    <w:rsid w:val="00B51693"/>
    <w:rsid w:val="00B71546"/>
    <w:rsid w:val="00BA1763"/>
    <w:rsid w:val="00BB2CC9"/>
    <w:rsid w:val="00BD208F"/>
    <w:rsid w:val="00BF15F7"/>
    <w:rsid w:val="00C308F5"/>
    <w:rsid w:val="00C360CE"/>
    <w:rsid w:val="00C47BFF"/>
    <w:rsid w:val="00C6114A"/>
    <w:rsid w:val="00C63ED7"/>
    <w:rsid w:val="00C708C6"/>
    <w:rsid w:val="00CB7FF4"/>
    <w:rsid w:val="00CE12A0"/>
    <w:rsid w:val="00D11BDF"/>
    <w:rsid w:val="00D13F44"/>
    <w:rsid w:val="00D15F05"/>
    <w:rsid w:val="00D251A4"/>
    <w:rsid w:val="00D42F9D"/>
    <w:rsid w:val="00D76DC6"/>
    <w:rsid w:val="00D92D8B"/>
    <w:rsid w:val="00DA0F54"/>
    <w:rsid w:val="00DB4D90"/>
    <w:rsid w:val="00E0730E"/>
    <w:rsid w:val="00EB1E10"/>
    <w:rsid w:val="00ED271A"/>
    <w:rsid w:val="00F23B55"/>
    <w:rsid w:val="00F355F0"/>
    <w:rsid w:val="00F4728D"/>
    <w:rsid w:val="00F740AB"/>
    <w:rsid w:val="00F84856"/>
    <w:rsid w:val="00F9378C"/>
    <w:rsid w:val="00FA1E69"/>
    <w:rsid w:val="00FA7E55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01BC2-BC4D-4709-9CAA-A3B3D7ED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2013-09-23T08:12:00Z</dcterms:created>
  <dcterms:modified xsi:type="dcterms:W3CDTF">2013-09-24T05:10:00Z</dcterms:modified>
</cp:coreProperties>
</file>