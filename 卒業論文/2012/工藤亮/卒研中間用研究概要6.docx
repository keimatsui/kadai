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97C" w:rsidRDefault="0037797C">
      <w:pPr>
        <w:jc w:val="center"/>
        <w:rPr>
          <w:rFonts w:ascii="Times New Roman" w:hAnsi="Times New Roman"/>
          <w:sz w:val="28"/>
        </w:rPr>
      </w:pPr>
      <w:r>
        <w:rPr>
          <w:rFonts w:ascii="Times New Roman" w:hAnsi="Times New Roman" w:hint="eastAsia"/>
          <w:sz w:val="28"/>
        </w:rPr>
        <w:t>プロジェクトマネジメントをサポートする</w:t>
      </w:r>
      <w:r>
        <w:rPr>
          <w:rFonts w:ascii="Times New Roman" w:hAnsi="Times New Roman" w:hint="eastAsia"/>
          <w:sz w:val="28"/>
        </w:rPr>
        <w:t>WEB</w:t>
      </w:r>
      <w:r>
        <w:rPr>
          <w:rFonts w:ascii="Times New Roman" w:hAnsi="Times New Roman" w:hint="eastAsia"/>
          <w:sz w:val="28"/>
        </w:rPr>
        <w:t>アプリケーションに</w:t>
      </w:r>
    </w:p>
    <w:p w:rsidR="00A33982" w:rsidRPr="001F7A1B" w:rsidRDefault="00A33982" w:rsidP="001F7A1B">
      <w:pPr>
        <w:jc w:val="center"/>
        <w:rPr>
          <w:rFonts w:ascii="Times New Roman" w:hAnsi="Times New Roman"/>
          <w:sz w:val="28"/>
        </w:rPr>
      </w:pPr>
      <w:r>
        <w:rPr>
          <w:rFonts w:ascii="Times New Roman" w:hAnsi="Times New Roman" w:hint="eastAsia"/>
          <w:sz w:val="28"/>
        </w:rPr>
        <w:t>関する研究</w:t>
      </w:r>
    </w:p>
    <w:p w:rsidR="0037797C" w:rsidRDefault="0037797C">
      <w:pPr>
        <w:jc w:val="center"/>
        <w:rPr>
          <w:rFonts w:ascii="Times New Roman" w:hAnsi="Times New Roman"/>
        </w:rPr>
      </w:pPr>
    </w:p>
    <w:p w:rsidR="00A33982" w:rsidRDefault="0037797C">
      <w:pPr>
        <w:jc w:val="center"/>
        <w:rPr>
          <w:rFonts w:ascii="Times New Roman" w:hAnsi="Times New Roman"/>
        </w:rPr>
      </w:pPr>
      <w:r>
        <w:rPr>
          <w:rFonts w:ascii="Times New Roman" w:hAnsi="Times New Roman" w:hint="eastAsia"/>
        </w:rPr>
        <w:t>プロジェクトマネジメント</w:t>
      </w:r>
      <w:r w:rsidR="005564DB">
        <w:rPr>
          <w:rFonts w:ascii="Times New Roman" w:hAnsi="Times New Roman" w:hint="eastAsia"/>
        </w:rPr>
        <w:t>コース</w:t>
      </w:r>
      <w:r w:rsidR="00A33982">
        <w:rPr>
          <w:rFonts w:ascii="Times New Roman" w:hAnsi="Times New Roman" w:hint="eastAsia"/>
        </w:rPr>
        <w:t xml:space="preserve">　</w:t>
      </w:r>
      <w:r>
        <w:rPr>
          <w:rFonts w:ascii="Times New Roman" w:hAnsi="Times New Roman" w:hint="eastAsia"/>
        </w:rPr>
        <w:t>矢吹</w:t>
      </w:r>
      <w:r w:rsidR="00FF2394">
        <w:rPr>
          <w:rFonts w:ascii="Times New Roman" w:hAnsi="Times New Roman" w:hint="eastAsia"/>
        </w:rPr>
        <w:t>研究室</w:t>
      </w:r>
      <w:r w:rsidR="00A33982">
        <w:rPr>
          <w:rFonts w:ascii="Times New Roman" w:hAnsi="Times New Roman" w:hint="eastAsia"/>
        </w:rPr>
        <w:t xml:space="preserve">　</w:t>
      </w:r>
      <w:r>
        <w:rPr>
          <w:rFonts w:ascii="Times New Roman" w:hAnsi="Times New Roman" w:hint="eastAsia"/>
        </w:rPr>
        <w:t>0842062</w:t>
      </w:r>
      <w:r w:rsidR="00A33982">
        <w:rPr>
          <w:rFonts w:ascii="Times New Roman" w:hAnsi="Times New Roman" w:hint="eastAsia"/>
        </w:rPr>
        <w:t xml:space="preserve">　</w:t>
      </w:r>
      <w:r>
        <w:rPr>
          <w:rFonts w:ascii="Times New Roman" w:hAnsi="Times New Roman" w:hint="eastAsia"/>
        </w:rPr>
        <w:t>工藤　亮</w:t>
      </w:r>
    </w:p>
    <w:p w:rsidR="00A33982" w:rsidRPr="0037797C"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452F84" w:rsidRPr="00452F84" w:rsidRDefault="0037797C" w:rsidP="00452F84">
      <w:pPr>
        <w:pStyle w:val="a7"/>
        <w:numPr>
          <w:ilvl w:val="0"/>
          <w:numId w:val="2"/>
        </w:numPr>
        <w:ind w:leftChars="0"/>
        <w:rPr>
          <w:rFonts w:ascii="Times New Roman" w:hAnsi="Times New Roman"/>
        </w:rPr>
      </w:pPr>
      <w:r w:rsidRPr="00452F84">
        <w:rPr>
          <w:rFonts w:ascii="Times New Roman" w:hAnsi="Times New Roman" w:hint="eastAsia"/>
        </w:rPr>
        <w:lastRenderedPageBreak/>
        <w:t>研究背景</w:t>
      </w:r>
    </w:p>
    <w:p w:rsidR="00BA1763" w:rsidRPr="00BA1763" w:rsidRDefault="00BA1763" w:rsidP="00BA1763">
      <w:pPr>
        <w:ind w:firstLineChars="100" w:firstLine="212"/>
        <w:rPr>
          <w:rFonts w:ascii="Times New Roman" w:hAnsi="Times New Roman"/>
        </w:rPr>
      </w:pPr>
      <w:r w:rsidRPr="00BA1763">
        <w:rPr>
          <w:rFonts w:ascii="Times New Roman" w:hAnsi="Times New Roman" w:hint="eastAsia"/>
        </w:rPr>
        <w:t>ソフトウェア開発はバージョン管理システムを用いて行われるのが一般的</w:t>
      </w:r>
      <w:r>
        <w:rPr>
          <w:rFonts w:ascii="Times New Roman" w:hAnsi="Times New Roman" w:hint="eastAsia"/>
        </w:rPr>
        <w:t>である．</w:t>
      </w:r>
      <w:r w:rsidRPr="00BA1763">
        <w:rPr>
          <w:rFonts w:ascii="Times New Roman" w:hAnsi="Times New Roman" w:hint="eastAsia"/>
        </w:rPr>
        <w:t>バージョ</w:t>
      </w:r>
      <w:r w:rsidR="001F7A1B">
        <w:rPr>
          <w:rFonts w:ascii="Times New Roman" w:hAnsi="Times New Roman" w:hint="eastAsia"/>
        </w:rPr>
        <w:t>ン管理システムを提供するサービス</w:t>
      </w:r>
      <w:r w:rsidR="00F84856">
        <w:rPr>
          <w:rFonts w:ascii="Times New Roman" w:hAnsi="Times New Roman" w:hint="eastAsia"/>
        </w:rPr>
        <w:t>（以下，バージョン管理サービス）</w:t>
      </w:r>
      <w:r w:rsidRPr="00BA1763">
        <w:rPr>
          <w:rFonts w:ascii="Times New Roman" w:hAnsi="Times New Roman" w:hint="eastAsia"/>
        </w:rPr>
        <w:t>も数多くある</w:t>
      </w:r>
      <w:r w:rsidR="001F7A1B">
        <w:rPr>
          <w:rFonts w:ascii="Times New Roman" w:hAnsi="Times New Roman" w:hint="eastAsia"/>
        </w:rPr>
        <w:t>．</w:t>
      </w:r>
    </w:p>
    <w:p w:rsidR="00BA1763" w:rsidRPr="00BA1763" w:rsidRDefault="00BA1763" w:rsidP="00620B05">
      <w:pPr>
        <w:ind w:firstLineChars="100" w:firstLine="212"/>
        <w:rPr>
          <w:rFonts w:ascii="Times New Roman" w:hAnsi="Times New Roman"/>
        </w:rPr>
      </w:pPr>
      <w:r w:rsidRPr="00BA1763">
        <w:rPr>
          <w:rFonts w:ascii="Times New Roman" w:hAnsi="Times New Roman" w:hint="eastAsia"/>
        </w:rPr>
        <w:t>ソフトウェア開発プ</w:t>
      </w:r>
      <w:r w:rsidR="001F7A1B">
        <w:rPr>
          <w:rFonts w:ascii="Times New Roman" w:hAnsi="Times New Roman" w:hint="eastAsia"/>
        </w:rPr>
        <w:t>ロジェ</w:t>
      </w:r>
      <w:r w:rsidR="00620B05">
        <w:rPr>
          <w:rFonts w:ascii="Times New Roman" w:hAnsi="Times New Roman" w:hint="eastAsia"/>
        </w:rPr>
        <w:t>クトの中心にバージョン管理システムをおくことができる．</w:t>
      </w:r>
      <w:r w:rsidR="00456B38">
        <w:rPr>
          <w:rFonts w:ascii="Times New Roman" w:hAnsi="Times New Roman" w:hint="eastAsia"/>
        </w:rPr>
        <w:t>そのような開発体制において</w:t>
      </w:r>
      <w:r w:rsidR="00390959">
        <w:rPr>
          <w:rFonts w:ascii="Times New Roman" w:hAnsi="Times New Roman" w:hint="eastAsia"/>
        </w:rPr>
        <w:t>も</w:t>
      </w:r>
      <w:r w:rsidR="00456B38">
        <w:rPr>
          <w:rFonts w:ascii="Times New Roman" w:hAnsi="Times New Roman" w:hint="eastAsia"/>
        </w:rPr>
        <w:t>，</w:t>
      </w:r>
      <w:r w:rsidR="00390959">
        <w:rPr>
          <w:rFonts w:ascii="Times New Roman" w:hAnsi="Times New Roman" w:hint="eastAsia"/>
        </w:rPr>
        <w:t>一般的なプロジェクトと同様に，</w:t>
      </w:r>
      <w:r w:rsidRPr="00BA1763">
        <w:rPr>
          <w:rFonts w:ascii="Times New Roman" w:hAnsi="Times New Roman" w:hint="eastAsia"/>
        </w:rPr>
        <w:t>PMBOK</w:t>
      </w:r>
      <w:r w:rsidRPr="00BA1763">
        <w:rPr>
          <w:rFonts w:ascii="Times New Roman" w:hAnsi="Times New Roman" w:hint="eastAsia"/>
        </w:rPr>
        <w:t>で提示されているようなマネジメン</w:t>
      </w:r>
      <w:r w:rsidR="00620B05">
        <w:rPr>
          <w:rFonts w:ascii="Times New Roman" w:hAnsi="Times New Roman" w:hint="eastAsia"/>
        </w:rPr>
        <w:t>トの活動がバージョン管理サービスでサポートされることが望ましい．</w:t>
      </w:r>
    </w:p>
    <w:p w:rsidR="00BA1763" w:rsidRPr="00BA1763" w:rsidRDefault="00BA1763" w:rsidP="00F84856">
      <w:pPr>
        <w:ind w:firstLineChars="100" w:firstLine="212"/>
        <w:rPr>
          <w:rFonts w:ascii="Times New Roman" w:hAnsi="Times New Roman"/>
        </w:rPr>
      </w:pPr>
      <w:r w:rsidRPr="00BA1763">
        <w:rPr>
          <w:rFonts w:ascii="Times New Roman" w:hAnsi="Times New Roman" w:hint="eastAsia"/>
        </w:rPr>
        <w:t>プロジェクトマネジメント</w:t>
      </w:r>
      <w:r w:rsidR="00F84856">
        <w:rPr>
          <w:rFonts w:ascii="Times New Roman" w:hAnsi="Times New Roman" w:hint="eastAsia"/>
        </w:rPr>
        <w:t>（</w:t>
      </w:r>
      <w:r w:rsidR="00456B38">
        <w:rPr>
          <w:rFonts w:ascii="Times New Roman" w:hAnsi="Times New Roman" w:hint="eastAsia"/>
        </w:rPr>
        <w:t>以下，</w:t>
      </w:r>
      <w:r w:rsidR="00F84856">
        <w:rPr>
          <w:rFonts w:ascii="Times New Roman" w:hAnsi="Times New Roman" w:hint="eastAsia"/>
        </w:rPr>
        <w:t>PM</w:t>
      </w:r>
      <w:r w:rsidR="00F84856">
        <w:rPr>
          <w:rFonts w:ascii="Times New Roman" w:hAnsi="Times New Roman" w:hint="eastAsia"/>
        </w:rPr>
        <w:t>）</w:t>
      </w:r>
      <w:r w:rsidR="00C432D3">
        <w:rPr>
          <w:rFonts w:ascii="Times New Roman" w:hAnsi="Times New Roman" w:hint="eastAsia"/>
        </w:rPr>
        <w:t>において</w:t>
      </w:r>
      <w:r w:rsidR="00620B05">
        <w:rPr>
          <w:rFonts w:ascii="Times New Roman" w:hAnsi="Times New Roman" w:hint="eastAsia"/>
        </w:rPr>
        <w:t>，</w:t>
      </w:r>
      <w:r w:rsidR="00C432D3">
        <w:rPr>
          <w:rFonts w:ascii="Times New Roman" w:hAnsi="Times New Roman" w:hint="eastAsia"/>
        </w:rPr>
        <w:t>プロジェクトの進捗状況や進捗に係わるリスクを把握</w:t>
      </w:r>
      <w:r w:rsidR="00390959">
        <w:rPr>
          <w:rFonts w:ascii="Times New Roman" w:hAnsi="Times New Roman" w:hint="eastAsia"/>
        </w:rPr>
        <w:t>するために</w:t>
      </w:r>
      <w:r w:rsidR="00390959">
        <w:rPr>
          <w:rFonts w:ascii="Times New Roman" w:hAnsi="Times New Roman" w:hint="eastAsia"/>
        </w:rPr>
        <w:t>EVM</w:t>
      </w:r>
      <w:r w:rsidR="00390959">
        <w:rPr>
          <w:rFonts w:ascii="Times New Roman" w:hAnsi="Times New Roman" w:hint="eastAsia"/>
        </w:rPr>
        <w:t>（</w:t>
      </w:r>
      <w:r w:rsidR="00390959">
        <w:rPr>
          <w:rFonts w:ascii="Times New Roman" w:hAnsi="Times New Roman" w:hint="eastAsia"/>
        </w:rPr>
        <w:t>Earned Value Management</w:t>
      </w:r>
      <w:r w:rsidR="00390959">
        <w:rPr>
          <w:rFonts w:ascii="Times New Roman" w:hAnsi="Times New Roman" w:hint="eastAsia"/>
        </w:rPr>
        <w:t>）が用いられる．</w:t>
      </w:r>
      <w:r w:rsidR="00390959">
        <w:rPr>
          <w:rFonts w:ascii="Times New Roman" w:hAnsi="Times New Roman" w:hint="eastAsia"/>
        </w:rPr>
        <w:t>EVM</w:t>
      </w:r>
      <w:r w:rsidR="00390959">
        <w:rPr>
          <w:rFonts w:ascii="Times New Roman" w:hAnsi="Times New Roman" w:hint="eastAsia"/>
        </w:rPr>
        <w:t>は</w:t>
      </w:r>
      <w:r w:rsidR="00C432D3">
        <w:rPr>
          <w:rFonts w:ascii="Times New Roman" w:hAnsi="Times New Roman" w:hint="eastAsia"/>
        </w:rPr>
        <w:t>，プロジェクトを計画通りに進行させ，進捗状況に対応した判断を行うのに必要であり</w:t>
      </w:r>
      <w:r w:rsidR="008A44E7">
        <w:rPr>
          <w:rFonts w:ascii="Times New Roman" w:hAnsi="Times New Roman" w:hint="eastAsia"/>
        </w:rPr>
        <w:t>重要</w:t>
      </w:r>
      <w:r w:rsidR="00390959">
        <w:rPr>
          <w:rFonts w:ascii="Times New Roman" w:hAnsi="Times New Roman" w:hint="eastAsia"/>
        </w:rPr>
        <w:t>である</w:t>
      </w:r>
      <w:r w:rsidR="008A44E7">
        <w:rPr>
          <w:rFonts w:ascii="Times New Roman" w:hAnsi="Times New Roman" w:hint="eastAsia"/>
        </w:rPr>
        <w:t>．</w:t>
      </w:r>
      <w:proofErr w:type="spellStart"/>
      <w:r w:rsidR="008A44E7">
        <w:rPr>
          <w:rFonts w:ascii="Times New Roman" w:hAnsi="Times New Roman" w:hint="eastAsia"/>
        </w:rPr>
        <w:t>GitHub</w:t>
      </w:r>
      <w:proofErr w:type="spellEnd"/>
      <w:r w:rsidR="008A44E7">
        <w:rPr>
          <w:rFonts w:ascii="Times New Roman" w:hAnsi="Times New Roman" w:hint="eastAsia"/>
        </w:rPr>
        <w:t>（バージョン管理システム</w:t>
      </w:r>
      <w:r w:rsidR="006E459A">
        <w:rPr>
          <w:rFonts w:ascii="Times New Roman" w:hAnsi="Times New Roman" w:hint="eastAsia"/>
        </w:rPr>
        <w:t>，</w:t>
      </w:r>
      <w:proofErr w:type="spellStart"/>
      <w:r w:rsidR="006E459A">
        <w:rPr>
          <w:rFonts w:ascii="Times New Roman" w:hAnsi="Times New Roman" w:hint="eastAsia"/>
        </w:rPr>
        <w:t>Git</w:t>
      </w:r>
      <w:proofErr w:type="spellEnd"/>
      <w:r w:rsidR="006E459A">
        <w:rPr>
          <w:rFonts w:ascii="Times New Roman" w:hAnsi="Times New Roman" w:hint="eastAsia"/>
        </w:rPr>
        <w:t>を提供するサービス</w:t>
      </w:r>
      <w:r w:rsidR="00C432D3">
        <w:rPr>
          <w:rFonts w:ascii="Times New Roman" w:hAnsi="Times New Roman" w:hint="eastAsia"/>
        </w:rPr>
        <w:t>．ギットハブ</w:t>
      </w:r>
      <w:r w:rsidR="008A44E7">
        <w:rPr>
          <w:rFonts w:ascii="Times New Roman" w:hAnsi="Times New Roman" w:hint="eastAsia"/>
        </w:rPr>
        <w:t>）</w:t>
      </w:r>
      <w:r w:rsidR="006E459A">
        <w:rPr>
          <w:rFonts w:ascii="Times New Roman" w:hAnsi="Times New Roman" w:hint="eastAsia"/>
        </w:rPr>
        <w:t>のような</w:t>
      </w:r>
      <w:r w:rsidRPr="00BA1763">
        <w:rPr>
          <w:rFonts w:ascii="Times New Roman" w:hAnsi="Times New Roman" w:hint="eastAsia"/>
        </w:rPr>
        <w:t>既存のバージョン管理サービス上で</w:t>
      </w:r>
      <w:r w:rsidR="006E459A">
        <w:rPr>
          <w:rFonts w:ascii="Times New Roman" w:hAnsi="Times New Roman" w:hint="eastAsia"/>
        </w:rPr>
        <w:t>は，</w:t>
      </w:r>
      <w:r w:rsidRPr="00BA1763">
        <w:rPr>
          <w:rFonts w:ascii="Times New Roman" w:hAnsi="Times New Roman" w:hint="eastAsia"/>
        </w:rPr>
        <w:t>EVM</w:t>
      </w:r>
      <w:r w:rsidR="0094011F">
        <w:rPr>
          <w:rFonts w:ascii="Times New Roman" w:hAnsi="Times New Roman" w:hint="eastAsia"/>
        </w:rPr>
        <w:t>を見ることはできない</w:t>
      </w:r>
      <w:r w:rsidR="006E459A">
        <w:rPr>
          <w:rFonts w:ascii="Times New Roman" w:hAnsi="Times New Roman" w:hint="eastAsia"/>
        </w:rPr>
        <w:t>．</w:t>
      </w:r>
      <w:r w:rsidR="00B71546">
        <w:rPr>
          <w:rFonts w:ascii="Times New Roman" w:hAnsi="Times New Roman" w:hint="eastAsia"/>
        </w:rPr>
        <w:t>そのため，</w:t>
      </w:r>
      <w:r w:rsidRPr="00BA1763">
        <w:rPr>
          <w:rFonts w:ascii="Times New Roman" w:hAnsi="Times New Roman" w:hint="eastAsia"/>
        </w:rPr>
        <w:t>バージョン管理システムを用いる</w:t>
      </w:r>
      <w:r w:rsidR="00456B38">
        <w:rPr>
          <w:rFonts w:ascii="Times New Roman" w:hAnsi="Times New Roman" w:hint="eastAsia"/>
        </w:rPr>
        <w:t>PM</w:t>
      </w:r>
      <w:r w:rsidR="00C432D3">
        <w:rPr>
          <w:rFonts w:ascii="Times New Roman" w:hAnsi="Times New Roman" w:hint="eastAsia"/>
        </w:rPr>
        <w:t>は，</w:t>
      </w:r>
      <w:r w:rsidR="00456B38">
        <w:rPr>
          <w:rFonts w:ascii="Times New Roman" w:hAnsi="Times New Roman" w:hint="eastAsia"/>
        </w:rPr>
        <w:t>計画時のデータと進行中の</w:t>
      </w:r>
      <w:r w:rsidRPr="00BA1763">
        <w:rPr>
          <w:rFonts w:ascii="Times New Roman" w:hAnsi="Times New Roman" w:hint="eastAsia"/>
        </w:rPr>
        <w:t>進捗データを取り出して別に処理することによって</w:t>
      </w:r>
      <w:r w:rsidRPr="00BA1763">
        <w:rPr>
          <w:rFonts w:ascii="Times New Roman" w:hAnsi="Times New Roman" w:hint="eastAsia"/>
        </w:rPr>
        <w:t>EVM</w:t>
      </w:r>
      <w:r w:rsidR="005D76B1">
        <w:rPr>
          <w:rFonts w:ascii="Times New Roman" w:hAnsi="Times New Roman" w:hint="eastAsia"/>
        </w:rPr>
        <w:t>を描かなければならない．</w:t>
      </w:r>
    </w:p>
    <w:p w:rsidR="005D76B1" w:rsidRDefault="005D76B1" w:rsidP="00BA1763">
      <w:pPr>
        <w:ind w:firstLineChars="100" w:firstLine="212"/>
        <w:rPr>
          <w:rFonts w:ascii="Times New Roman" w:hAnsi="Times New Roman"/>
        </w:rPr>
      </w:pPr>
    </w:p>
    <w:p w:rsidR="003439F5" w:rsidRPr="003439F5" w:rsidRDefault="003439F5" w:rsidP="003439F5">
      <w:pPr>
        <w:pStyle w:val="a7"/>
        <w:numPr>
          <w:ilvl w:val="0"/>
          <w:numId w:val="2"/>
        </w:numPr>
        <w:ind w:leftChars="0"/>
        <w:rPr>
          <w:rFonts w:ascii="Times New Roman" w:hAnsi="Times New Roman"/>
        </w:rPr>
      </w:pPr>
      <w:r w:rsidRPr="003439F5">
        <w:rPr>
          <w:rFonts w:ascii="Times New Roman" w:hAnsi="Times New Roman" w:hint="eastAsia"/>
        </w:rPr>
        <w:t>研究目的</w:t>
      </w:r>
    </w:p>
    <w:p w:rsidR="00FC5383" w:rsidRDefault="00390959" w:rsidP="00F15B75">
      <w:pPr>
        <w:ind w:firstLineChars="100" w:firstLine="212"/>
        <w:rPr>
          <w:rFonts w:ascii="Times New Roman" w:hAnsi="Times New Roman" w:hint="eastAsia"/>
        </w:rPr>
      </w:pPr>
      <w:r>
        <w:rPr>
          <w:rFonts w:ascii="Times New Roman" w:hAnsi="Times New Roman" w:hint="eastAsia"/>
        </w:rPr>
        <w:t>バージョン管理サービス</w:t>
      </w:r>
      <w:proofErr w:type="spellStart"/>
      <w:r>
        <w:rPr>
          <w:rFonts w:ascii="Times New Roman" w:hAnsi="Times New Roman" w:hint="eastAsia"/>
        </w:rPr>
        <w:t>GitHub</w:t>
      </w:r>
      <w:proofErr w:type="spellEnd"/>
      <w:r>
        <w:rPr>
          <w:rFonts w:ascii="Times New Roman" w:hAnsi="Times New Roman" w:hint="eastAsia"/>
        </w:rPr>
        <w:t>のデータから自動的に</w:t>
      </w:r>
      <w:r>
        <w:rPr>
          <w:rFonts w:ascii="Times New Roman" w:hAnsi="Times New Roman" w:hint="eastAsia"/>
        </w:rPr>
        <w:t>EVM</w:t>
      </w:r>
      <w:r>
        <w:rPr>
          <w:rFonts w:ascii="Times New Roman" w:hAnsi="Times New Roman" w:hint="eastAsia"/>
        </w:rPr>
        <w:t>を描くシステムを開発する</w:t>
      </w:r>
      <w:r w:rsidR="00427B74" w:rsidRPr="00427B74">
        <w:rPr>
          <w:rFonts w:ascii="Times New Roman" w:hAnsi="Times New Roman" w:hint="eastAsia"/>
        </w:rPr>
        <w:t>．</w:t>
      </w:r>
      <w:r w:rsidR="00FC5383">
        <w:rPr>
          <w:rFonts w:ascii="Times New Roman" w:hAnsi="Times New Roman" w:hint="eastAsia"/>
        </w:rPr>
        <w:t>この</w:t>
      </w:r>
      <w:r w:rsidR="00B45E13">
        <w:rPr>
          <w:rFonts w:ascii="Times New Roman" w:hAnsi="Times New Roman" w:hint="eastAsia"/>
        </w:rPr>
        <w:t>システムは，</w:t>
      </w:r>
      <w:proofErr w:type="spellStart"/>
      <w:r w:rsidR="005D76B1" w:rsidRPr="005D76B1">
        <w:rPr>
          <w:rFonts w:ascii="Times New Roman" w:hAnsi="Times New Roman" w:hint="eastAsia"/>
        </w:rPr>
        <w:t>GitHub</w:t>
      </w:r>
      <w:proofErr w:type="spellEnd"/>
      <w:r w:rsidR="00ED271A">
        <w:rPr>
          <w:rFonts w:ascii="Times New Roman" w:hAnsi="Times New Roman" w:hint="eastAsia"/>
        </w:rPr>
        <w:t>の</w:t>
      </w:r>
      <w:r w:rsidR="00ED271A">
        <w:rPr>
          <w:rFonts w:ascii="Times New Roman" w:hAnsi="Times New Roman" w:hint="eastAsia"/>
        </w:rPr>
        <w:t>Issue</w:t>
      </w:r>
      <w:r w:rsidR="000C5AF7">
        <w:rPr>
          <w:rFonts w:ascii="Times New Roman" w:hAnsi="Times New Roman" w:hint="eastAsia"/>
        </w:rPr>
        <w:t>を利用</w:t>
      </w:r>
      <w:r w:rsidR="00FC5383">
        <w:rPr>
          <w:rFonts w:ascii="Times New Roman" w:hAnsi="Times New Roman" w:hint="eastAsia"/>
        </w:rPr>
        <w:t>する</w:t>
      </w:r>
      <w:r w:rsidR="00F15B75">
        <w:rPr>
          <w:rFonts w:ascii="Times New Roman" w:hAnsi="Times New Roman" w:hint="eastAsia"/>
        </w:rPr>
        <w:t>．</w:t>
      </w:r>
      <w:r w:rsidR="00084E2E">
        <w:rPr>
          <w:rFonts w:ascii="Times New Roman" w:hAnsi="Times New Roman" w:hint="eastAsia"/>
        </w:rPr>
        <w:t>Issue</w:t>
      </w:r>
      <w:r w:rsidR="00084E2E">
        <w:rPr>
          <w:rFonts w:ascii="Times New Roman" w:hAnsi="Times New Roman" w:hint="eastAsia"/>
        </w:rPr>
        <w:t>とは</w:t>
      </w:r>
      <w:r w:rsidR="00FC5383">
        <w:rPr>
          <w:rFonts w:ascii="Times New Roman" w:hAnsi="Times New Roman" w:hint="eastAsia"/>
        </w:rPr>
        <w:t>，タスクを管理するためのシステムおよびそこで管理されるタスクのことである．</w:t>
      </w:r>
      <w:r w:rsidR="00084E2E">
        <w:rPr>
          <w:rFonts w:ascii="Times New Roman" w:hAnsi="Times New Roman" w:hint="eastAsia"/>
        </w:rPr>
        <w:t>1</w:t>
      </w:r>
      <w:r w:rsidR="00084E2E">
        <w:rPr>
          <w:rFonts w:ascii="Times New Roman" w:hAnsi="Times New Roman" w:hint="eastAsia"/>
        </w:rPr>
        <w:t>つのタスクに</w:t>
      </w:r>
      <w:r w:rsidR="00084E2E">
        <w:rPr>
          <w:rFonts w:ascii="Times New Roman" w:hAnsi="Times New Roman" w:hint="eastAsia"/>
        </w:rPr>
        <w:t>1</w:t>
      </w:r>
      <w:r w:rsidR="00084E2E">
        <w:rPr>
          <w:rFonts w:ascii="Times New Roman" w:hAnsi="Times New Roman" w:hint="eastAsia"/>
        </w:rPr>
        <w:t>つの</w:t>
      </w:r>
      <w:r w:rsidR="00FC5383">
        <w:rPr>
          <w:rFonts w:ascii="Times New Roman" w:hAnsi="Times New Roman" w:hint="eastAsia"/>
        </w:rPr>
        <w:t>Issue</w:t>
      </w:r>
      <w:r w:rsidR="00FC5383">
        <w:rPr>
          <w:rFonts w:ascii="Times New Roman" w:hAnsi="Times New Roman" w:hint="eastAsia"/>
        </w:rPr>
        <w:t>が作成され，管理される</w:t>
      </w:r>
      <w:r w:rsidR="00084E2E">
        <w:rPr>
          <w:rFonts w:ascii="Times New Roman" w:hAnsi="Times New Roman" w:hint="eastAsia"/>
        </w:rPr>
        <w:t>．</w:t>
      </w:r>
      <w:r w:rsidR="00FC5383">
        <w:rPr>
          <w:rFonts w:ascii="Times New Roman" w:hAnsi="Times New Roman" w:hint="eastAsia"/>
        </w:rPr>
        <w:t>開発するシステムを利用する際には，</w:t>
      </w:r>
      <w:r w:rsidR="00FC5383">
        <w:rPr>
          <w:rFonts w:ascii="Times New Roman" w:hAnsi="Times New Roman" w:hint="eastAsia"/>
        </w:rPr>
        <w:t>E</w:t>
      </w:r>
      <w:r w:rsidR="00F15B75">
        <w:rPr>
          <w:rFonts w:ascii="Times New Roman" w:hAnsi="Times New Roman" w:hint="eastAsia"/>
        </w:rPr>
        <w:t>VM</w:t>
      </w:r>
      <w:r w:rsidR="00F15B75">
        <w:rPr>
          <w:rFonts w:ascii="Times New Roman" w:hAnsi="Times New Roman" w:hint="eastAsia"/>
        </w:rPr>
        <w:t>に必要な計画時のコスト，計画時の時間のデータを</w:t>
      </w:r>
      <w:r w:rsidR="00FC5383">
        <w:rPr>
          <w:rFonts w:ascii="Times New Roman" w:hAnsi="Times New Roman" w:hint="eastAsia"/>
        </w:rPr>
        <w:t>Issue</w:t>
      </w:r>
      <w:r w:rsidR="00F15B75">
        <w:rPr>
          <w:rFonts w:ascii="Times New Roman" w:hAnsi="Times New Roman" w:hint="eastAsia"/>
        </w:rPr>
        <w:t>に入力</w:t>
      </w:r>
      <w:r w:rsidR="00FC5383">
        <w:rPr>
          <w:rFonts w:ascii="Times New Roman" w:hAnsi="Times New Roman" w:hint="eastAsia"/>
        </w:rPr>
        <w:t>する．タスクが終了し，</w:t>
      </w:r>
      <w:r w:rsidR="00FC5383">
        <w:rPr>
          <w:rFonts w:ascii="Times New Roman" w:hAnsi="Times New Roman" w:hint="eastAsia"/>
        </w:rPr>
        <w:t>Issue</w:t>
      </w:r>
      <w:r w:rsidR="00FC5383">
        <w:rPr>
          <w:rFonts w:ascii="Times New Roman" w:hAnsi="Times New Roman" w:hint="eastAsia"/>
        </w:rPr>
        <w:t>が閉じられると，そこに入力してあった</w:t>
      </w:r>
      <w:r w:rsidR="00F15B75">
        <w:rPr>
          <w:rFonts w:ascii="Times New Roman" w:hAnsi="Times New Roman" w:hint="eastAsia"/>
        </w:rPr>
        <w:t>コストと時間のデータ</w:t>
      </w:r>
      <w:r w:rsidR="00FC5383">
        <w:rPr>
          <w:rFonts w:ascii="Times New Roman" w:hAnsi="Times New Roman" w:hint="eastAsia"/>
        </w:rPr>
        <w:t>をもとに</w:t>
      </w:r>
      <w:r w:rsidR="00D15F05">
        <w:rPr>
          <w:rFonts w:ascii="Times New Roman" w:hAnsi="Times New Roman" w:hint="eastAsia"/>
        </w:rPr>
        <w:t>EVM</w:t>
      </w:r>
      <w:r w:rsidR="00D15F05">
        <w:rPr>
          <w:rFonts w:ascii="Times New Roman" w:hAnsi="Times New Roman" w:hint="eastAsia"/>
        </w:rPr>
        <w:t>が自動的に作成され</w:t>
      </w:r>
      <w:r w:rsidR="006213A9">
        <w:rPr>
          <w:rFonts w:ascii="Times New Roman" w:hAnsi="Times New Roman" w:hint="eastAsia"/>
        </w:rPr>
        <w:t>る．</w:t>
      </w:r>
    </w:p>
    <w:p w:rsidR="00D76DC6" w:rsidRDefault="006213A9" w:rsidP="00F15B75">
      <w:pPr>
        <w:ind w:firstLineChars="100" w:firstLine="212"/>
        <w:rPr>
          <w:rFonts w:ascii="Times New Roman" w:hAnsi="Times New Roman"/>
        </w:rPr>
      </w:pPr>
      <w:r>
        <w:rPr>
          <w:rFonts w:ascii="Times New Roman" w:hAnsi="Times New Roman" w:hint="eastAsia"/>
        </w:rPr>
        <w:t>このシステムにより，</w:t>
      </w:r>
      <w:r w:rsidR="00794C7F">
        <w:rPr>
          <w:rFonts w:ascii="Times New Roman" w:hAnsi="Times New Roman" w:hint="eastAsia"/>
        </w:rPr>
        <w:t>プロジェクトマネージャーが</w:t>
      </w:r>
      <w:r>
        <w:rPr>
          <w:rFonts w:ascii="Times New Roman" w:hAnsi="Times New Roman" w:hint="eastAsia"/>
        </w:rPr>
        <w:t>メンバーに</w:t>
      </w:r>
      <w:r w:rsidR="00794C7F">
        <w:rPr>
          <w:rFonts w:ascii="Times New Roman" w:hAnsi="Times New Roman" w:hint="eastAsia"/>
        </w:rPr>
        <w:t>報告や指示をすることなくメンバー各自</w:t>
      </w:r>
      <w:r w:rsidR="009B68AB">
        <w:rPr>
          <w:rFonts w:ascii="Times New Roman" w:hAnsi="Times New Roman" w:hint="eastAsia"/>
        </w:rPr>
        <w:t>が進捗状況を理解することで</w:t>
      </w:r>
      <w:r w:rsidR="00FC5383">
        <w:rPr>
          <w:rFonts w:ascii="Times New Roman" w:hAnsi="Times New Roman" w:hint="eastAsia"/>
        </w:rPr>
        <w:t>，自分の</w:t>
      </w:r>
      <w:r w:rsidR="005C5B51">
        <w:rPr>
          <w:rFonts w:ascii="Times New Roman" w:hAnsi="Times New Roman" w:hint="eastAsia"/>
        </w:rPr>
        <w:t>置かれている</w:t>
      </w:r>
      <w:r>
        <w:rPr>
          <w:rFonts w:ascii="Times New Roman" w:hAnsi="Times New Roman" w:hint="eastAsia"/>
        </w:rPr>
        <w:t>状況が</w:t>
      </w:r>
      <w:r w:rsidR="005C5B51">
        <w:rPr>
          <w:rFonts w:ascii="Times New Roman" w:hAnsi="Times New Roman" w:hint="eastAsia"/>
        </w:rPr>
        <w:t>把握</w:t>
      </w:r>
      <w:r w:rsidR="001F7A1B">
        <w:rPr>
          <w:rFonts w:ascii="Times New Roman" w:hAnsi="Times New Roman" w:hint="eastAsia"/>
        </w:rPr>
        <w:t>でき，</w:t>
      </w:r>
      <w:r w:rsidR="009B68AB">
        <w:rPr>
          <w:rFonts w:ascii="Times New Roman" w:hAnsi="Times New Roman" w:hint="eastAsia"/>
        </w:rPr>
        <w:t>各自が</w:t>
      </w:r>
      <w:r w:rsidR="001F7A1B">
        <w:rPr>
          <w:rFonts w:ascii="Times New Roman" w:hAnsi="Times New Roman" w:hint="eastAsia"/>
        </w:rPr>
        <w:t>進捗管理</w:t>
      </w:r>
      <w:r w:rsidR="009B68AB">
        <w:rPr>
          <w:rFonts w:ascii="Times New Roman" w:hAnsi="Times New Roman" w:hint="eastAsia"/>
        </w:rPr>
        <w:t>を</w:t>
      </w:r>
      <w:r w:rsidR="00D672DD">
        <w:rPr>
          <w:rFonts w:ascii="Times New Roman" w:hAnsi="Times New Roman" w:hint="eastAsia"/>
        </w:rPr>
        <w:t>できる</w:t>
      </w:r>
      <w:r w:rsidR="00FC5383">
        <w:rPr>
          <w:rFonts w:ascii="Times New Roman" w:hAnsi="Times New Roman" w:hint="eastAsia"/>
        </w:rPr>
        <w:t>ようになる</w:t>
      </w:r>
      <w:r w:rsidR="00D672DD">
        <w:rPr>
          <w:rFonts w:ascii="Times New Roman" w:hAnsi="Times New Roman" w:hint="eastAsia"/>
        </w:rPr>
        <w:t>．そして，</w:t>
      </w:r>
      <w:r w:rsidR="00D672DD" w:rsidRPr="00D672DD">
        <w:rPr>
          <w:rFonts w:ascii="Times New Roman" w:hAnsi="Times New Roman" w:hint="eastAsia"/>
        </w:rPr>
        <w:t>作業の遅延など</w:t>
      </w:r>
      <w:r w:rsidR="00FC5383">
        <w:rPr>
          <w:rFonts w:ascii="Times New Roman" w:hAnsi="Times New Roman" w:hint="eastAsia"/>
        </w:rPr>
        <w:t>への対応</w:t>
      </w:r>
      <w:r w:rsidR="00FA0CC1">
        <w:rPr>
          <w:rFonts w:ascii="Times New Roman" w:hAnsi="Times New Roman" w:hint="eastAsia"/>
        </w:rPr>
        <w:lastRenderedPageBreak/>
        <w:t>（</w:t>
      </w:r>
      <w:r w:rsidR="00D672DD" w:rsidRPr="00D672DD">
        <w:rPr>
          <w:rFonts w:ascii="Times New Roman" w:hAnsi="Times New Roman" w:hint="eastAsia"/>
        </w:rPr>
        <w:t>リスク・マネジメント</w:t>
      </w:r>
      <w:r w:rsidR="00FA0CC1">
        <w:rPr>
          <w:rFonts w:ascii="Times New Roman" w:hAnsi="Times New Roman" w:hint="eastAsia"/>
        </w:rPr>
        <w:t>）</w:t>
      </w:r>
      <w:r w:rsidR="00D672DD" w:rsidRPr="00D672DD">
        <w:rPr>
          <w:rFonts w:ascii="Times New Roman" w:hAnsi="Times New Roman" w:hint="eastAsia"/>
        </w:rPr>
        <w:t>やスケジュール管理</w:t>
      </w:r>
      <w:r w:rsidR="00FA0CC1">
        <w:rPr>
          <w:rFonts w:ascii="Times New Roman" w:hAnsi="Times New Roman" w:hint="eastAsia"/>
        </w:rPr>
        <w:t>（</w:t>
      </w:r>
      <w:r w:rsidR="00D672DD" w:rsidRPr="00D672DD">
        <w:rPr>
          <w:rFonts w:ascii="Times New Roman" w:hAnsi="Times New Roman" w:hint="eastAsia"/>
        </w:rPr>
        <w:t>タイム・マネジメント</w:t>
      </w:r>
      <w:r w:rsidR="00FA0CC1">
        <w:rPr>
          <w:rFonts w:ascii="Times New Roman" w:hAnsi="Times New Roman" w:hint="eastAsia"/>
        </w:rPr>
        <w:t>）が効率よく行えるようになることも期待できる</w:t>
      </w:r>
      <w:r w:rsidR="00D672DD" w:rsidRPr="00D672DD">
        <w:rPr>
          <w:rFonts w:ascii="Times New Roman" w:hAnsi="Times New Roman" w:hint="eastAsia"/>
        </w:rPr>
        <w:t>．</w:t>
      </w:r>
    </w:p>
    <w:p w:rsidR="002B337E" w:rsidRPr="00FA0CC1" w:rsidRDefault="002B337E" w:rsidP="002B337E">
      <w:pPr>
        <w:ind w:firstLineChars="100" w:firstLine="212"/>
        <w:rPr>
          <w:rFonts w:ascii="Times New Roman" w:hAnsi="Times New Roman"/>
        </w:rPr>
      </w:pPr>
    </w:p>
    <w:p w:rsidR="00A33982" w:rsidRPr="000B3A51" w:rsidRDefault="00181FBD" w:rsidP="000B3A51">
      <w:pPr>
        <w:pStyle w:val="a7"/>
        <w:numPr>
          <w:ilvl w:val="0"/>
          <w:numId w:val="2"/>
        </w:numPr>
        <w:ind w:leftChars="0"/>
        <w:rPr>
          <w:rFonts w:ascii="Times New Roman" w:hAnsi="Times New Roman"/>
        </w:rPr>
      </w:pPr>
      <w:r w:rsidRPr="000B3A51">
        <w:rPr>
          <w:rFonts w:ascii="Times New Roman" w:hAnsi="Times New Roman" w:hint="eastAsia"/>
        </w:rPr>
        <w:t>研究方法</w:t>
      </w:r>
    </w:p>
    <w:p w:rsidR="005659E5" w:rsidRDefault="00BD294F" w:rsidP="005740EA">
      <w:pPr>
        <w:pStyle w:val="a7"/>
        <w:numPr>
          <w:ilvl w:val="0"/>
          <w:numId w:val="3"/>
        </w:numPr>
        <w:ind w:leftChars="0"/>
        <w:rPr>
          <w:rFonts w:ascii="Times New Roman" w:hAnsi="Times New Roman" w:hint="eastAsia"/>
        </w:rPr>
      </w:pPr>
      <w:proofErr w:type="spellStart"/>
      <w:r>
        <w:rPr>
          <w:rFonts w:ascii="Times New Roman" w:hAnsi="Times New Roman" w:hint="eastAsia"/>
        </w:rPr>
        <w:t>GitHub</w:t>
      </w:r>
      <w:proofErr w:type="spellEnd"/>
      <w:r>
        <w:rPr>
          <w:rFonts w:ascii="Times New Roman" w:hAnsi="Times New Roman" w:hint="eastAsia"/>
        </w:rPr>
        <w:t>の調査を行う．</w:t>
      </w:r>
    </w:p>
    <w:p w:rsidR="00BD294F" w:rsidRDefault="00BD294F" w:rsidP="005740EA">
      <w:pPr>
        <w:pStyle w:val="a7"/>
        <w:numPr>
          <w:ilvl w:val="0"/>
          <w:numId w:val="3"/>
        </w:numPr>
        <w:ind w:leftChars="0"/>
        <w:rPr>
          <w:rFonts w:ascii="Times New Roman" w:hAnsi="Times New Roman" w:hint="eastAsia"/>
        </w:rPr>
      </w:pPr>
      <w:proofErr w:type="spellStart"/>
      <w:r>
        <w:rPr>
          <w:rFonts w:ascii="Times New Roman" w:hAnsi="Times New Roman" w:hint="eastAsia"/>
        </w:rPr>
        <w:t>GitHub</w:t>
      </w:r>
      <w:proofErr w:type="spellEnd"/>
      <w:r>
        <w:rPr>
          <w:rFonts w:ascii="Times New Roman" w:hAnsi="Times New Roman" w:hint="eastAsia"/>
        </w:rPr>
        <w:t>と</w:t>
      </w:r>
      <w:r>
        <w:rPr>
          <w:rFonts w:ascii="Times New Roman" w:hAnsi="Times New Roman" w:hint="eastAsia"/>
        </w:rPr>
        <w:t>EVM</w:t>
      </w:r>
      <w:r>
        <w:rPr>
          <w:rFonts w:ascii="Times New Roman" w:hAnsi="Times New Roman" w:hint="eastAsia"/>
        </w:rPr>
        <w:t>の関連の仕方について調査する．</w:t>
      </w:r>
    </w:p>
    <w:p w:rsidR="00BD294F" w:rsidRDefault="00BD294F" w:rsidP="00BD294F">
      <w:pPr>
        <w:pStyle w:val="a7"/>
        <w:numPr>
          <w:ilvl w:val="0"/>
          <w:numId w:val="3"/>
        </w:numPr>
        <w:ind w:leftChars="0"/>
        <w:rPr>
          <w:rFonts w:ascii="Times New Roman" w:hAnsi="Times New Roman" w:hint="eastAsia"/>
        </w:rPr>
      </w:pPr>
      <w:r>
        <w:rPr>
          <w:rFonts w:ascii="Times New Roman" w:hAnsi="Times New Roman" w:hint="eastAsia"/>
        </w:rPr>
        <w:t>これらの結果より，</w:t>
      </w:r>
      <w:r>
        <w:rPr>
          <w:rFonts w:ascii="Times New Roman" w:hAnsi="Times New Roman" w:hint="eastAsia"/>
        </w:rPr>
        <w:t>EVM</w:t>
      </w:r>
      <w:r>
        <w:rPr>
          <w:rFonts w:ascii="Times New Roman" w:hAnsi="Times New Roman" w:hint="eastAsia"/>
        </w:rPr>
        <w:t>に必要なデータ（コスト，時間，コストと時間の計画値）を抽出するシステムを構築する</w:t>
      </w:r>
      <w:r w:rsidRPr="00BD294F">
        <w:rPr>
          <w:rFonts w:ascii="Times New Roman" w:hAnsi="Times New Roman" w:hint="eastAsia"/>
        </w:rPr>
        <w:t>．</w:t>
      </w:r>
    </w:p>
    <w:p w:rsidR="00BD294F" w:rsidRDefault="00BD294F" w:rsidP="00BD294F">
      <w:pPr>
        <w:pStyle w:val="a7"/>
        <w:numPr>
          <w:ilvl w:val="0"/>
          <w:numId w:val="3"/>
        </w:numPr>
        <w:ind w:leftChars="0"/>
        <w:rPr>
          <w:rFonts w:ascii="Times New Roman" w:hAnsi="Times New Roman" w:hint="eastAsia"/>
        </w:rPr>
      </w:pPr>
      <w:r>
        <w:rPr>
          <w:rFonts w:ascii="Times New Roman" w:hAnsi="Times New Roman" w:hint="eastAsia"/>
        </w:rPr>
        <w:t>実際に運用・構築を行い検証する．</w:t>
      </w:r>
    </w:p>
    <w:p w:rsidR="00BD294F" w:rsidRPr="005740EA" w:rsidRDefault="00BD294F" w:rsidP="00BD294F">
      <w:pPr>
        <w:pStyle w:val="a7"/>
        <w:ind w:leftChars="0" w:left="360"/>
        <w:rPr>
          <w:rFonts w:ascii="Times New Roman" w:hAnsi="Times New Roman"/>
        </w:rPr>
      </w:pPr>
    </w:p>
    <w:p w:rsidR="00181FBD" w:rsidRDefault="00181FBD" w:rsidP="00181FBD">
      <w:pPr>
        <w:pStyle w:val="a7"/>
        <w:numPr>
          <w:ilvl w:val="0"/>
          <w:numId w:val="2"/>
        </w:numPr>
        <w:ind w:leftChars="0"/>
        <w:rPr>
          <w:rFonts w:ascii="Times New Roman" w:hAnsi="Times New Roman"/>
        </w:rPr>
      </w:pPr>
      <w:r>
        <w:rPr>
          <w:rFonts w:ascii="Times New Roman" w:hAnsi="Times New Roman" w:hint="eastAsia"/>
        </w:rPr>
        <w:t>成果物のイメージ</w:t>
      </w:r>
    </w:p>
    <w:p w:rsidR="00D92D8B" w:rsidRDefault="00D92D8B" w:rsidP="00BD294F">
      <w:pPr>
        <w:ind w:firstLineChars="100" w:firstLine="212"/>
        <w:rPr>
          <w:rFonts w:ascii="Times New Roman" w:hAnsi="Times New Roman"/>
        </w:rPr>
      </w:pPr>
      <w:proofErr w:type="spellStart"/>
      <w:r>
        <w:rPr>
          <w:rFonts w:ascii="Times New Roman" w:hAnsi="Times New Roman" w:hint="eastAsia"/>
        </w:rPr>
        <w:t>GitHub</w:t>
      </w:r>
      <w:proofErr w:type="spellEnd"/>
      <w:r w:rsidR="002C733D">
        <w:rPr>
          <w:rFonts w:ascii="Times New Roman" w:hAnsi="Times New Roman" w:hint="eastAsia"/>
        </w:rPr>
        <w:t>の</w:t>
      </w:r>
      <w:r w:rsidR="002C733D">
        <w:rPr>
          <w:rFonts w:ascii="Times New Roman" w:hAnsi="Times New Roman" w:hint="eastAsia"/>
        </w:rPr>
        <w:t>Issue</w:t>
      </w:r>
      <w:r w:rsidR="00FA0CC1">
        <w:rPr>
          <w:rFonts w:ascii="Times New Roman" w:hAnsi="Times New Roman" w:hint="eastAsia"/>
        </w:rPr>
        <w:t>を利用して</w:t>
      </w:r>
      <w:r>
        <w:rPr>
          <w:rFonts w:ascii="Times New Roman" w:hAnsi="Times New Roman" w:hint="eastAsia"/>
        </w:rPr>
        <w:t>プロジェクトの進捗</w:t>
      </w:r>
      <w:r w:rsidR="00BD294F">
        <w:rPr>
          <w:rFonts w:ascii="Times New Roman" w:hAnsi="Times New Roman" w:hint="eastAsia"/>
        </w:rPr>
        <w:t>の</w:t>
      </w:r>
      <w:r>
        <w:rPr>
          <w:rFonts w:ascii="Times New Roman" w:hAnsi="Times New Roman" w:hint="eastAsia"/>
        </w:rPr>
        <w:t>管理</w:t>
      </w:r>
      <w:r w:rsidR="00BD294F">
        <w:rPr>
          <w:rFonts w:ascii="Times New Roman" w:hAnsi="Times New Roman" w:hint="eastAsia"/>
        </w:rPr>
        <w:t>を行い</w:t>
      </w:r>
      <w:r w:rsidR="002B337E">
        <w:rPr>
          <w:rFonts w:ascii="Times New Roman" w:hAnsi="Times New Roman" w:hint="eastAsia"/>
        </w:rPr>
        <w:t>，</w:t>
      </w:r>
      <w:r w:rsidR="00FA0CC1">
        <w:rPr>
          <w:rFonts w:ascii="Times New Roman" w:hAnsi="Times New Roman" w:hint="eastAsia"/>
        </w:rPr>
        <w:t>Issue</w:t>
      </w:r>
      <w:r w:rsidR="002B337E">
        <w:rPr>
          <w:rFonts w:ascii="Times New Roman" w:hAnsi="Times New Roman" w:hint="eastAsia"/>
        </w:rPr>
        <w:t>から抽出したデータをもとに</w:t>
      </w:r>
      <w:r w:rsidR="002B337E">
        <w:rPr>
          <w:rFonts w:ascii="Times New Roman" w:hAnsi="Times New Roman" w:hint="eastAsia"/>
        </w:rPr>
        <w:t>EVM</w:t>
      </w:r>
      <w:r w:rsidR="004E67EE">
        <w:rPr>
          <w:rFonts w:ascii="Times New Roman" w:hAnsi="Times New Roman" w:hint="eastAsia"/>
        </w:rPr>
        <w:t>を自動的に</w:t>
      </w:r>
      <w:r w:rsidR="00FA0CC1">
        <w:rPr>
          <w:rFonts w:ascii="Times New Roman" w:hAnsi="Times New Roman" w:hint="eastAsia"/>
        </w:rPr>
        <w:t>描くシステムで</w:t>
      </w:r>
      <w:r w:rsidR="002B337E">
        <w:rPr>
          <w:rFonts w:ascii="Times New Roman" w:hAnsi="Times New Roman" w:hint="eastAsia"/>
        </w:rPr>
        <w:t>ある</w:t>
      </w:r>
      <w:r w:rsidR="004E67EE">
        <w:rPr>
          <w:rFonts w:ascii="Times New Roman" w:hAnsi="Times New Roman" w:hint="eastAsia"/>
        </w:rPr>
        <w:t>．</w:t>
      </w:r>
      <w:r w:rsidR="00BD294F">
        <w:rPr>
          <w:rFonts w:ascii="Times New Roman" w:hAnsi="Times New Roman" w:hint="eastAsia"/>
        </w:rPr>
        <w:t>これによって，スケジュールの管理と作業の遅延の対応を行える</w:t>
      </w:r>
      <w:r w:rsidR="00E234CE">
        <w:rPr>
          <w:rFonts w:ascii="Times New Roman" w:hAnsi="Times New Roman" w:hint="eastAsia"/>
        </w:rPr>
        <w:t>ようになる．</w:t>
      </w:r>
      <w:bookmarkStart w:id="0" w:name="_GoBack"/>
      <w:bookmarkEnd w:id="0"/>
    </w:p>
    <w:p w:rsidR="005659E5" w:rsidRPr="00D92D8B" w:rsidRDefault="005659E5" w:rsidP="00D92D8B">
      <w:pPr>
        <w:rPr>
          <w:rFonts w:ascii="Times New Roman" w:hAnsi="Times New Roman"/>
        </w:rPr>
      </w:pPr>
    </w:p>
    <w:p w:rsidR="00181FBD" w:rsidRDefault="00181FBD" w:rsidP="00181FBD">
      <w:pPr>
        <w:pStyle w:val="a7"/>
        <w:numPr>
          <w:ilvl w:val="0"/>
          <w:numId w:val="2"/>
        </w:numPr>
        <w:ind w:leftChars="0"/>
        <w:rPr>
          <w:rFonts w:ascii="Times New Roman" w:hAnsi="Times New Roman"/>
        </w:rPr>
      </w:pPr>
      <w:r>
        <w:rPr>
          <w:rFonts w:ascii="Times New Roman" w:hAnsi="Times New Roman" w:hint="eastAsia"/>
        </w:rPr>
        <w:t>進捗状況</w:t>
      </w:r>
    </w:p>
    <w:p w:rsidR="005659E5" w:rsidRDefault="005659E5" w:rsidP="00786FE8">
      <w:pPr>
        <w:ind w:firstLineChars="100" w:firstLine="212"/>
        <w:rPr>
          <w:rFonts w:ascii="Times New Roman" w:hAnsi="Times New Roman"/>
        </w:rPr>
      </w:pPr>
      <w:proofErr w:type="spellStart"/>
      <w:r>
        <w:rPr>
          <w:rFonts w:ascii="Times New Roman" w:hAnsi="Times New Roman" w:hint="eastAsia"/>
        </w:rPr>
        <w:t>GitHub</w:t>
      </w:r>
      <w:proofErr w:type="spellEnd"/>
      <w:r w:rsidR="00B51693">
        <w:rPr>
          <w:rFonts w:ascii="Times New Roman" w:hAnsi="Times New Roman" w:hint="eastAsia"/>
        </w:rPr>
        <w:t>の</w:t>
      </w:r>
      <w:r w:rsidR="005148E2">
        <w:rPr>
          <w:rFonts w:ascii="Times New Roman" w:hAnsi="Times New Roman" w:hint="eastAsia"/>
        </w:rPr>
        <w:t>データをもとに</w:t>
      </w:r>
      <w:r w:rsidR="005148E2">
        <w:rPr>
          <w:rFonts w:ascii="Times New Roman" w:hAnsi="Times New Roman" w:hint="eastAsia"/>
        </w:rPr>
        <w:t>EVM</w:t>
      </w:r>
      <w:r w:rsidR="005148E2">
        <w:rPr>
          <w:rFonts w:ascii="Times New Roman" w:hAnsi="Times New Roman" w:hint="eastAsia"/>
        </w:rPr>
        <w:t>を描くシステムの具体的な作成方法を決定した．システムの実装においては，</w:t>
      </w:r>
      <w:proofErr w:type="spellStart"/>
      <w:r w:rsidR="005148E2">
        <w:rPr>
          <w:rFonts w:ascii="Times New Roman" w:hAnsi="Times New Roman" w:hint="eastAsia"/>
        </w:rPr>
        <w:t>GitHub</w:t>
      </w:r>
      <w:proofErr w:type="spellEnd"/>
      <w:r w:rsidR="005148E2">
        <w:rPr>
          <w:rFonts w:ascii="Times New Roman" w:hAnsi="Times New Roman" w:hint="eastAsia"/>
        </w:rPr>
        <w:t>の</w:t>
      </w:r>
      <w:r w:rsidR="00B51693">
        <w:rPr>
          <w:rFonts w:ascii="Times New Roman" w:hAnsi="Times New Roman" w:hint="eastAsia"/>
        </w:rPr>
        <w:t>API</w:t>
      </w:r>
      <w:r w:rsidR="005148E2">
        <w:rPr>
          <w:rFonts w:ascii="Times New Roman" w:hAnsi="Times New Roman" w:hint="eastAsia"/>
        </w:rPr>
        <w:t>を用いるが，その</w:t>
      </w:r>
      <w:r w:rsidR="005148E2">
        <w:rPr>
          <w:rFonts w:ascii="Times New Roman" w:hAnsi="Times New Roman" w:hint="eastAsia"/>
        </w:rPr>
        <w:t>API</w:t>
      </w:r>
      <w:r w:rsidR="005148E2">
        <w:rPr>
          <w:rFonts w:ascii="Times New Roman" w:hAnsi="Times New Roman" w:hint="eastAsia"/>
        </w:rPr>
        <w:t>についての調査は</w:t>
      </w:r>
      <w:r w:rsidR="00B51693">
        <w:rPr>
          <w:rFonts w:ascii="Times New Roman" w:hAnsi="Times New Roman" w:hint="eastAsia"/>
        </w:rPr>
        <w:t>終わっている．</w:t>
      </w:r>
    </w:p>
    <w:p w:rsidR="005659E5" w:rsidRPr="005659E5" w:rsidRDefault="005659E5" w:rsidP="005659E5">
      <w:pPr>
        <w:rPr>
          <w:rFonts w:ascii="Times New Roman" w:hAnsi="Times New Roman"/>
        </w:rPr>
      </w:pPr>
    </w:p>
    <w:p w:rsidR="00A726CB" w:rsidRPr="00A726CB" w:rsidRDefault="00181FBD" w:rsidP="005659E5">
      <w:pPr>
        <w:pStyle w:val="a7"/>
        <w:numPr>
          <w:ilvl w:val="0"/>
          <w:numId w:val="2"/>
        </w:numPr>
        <w:ind w:leftChars="0"/>
        <w:rPr>
          <w:rFonts w:ascii="Times New Roman" w:hAnsi="Times New Roman"/>
        </w:rPr>
      </w:pPr>
      <w:r>
        <w:rPr>
          <w:rFonts w:ascii="Times New Roman" w:hAnsi="Times New Roman" w:hint="eastAsia"/>
        </w:rPr>
        <w:t>今後の計画</w:t>
      </w:r>
    </w:p>
    <w:p w:rsidR="00AC5DBC" w:rsidRDefault="009B68AB" w:rsidP="00AC5DBC">
      <w:pPr>
        <w:ind w:firstLineChars="100" w:firstLine="212"/>
        <w:rPr>
          <w:rFonts w:ascii="Times New Roman" w:hAnsi="Times New Roman"/>
        </w:rPr>
      </w:pPr>
      <w:r>
        <w:rPr>
          <w:rFonts w:ascii="Times New Roman" w:hAnsi="Times New Roman" w:hint="eastAsia"/>
        </w:rPr>
        <w:t>10</w:t>
      </w:r>
      <w:r>
        <w:rPr>
          <w:rFonts w:ascii="Times New Roman" w:hAnsi="Times New Roman" w:hint="eastAsia"/>
        </w:rPr>
        <w:t>月～</w:t>
      </w:r>
      <w:r>
        <w:rPr>
          <w:rFonts w:ascii="Times New Roman" w:hAnsi="Times New Roman" w:hint="eastAsia"/>
        </w:rPr>
        <w:t>11</w:t>
      </w:r>
      <w:r>
        <w:rPr>
          <w:rFonts w:ascii="Times New Roman" w:hAnsi="Times New Roman" w:hint="eastAsia"/>
        </w:rPr>
        <w:t>月</w:t>
      </w:r>
      <w:r w:rsidR="00D27277">
        <w:rPr>
          <w:rFonts w:ascii="Times New Roman" w:hAnsi="Times New Roman" w:hint="eastAsia"/>
        </w:rPr>
        <w:t>に</w:t>
      </w:r>
      <w:r w:rsidR="00D27277">
        <w:rPr>
          <w:rFonts w:ascii="Times New Roman" w:hAnsi="Times New Roman" w:hint="eastAsia"/>
        </w:rPr>
        <w:t>Issue</w:t>
      </w:r>
      <w:r w:rsidR="00544A2B">
        <w:rPr>
          <w:rFonts w:ascii="Times New Roman" w:hAnsi="Times New Roman" w:hint="eastAsia"/>
        </w:rPr>
        <w:t>を</w:t>
      </w:r>
      <w:proofErr w:type="spellStart"/>
      <w:r w:rsidR="00544A2B">
        <w:rPr>
          <w:rFonts w:ascii="Times New Roman" w:hAnsi="Times New Roman" w:hint="eastAsia"/>
        </w:rPr>
        <w:t>GitHub</w:t>
      </w:r>
      <w:proofErr w:type="spellEnd"/>
      <w:r w:rsidR="00544A2B">
        <w:rPr>
          <w:rFonts w:ascii="Times New Roman" w:hAnsi="Times New Roman" w:hint="eastAsia"/>
        </w:rPr>
        <w:t>の</w:t>
      </w:r>
      <w:r w:rsidR="00544A2B">
        <w:rPr>
          <w:rFonts w:ascii="Times New Roman" w:hAnsi="Times New Roman" w:hint="eastAsia"/>
        </w:rPr>
        <w:t>API</w:t>
      </w:r>
      <w:r w:rsidR="00544A2B">
        <w:rPr>
          <w:rFonts w:ascii="Times New Roman" w:hAnsi="Times New Roman" w:hint="eastAsia"/>
        </w:rPr>
        <w:t>に</w:t>
      </w:r>
      <w:r w:rsidR="00A53E06">
        <w:rPr>
          <w:rFonts w:ascii="Times New Roman" w:hAnsi="Times New Roman" w:hint="eastAsia"/>
        </w:rPr>
        <w:t>よって</w:t>
      </w:r>
      <w:r w:rsidR="00544A2B">
        <w:rPr>
          <w:rFonts w:ascii="Times New Roman" w:hAnsi="Times New Roman" w:hint="eastAsia"/>
        </w:rPr>
        <w:t>取得し，そこから</w:t>
      </w:r>
      <w:r w:rsidR="00544A2B">
        <w:rPr>
          <w:rFonts w:ascii="Times New Roman" w:hAnsi="Times New Roman" w:hint="eastAsia"/>
        </w:rPr>
        <w:t>EVM</w:t>
      </w:r>
      <w:r w:rsidR="00544A2B">
        <w:rPr>
          <w:rFonts w:ascii="Times New Roman" w:hAnsi="Times New Roman" w:hint="eastAsia"/>
        </w:rPr>
        <w:t>に必要なデータを</w:t>
      </w:r>
      <w:r w:rsidR="00BD294F">
        <w:rPr>
          <w:rFonts w:ascii="Times New Roman" w:hAnsi="Times New Roman" w:hint="eastAsia"/>
        </w:rPr>
        <w:t>Issue</w:t>
      </w:r>
      <w:r w:rsidR="00BD294F">
        <w:rPr>
          <w:rFonts w:ascii="Times New Roman" w:hAnsi="Times New Roman" w:hint="eastAsia"/>
        </w:rPr>
        <w:t>から</w:t>
      </w:r>
      <w:r w:rsidR="00544A2B">
        <w:rPr>
          <w:rFonts w:ascii="Times New Roman" w:hAnsi="Times New Roman" w:hint="eastAsia"/>
        </w:rPr>
        <w:t>抽出し</w:t>
      </w:r>
      <w:r w:rsidR="00544A2B">
        <w:rPr>
          <w:rFonts w:ascii="Times New Roman" w:hAnsi="Times New Roman" w:hint="eastAsia"/>
        </w:rPr>
        <w:t>EVM</w:t>
      </w:r>
      <w:r w:rsidR="00544A2B">
        <w:rPr>
          <w:rFonts w:ascii="Times New Roman" w:hAnsi="Times New Roman" w:hint="eastAsia"/>
        </w:rPr>
        <w:t>を描画できるようにする．</w:t>
      </w:r>
      <w:r w:rsidR="00AC5DBC">
        <w:rPr>
          <w:rFonts w:ascii="Times New Roman" w:hAnsi="Times New Roman" w:hint="eastAsia"/>
        </w:rPr>
        <w:t>12</w:t>
      </w:r>
      <w:r w:rsidR="00BD294F">
        <w:rPr>
          <w:rFonts w:ascii="Times New Roman" w:hAnsi="Times New Roman" w:hint="eastAsia"/>
        </w:rPr>
        <w:t>月に過去のプロジェクトをシステムに適用し，運用と検証を行う．</w:t>
      </w:r>
      <w:r w:rsidR="00AC5DBC">
        <w:rPr>
          <w:rFonts w:ascii="Times New Roman" w:hAnsi="Times New Roman" w:hint="eastAsia"/>
        </w:rPr>
        <w:t>1</w:t>
      </w:r>
      <w:r w:rsidR="00A53E06">
        <w:rPr>
          <w:rFonts w:ascii="Times New Roman" w:hAnsi="Times New Roman" w:hint="eastAsia"/>
        </w:rPr>
        <w:t>月に</w:t>
      </w:r>
      <w:r w:rsidR="00AC5DBC">
        <w:rPr>
          <w:rFonts w:ascii="Times New Roman" w:hAnsi="Times New Roman" w:hint="eastAsia"/>
        </w:rPr>
        <w:t>研究を</w:t>
      </w:r>
      <w:r w:rsidR="00D672DD">
        <w:rPr>
          <w:rFonts w:ascii="Times New Roman" w:hAnsi="Times New Roman" w:hint="eastAsia"/>
        </w:rPr>
        <w:t>まとめ</w:t>
      </w:r>
      <w:r w:rsidR="00AC5DBC">
        <w:rPr>
          <w:rFonts w:ascii="Times New Roman" w:hAnsi="Times New Roman" w:hint="eastAsia"/>
        </w:rPr>
        <w:t>，論文と発表資料を作成する．</w:t>
      </w:r>
    </w:p>
    <w:p w:rsidR="009B68AB" w:rsidRDefault="009B68AB" w:rsidP="009B68AB">
      <w:pPr>
        <w:ind w:firstLineChars="100" w:firstLine="212"/>
        <w:rPr>
          <w:rFonts w:ascii="Times New Roman" w:hAnsi="Times New Roman"/>
        </w:rPr>
      </w:pPr>
    </w:p>
    <w:p w:rsidR="00181FBD" w:rsidRDefault="00181FBD" w:rsidP="00181FBD">
      <w:pPr>
        <w:rPr>
          <w:rFonts w:ascii="Times New Roman" w:hAnsi="Times New Roman"/>
        </w:rPr>
      </w:pPr>
      <w:r>
        <w:rPr>
          <w:rFonts w:ascii="Times New Roman" w:hAnsi="Times New Roman" w:hint="eastAsia"/>
        </w:rPr>
        <w:t>参考文献</w:t>
      </w:r>
    </w:p>
    <w:p w:rsidR="00181FBD" w:rsidRDefault="00181FBD" w:rsidP="00181FBD">
      <w:pPr>
        <w:rPr>
          <w:rFonts w:ascii="Times New Roman" w:hAnsi="Times New Roman"/>
        </w:rPr>
      </w:pPr>
      <w:r>
        <w:rPr>
          <w:rFonts w:ascii="Times New Roman" w:hAnsi="Times New Roman" w:hint="eastAsia"/>
        </w:rPr>
        <w:t>[1]</w:t>
      </w:r>
      <w:r w:rsidR="00DD1197">
        <w:rPr>
          <w:rFonts w:ascii="Times New Roman" w:hAnsi="Times New Roman" w:hint="eastAsia"/>
        </w:rPr>
        <w:t>武田健太郎</w:t>
      </w:r>
      <w:r w:rsidR="004C7B8E">
        <w:rPr>
          <w:rFonts w:ascii="Times New Roman" w:hAnsi="Times New Roman" w:hint="eastAsia"/>
        </w:rPr>
        <w:t>.</w:t>
      </w:r>
      <w:proofErr w:type="spellStart"/>
      <w:r w:rsidR="00DD1197">
        <w:rPr>
          <w:rFonts w:ascii="Times New Roman" w:hAnsi="Times New Roman" w:hint="eastAsia"/>
        </w:rPr>
        <w:t>Git</w:t>
      </w:r>
      <w:proofErr w:type="spellEnd"/>
      <w:r w:rsidR="004C7B8E">
        <w:rPr>
          <w:rFonts w:ascii="Times New Roman" w:hAnsi="Times New Roman" w:hint="eastAsia"/>
        </w:rPr>
        <w:t>ポケットリファレンス</w:t>
      </w:r>
      <w:r w:rsidR="004C7B8E">
        <w:rPr>
          <w:rFonts w:ascii="Times New Roman" w:hAnsi="Times New Roman" w:hint="eastAsia"/>
        </w:rPr>
        <w:t>.</w:t>
      </w:r>
      <w:r w:rsidR="004C7B8E">
        <w:rPr>
          <w:rFonts w:ascii="Times New Roman" w:hAnsi="Times New Roman" w:hint="eastAsia"/>
        </w:rPr>
        <w:t>初版</w:t>
      </w:r>
      <w:r w:rsidR="004C7B8E">
        <w:rPr>
          <w:rFonts w:ascii="Times New Roman" w:hAnsi="Times New Roman" w:hint="eastAsia"/>
        </w:rPr>
        <w:t>,</w:t>
      </w:r>
      <w:r w:rsidR="00DD1197">
        <w:rPr>
          <w:rFonts w:ascii="Times New Roman" w:hAnsi="Times New Roman" w:hint="eastAsia"/>
        </w:rPr>
        <w:t>技術評論社</w:t>
      </w:r>
      <w:r w:rsidR="004C7B8E">
        <w:rPr>
          <w:rFonts w:ascii="Times New Roman" w:hAnsi="Times New Roman" w:hint="eastAsia"/>
        </w:rPr>
        <w:t>,</w:t>
      </w:r>
      <w:r w:rsidR="00DD1197">
        <w:rPr>
          <w:rFonts w:ascii="Times New Roman" w:hAnsi="Times New Roman" w:hint="eastAsia"/>
        </w:rPr>
        <w:t>2012</w:t>
      </w:r>
      <w:r w:rsidR="004C7B8E">
        <w:rPr>
          <w:rFonts w:ascii="Times New Roman" w:hAnsi="Times New Roman" w:hint="eastAsia"/>
        </w:rPr>
        <w:t>,271p.</w:t>
      </w:r>
    </w:p>
    <w:p w:rsidR="00181FBD" w:rsidRPr="00181FBD" w:rsidRDefault="00181FBD" w:rsidP="00181FBD">
      <w:pPr>
        <w:rPr>
          <w:rFonts w:ascii="Times New Roman" w:hAnsi="Times New Roman"/>
        </w:rPr>
      </w:pPr>
      <w:r>
        <w:rPr>
          <w:rFonts w:ascii="Times New Roman" w:hAnsi="Times New Roman" w:hint="eastAsia"/>
        </w:rPr>
        <w:t>[2]</w:t>
      </w:r>
      <w:r w:rsidR="004C7B8E">
        <w:rPr>
          <w:rFonts w:ascii="Times New Roman" w:hAnsi="Times New Roman" w:hint="eastAsia"/>
        </w:rPr>
        <w:t>情報処理振興事業協会</w:t>
      </w:r>
      <w:r w:rsidR="004C7B8E">
        <w:rPr>
          <w:rFonts w:ascii="Times New Roman" w:hAnsi="Times New Roman" w:hint="eastAsia"/>
        </w:rPr>
        <w:t>,</w:t>
      </w:r>
      <w:r w:rsidR="00825CC3">
        <w:rPr>
          <w:rFonts w:ascii="Times New Roman" w:hAnsi="Times New Roman" w:hint="eastAsia"/>
        </w:rPr>
        <w:t>EVM</w:t>
      </w:r>
      <w:r w:rsidR="00BD294F">
        <w:rPr>
          <w:rFonts w:ascii="Times New Roman" w:hAnsi="Times New Roman" w:hint="eastAsia"/>
        </w:rPr>
        <w:t>活用型プロジェクト</w:t>
      </w:r>
      <w:r w:rsidR="004C7B8E">
        <w:rPr>
          <w:rFonts w:ascii="Times New Roman" w:hAnsi="Times New Roman" w:hint="eastAsia"/>
        </w:rPr>
        <w:t>マネジメント導入ガイドライン</w:t>
      </w:r>
      <w:r w:rsidR="004C7B8E">
        <w:rPr>
          <w:rFonts w:ascii="Times New Roman" w:hAnsi="Times New Roman" w:hint="eastAsia"/>
        </w:rPr>
        <w:t>,</w:t>
      </w:r>
      <w:r w:rsidR="004C7B8E">
        <w:rPr>
          <w:rFonts w:ascii="Times New Roman" w:hAnsi="Times New Roman" w:hint="eastAsia"/>
        </w:rPr>
        <w:t>市場評価基盤構築事業</w:t>
      </w:r>
      <w:r w:rsidR="004C7B8E">
        <w:rPr>
          <w:rFonts w:ascii="Times New Roman" w:hAnsi="Times New Roman" w:hint="eastAsia"/>
        </w:rPr>
        <w:t>,</w:t>
      </w:r>
      <w:r w:rsidR="00BB2CC9">
        <w:rPr>
          <w:rFonts w:ascii="Times New Roman" w:hAnsi="Times New Roman" w:hint="eastAsia"/>
        </w:rPr>
        <w:t>pp</w:t>
      </w:r>
      <w:r w:rsidR="004C7B8E">
        <w:rPr>
          <w:rFonts w:ascii="Times New Roman" w:hAnsi="Times New Roman" w:hint="eastAsia"/>
        </w:rPr>
        <w:t>.</w:t>
      </w:r>
      <w:r w:rsidR="00BB2CC9">
        <w:rPr>
          <w:rFonts w:ascii="Times New Roman" w:hAnsi="Times New Roman" w:hint="eastAsia"/>
        </w:rPr>
        <w:t>2-3</w:t>
      </w:r>
      <w:r w:rsidR="004C7B8E">
        <w:rPr>
          <w:rFonts w:ascii="Times New Roman" w:hAnsi="Times New Roman" w:hint="eastAsia"/>
        </w:rPr>
        <w:t>,</w:t>
      </w:r>
      <w:r w:rsidR="00825CC3">
        <w:rPr>
          <w:rFonts w:ascii="Times New Roman" w:hAnsi="Times New Roman" w:hint="eastAsia"/>
        </w:rPr>
        <w:t>2002</w:t>
      </w:r>
      <w:r w:rsidR="004C7B8E">
        <w:rPr>
          <w:rFonts w:ascii="Times New Roman" w:hAnsi="Times New Roman" w:hint="eastAsia"/>
        </w:rPr>
        <w:t>.</w:t>
      </w:r>
    </w:p>
    <w:sectPr w:rsidR="00181FBD" w:rsidRPr="00181FBD"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854" w:rsidRDefault="006E4854" w:rsidP="00962F5D">
      <w:r>
        <w:separator/>
      </w:r>
    </w:p>
  </w:endnote>
  <w:endnote w:type="continuationSeparator" w:id="0">
    <w:p w:rsidR="006E4854" w:rsidRDefault="006E4854"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854" w:rsidRDefault="006E4854" w:rsidP="00962F5D">
      <w:r>
        <w:separator/>
      </w:r>
    </w:p>
  </w:footnote>
  <w:footnote w:type="continuationSeparator" w:id="0">
    <w:p w:rsidR="006E4854" w:rsidRDefault="006E4854"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D2774"/>
    <w:multiLevelType w:val="hybridMultilevel"/>
    <w:tmpl w:val="C914B5BE"/>
    <w:lvl w:ilvl="0" w:tplc="9580D9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64DD452B"/>
    <w:multiLevelType w:val="hybridMultilevel"/>
    <w:tmpl w:val="0EECC5DC"/>
    <w:lvl w:ilvl="0" w:tplc="2C924F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11C0"/>
    <w:rsid w:val="0000342C"/>
    <w:rsid w:val="00005001"/>
    <w:rsid w:val="00021229"/>
    <w:rsid w:val="000317A8"/>
    <w:rsid w:val="00044E0D"/>
    <w:rsid w:val="000633DA"/>
    <w:rsid w:val="0008294E"/>
    <w:rsid w:val="00084E2E"/>
    <w:rsid w:val="000B3A51"/>
    <w:rsid w:val="000C5AF7"/>
    <w:rsid w:val="001178CA"/>
    <w:rsid w:val="00123AF7"/>
    <w:rsid w:val="00123CE5"/>
    <w:rsid w:val="001264F8"/>
    <w:rsid w:val="0012650F"/>
    <w:rsid w:val="0016627F"/>
    <w:rsid w:val="00181FBD"/>
    <w:rsid w:val="001A020F"/>
    <w:rsid w:val="001F7A1B"/>
    <w:rsid w:val="002000D8"/>
    <w:rsid w:val="00202E02"/>
    <w:rsid w:val="00204879"/>
    <w:rsid w:val="00206830"/>
    <w:rsid w:val="00221F6E"/>
    <w:rsid w:val="0024250B"/>
    <w:rsid w:val="002A4CEE"/>
    <w:rsid w:val="002B337E"/>
    <w:rsid w:val="002C733D"/>
    <w:rsid w:val="002E02C4"/>
    <w:rsid w:val="002E4280"/>
    <w:rsid w:val="00307981"/>
    <w:rsid w:val="003439F5"/>
    <w:rsid w:val="00346101"/>
    <w:rsid w:val="00371564"/>
    <w:rsid w:val="0037797C"/>
    <w:rsid w:val="00384F3A"/>
    <w:rsid w:val="00390959"/>
    <w:rsid w:val="003C1A45"/>
    <w:rsid w:val="003C683E"/>
    <w:rsid w:val="004043E5"/>
    <w:rsid w:val="00425D84"/>
    <w:rsid w:val="00427B74"/>
    <w:rsid w:val="00452381"/>
    <w:rsid w:val="00452F84"/>
    <w:rsid w:val="00456B38"/>
    <w:rsid w:val="0045713D"/>
    <w:rsid w:val="00472E43"/>
    <w:rsid w:val="004760DE"/>
    <w:rsid w:val="00482A04"/>
    <w:rsid w:val="004C7B8E"/>
    <w:rsid w:val="004E67EE"/>
    <w:rsid w:val="005148E2"/>
    <w:rsid w:val="00524740"/>
    <w:rsid w:val="00533D24"/>
    <w:rsid w:val="00540C7E"/>
    <w:rsid w:val="00544A2B"/>
    <w:rsid w:val="00550162"/>
    <w:rsid w:val="005564DB"/>
    <w:rsid w:val="005659E5"/>
    <w:rsid w:val="005740EA"/>
    <w:rsid w:val="00580DCA"/>
    <w:rsid w:val="0058235F"/>
    <w:rsid w:val="00594F7B"/>
    <w:rsid w:val="005C5B51"/>
    <w:rsid w:val="005D76B1"/>
    <w:rsid w:val="005E7F50"/>
    <w:rsid w:val="005F5182"/>
    <w:rsid w:val="0060145D"/>
    <w:rsid w:val="00616A6F"/>
    <w:rsid w:val="00620B05"/>
    <w:rsid w:val="006213A9"/>
    <w:rsid w:val="0064246E"/>
    <w:rsid w:val="00643D54"/>
    <w:rsid w:val="006E0AEE"/>
    <w:rsid w:val="006E459A"/>
    <w:rsid w:val="006E4854"/>
    <w:rsid w:val="00702C71"/>
    <w:rsid w:val="00714584"/>
    <w:rsid w:val="00720646"/>
    <w:rsid w:val="00762E4C"/>
    <w:rsid w:val="00767F41"/>
    <w:rsid w:val="0077025B"/>
    <w:rsid w:val="00786FE8"/>
    <w:rsid w:val="00794C7F"/>
    <w:rsid w:val="00810B92"/>
    <w:rsid w:val="008133C9"/>
    <w:rsid w:val="008146E4"/>
    <w:rsid w:val="00825CC3"/>
    <w:rsid w:val="00827B4D"/>
    <w:rsid w:val="00844CCE"/>
    <w:rsid w:val="00875098"/>
    <w:rsid w:val="00891D03"/>
    <w:rsid w:val="008A44E7"/>
    <w:rsid w:val="009204DA"/>
    <w:rsid w:val="009226C3"/>
    <w:rsid w:val="00927B87"/>
    <w:rsid w:val="0094011F"/>
    <w:rsid w:val="00962F5D"/>
    <w:rsid w:val="00985FC2"/>
    <w:rsid w:val="009B097B"/>
    <w:rsid w:val="009B68AB"/>
    <w:rsid w:val="009C186B"/>
    <w:rsid w:val="00A33982"/>
    <w:rsid w:val="00A53E06"/>
    <w:rsid w:val="00A726CB"/>
    <w:rsid w:val="00AA6B86"/>
    <w:rsid w:val="00AA6FBE"/>
    <w:rsid w:val="00AB0A91"/>
    <w:rsid w:val="00AB2F12"/>
    <w:rsid w:val="00AB5D33"/>
    <w:rsid w:val="00AB7CDD"/>
    <w:rsid w:val="00AC5DBC"/>
    <w:rsid w:val="00B142C8"/>
    <w:rsid w:val="00B45E13"/>
    <w:rsid w:val="00B51693"/>
    <w:rsid w:val="00B71546"/>
    <w:rsid w:val="00BA1546"/>
    <w:rsid w:val="00BA1763"/>
    <w:rsid w:val="00BB2CC9"/>
    <w:rsid w:val="00BD208F"/>
    <w:rsid w:val="00BD294F"/>
    <w:rsid w:val="00BF15F7"/>
    <w:rsid w:val="00C308F5"/>
    <w:rsid w:val="00C360CE"/>
    <w:rsid w:val="00C432D3"/>
    <w:rsid w:val="00C47BFF"/>
    <w:rsid w:val="00C6114A"/>
    <w:rsid w:val="00C63ED7"/>
    <w:rsid w:val="00C708C6"/>
    <w:rsid w:val="00CB7FF4"/>
    <w:rsid w:val="00CE12A0"/>
    <w:rsid w:val="00D11BDF"/>
    <w:rsid w:val="00D13F44"/>
    <w:rsid w:val="00D15F05"/>
    <w:rsid w:val="00D251A4"/>
    <w:rsid w:val="00D27277"/>
    <w:rsid w:val="00D30E01"/>
    <w:rsid w:val="00D42F9D"/>
    <w:rsid w:val="00D672DD"/>
    <w:rsid w:val="00D76DC6"/>
    <w:rsid w:val="00D92D8B"/>
    <w:rsid w:val="00DA0F54"/>
    <w:rsid w:val="00DB4D90"/>
    <w:rsid w:val="00DD1197"/>
    <w:rsid w:val="00E0730E"/>
    <w:rsid w:val="00E128EE"/>
    <w:rsid w:val="00E234CE"/>
    <w:rsid w:val="00E974D6"/>
    <w:rsid w:val="00EB1E10"/>
    <w:rsid w:val="00ED271A"/>
    <w:rsid w:val="00F15B75"/>
    <w:rsid w:val="00F23B55"/>
    <w:rsid w:val="00F253DE"/>
    <w:rsid w:val="00F355F0"/>
    <w:rsid w:val="00F4728D"/>
    <w:rsid w:val="00F740AB"/>
    <w:rsid w:val="00F84856"/>
    <w:rsid w:val="00F9378C"/>
    <w:rsid w:val="00FA0CC1"/>
    <w:rsid w:val="00FA1E69"/>
    <w:rsid w:val="00FA7E55"/>
    <w:rsid w:val="00FC2020"/>
    <w:rsid w:val="00FC5383"/>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FAAF3-C803-491B-8B5F-C21E6BE16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1339</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2013-09-25T06:14:00Z</dcterms:created>
  <dcterms:modified xsi:type="dcterms:W3CDTF">2013-09-25T07:55:00Z</dcterms:modified>
</cp:coreProperties>
</file>