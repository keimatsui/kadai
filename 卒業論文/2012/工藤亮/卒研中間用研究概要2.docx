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1F7A1B">
        <w:rPr>
          <w:rFonts w:ascii="Times New Roman" w:hAnsi="Times New Roman" w:hint="eastAsia"/>
        </w:rPr>
        <w:t>(</w:t>
      </w:r>
      <w:r w:rsidR="001F7A1B">
        <w:rPr>
          <w:rFonts w:ascii="Times New Roman" w:hAnsi="Times New Roman" w:hint="eastAsia"/>
        </w:rPr>
        <w:t>以下，バージョン管理サービス）</w:t>
      </w:r>
      <w:ins w:id="0" w:author="作成者">
        <w:r w:rsidR="006C5EA4">
          <w:rPr>
            <w:rFonts w:ascii="Times New Roman" w:hAnsi="Times New Roman" w:hint="eastAsia"/>
          </w:rPr>
          <w:t>（括弧の全角半角を揃える）</w:t>
        </w:r>
      </w:ins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ロジェクトの中心にバージョン管理システムをおくこともできると思われる．</w:t>
      </w:r>
    </w:p>
    <w:p w:rsidR="00BA1763" w:rsidRPr="00BA1763" w:rsidRDefault="00456B38" w:rsidP="00BA1763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そのような開発体制においては，</w:t>
      </w:r>
      <w:r w:rsidR="00BA1763" w:rsidRPr="00BA1763">
        <w:rPr>
          <w:rFonts w:ascii="Times New Roman" w:hAnsi="Times New Roman" w:hint="eastAsia"/>
        </w:rPr>
        <w:t>PMBOK</w:t>
      </w:r>
      <w:r w:rsidR="00BA1763" w:rsidRPr="00BA1763">
        <w:rPr>
          <w:rFonts w:ascii="Times New Roman" w:hAnsi="Times New Roman" w:hint="eastAsia"/>
        </w:rPr>
        <w:t>で提示されているようなマネジメン</w:t>
      </w:r>
      <w:r w:rsidR="0094011F">
        <w:rPr>
          <w:rFonts w:ascii="Times New Roman" w:hAnsi="Times New Roman" w:hint="eastAsia"/>
        </w:rPr>
        <w:t>トの活動がバージョン管理サービスでサポートされることが望ましいと思われる．</w:t>
      </w:r>
    </w:p>
    <w:p w:rsidR="00BA1763" w:rsidRDefault="00BA1763" w:rsidP="00BA1763">
      <w:pPr>
        <w:ind w:firstLineChars="100" w:firstLine="212"/>
        <w:rPr>
          <w:ins w:id="1" w:author="作成者"/>
          <w:rFonts w:ascii="Times New Roman" w:hAnsi="Times New Roman" w:hint="eastAsia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456B38">
        <w:rPr>
          <w:rFonts w:ascii="Times New Roman" w:hAnsi="Times New Roman" w:hint="eastAsia"/>
        </w:rPr>
        <w:t>(</w:t>
      </w:r>
      <w:r w:rsidR="00456B38">
        <w:rPr>
          <w:rFonts w:ascii="Times New Roman" w:hAnsi="Times New Roman" w:hint="eastAsia"/>
        </w:rPr>
        <w:t>以下，</w:t>
      </w:r>
      <w:r w:rsidR="00456B38">
        <w:rPr>
          <w:rFonts w:ascii="Times New Roman" w:hAnsi="Times New Roman" w:hint="eastAsia"/>
        </w:rPr>
        <w:t>PM)</w:t>
      </w:r>
      <w:ins w:id="2" w:author="作成者">
        <w:r w:rsidR="006C5EA4">
          <w:rPr>
            <w:rFonts w:ascii="Times New Roman" w:hAnsi="Times New Roman" w:hint="eastAsia"/>
          </w:rPr>
          <w:t>（この括弧は全角）</w:t>
        </w:r>
      </w:ins>
      <w:r w:rsidRPr="00BA1763">
        <w:rPr>
          <w:rFonts w:ascii="Times New Roman" w:hAnsi="Times New Roman" w:hint="eastAsia"/>
        </w:rPr>
        <w:t>においては</w:t>
      </w:r>
      <w:r w:rsidRPr="00BA1763">
        <w:rPr>
          <w:rFonts w:ascii="Times New Roman" w:hAnsi="Times New Roman" w:hint="eastAsia"/>
        </w:rPr>
        <w:t>EVM</w:t>
      </w:r>
      <w:r w:rsidRPr="00BA1763">
        <w:rPr>
          <w:rFonts w:ascii="Times New Roman" w:hAnsi="Times New Roman"/>
        </w:rPr>
        <w:t>(Earned Value Management)</w:t>
      </w:r>
      <w:ins w:id="3" w:author="作成者">
        <w:r w:rsidR="006C5EA4">
          <w:rPr>
            <w:rFonts w:ascii="Times New Roman" w:hAnsi="Times New Roman"/>
          </w:rPr>
          <w:t>（左括弧の前に半角スペースを挿入）</w:t>
        </w:r>
      </w:ins>
      <w:r w:rsidRPr="00BA1763">
        <w:rPr>
          <w:rFonts w:ascii="Times New Roman" w:hAnsi="Times New Roman" w:hint="eastAsia"/>
        </w:rPr>
        <w:t>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del w:id="4" w:author="作成者">
        <w:r w:rsidRPr="00BA1763" w:rsidDel="006C5EA4">
          <w:rPr>
            <w:rFonts w:ascii="Times New Roman" w:hAnsi="Times New Roman" w:hint="eastAsia"/>
          </w:rPr>
          <w:delText>というわけで</w:delText>
        </w:r>
      </w:del>
      <w:ins w:id="5" w:author="作成者">
        <w:r w:rsidR="006C5EA4">
          <w:rPr>
            <w:rFonts w:ascii="Times New Roman" w:hAnsi="Times New Roman" w:hint="eastAsia"/>
          </w:rPr>
          <w:t>ため</w:t>
        </w:r>
      </w:ins>
      <w:r w:rsidRPr="00BA1763">
        <w:rPr>
          <w:rFonts w:ascii="Times New Roman" w:hAnsi="Times New Roman" w:hint="eastAsia"/>
        </w:rPr>
        <w:t>重要だと言われているが、</w:t>
      </w:r>
      <w:ins w:id="6" w:author="作成者">
        <w:r w:rsidR="006C5EA4">
          <w:rPr>
            <w:rFonts w:ascii="Times New Roman" w:hAnsi="Times New Roman" w:hint="eastAsia"/>
          </w:rPr>
          <w:t>（句読点の統一）</w:t>
        </w:r>
      </w:ins>
      <w:r w:rsidRPr="00BA1763">
        <w:rPr>
          <w:rFonts w:ascii="Times New Roman" w:hAnsi="Times New Roman" w:hint="eastAsia"/>
        </w:rPr>
        <w:t>既存のバージョン管理サービス上で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del w:id="7" w:author="作成者">
        <w:r w:rsidR="0094011F" w:rsidDel="006C5EA4">
          <w:rPr>
            <w:rFonts w:ascii="Times New Roman" w:hAnsi="Times New Roman" w:hint="eastAsia"/>
          </w:rPr>
          <w:delText>と思われる</w:delText>
        </w:r>
      </w:del>
      <w:ins w:id="8" w:author="作成者">
        <w:r w:rsidR="006C5EA4">
          <w:rPr>
            <w:rFonts w:ascii="Times New Roman" w:hAnsi="Times New Roman" w:hint="eastAsia"/>
          </w:rPr>
          <w:t>（なぜ？　サポートされていないから）</w:t>
        </w:r>
      </w:ins>
      <w:r w:rsidR="0094011F">
        <w:rPr>
          <w:rFonts w:ascii="Times New Roman" w:hAnsi="Times New Roman" w:hint="eastAsia"/>
        </w:rPr>
        <w:t>．</w:t>
      </w:r>
      <w:r w:rsidRPr="00BA1763">
        <w:rPr>
          <w:rFonts w:ascii="Times New Roman" w:hAnsi="Times New Roman" w:hint="eastAsia"/>
        </w:rPr>
        <w:t>そのため、バージョン管理システムを用いる</w:t>
      </w:r>
      <w:r w:rsidR="0094011F">
        <w:rPr>
          <w:rFonts w:ascii="Times New Roman" w:hAnsi="Times New Roman" w:hint="eastAsia"/>
        </w:rPr>
        <w:t>プロジェクトマネージェーは、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Pr="00BA1763">
        <w:rPr>
          <w:rFonts w:ascii="Times New Roman" w:hAnsi="Times New Roman" w:hint="eastAsia"/>
        </w:rPr>
        <w:t>進捗データを取り出して別に処理することによって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</w:t>
      </w:r>
      <w:del w:id="9" w:author="作成者">
        <w:r w:rsidR="005D76B1" w:rsidDel="006C5EA4">
          <w:rPr>
            <w:rFonts w:ascii="Times New Roman" w:hAnsi="Times New Roman" w:hint="eastAsia"/>
          </w:rPr>
          <w:delText>と思われる</w:delText>
        </w:r>
      </w:del>
      <w:r w:rsidR="005D76B1">
        <w:rPr>
          <w:rFonts w:ascii="Times New Roman" w:hAnsi="Times New Roman" w:hint="eastAsia"/>
        </w:rPr>
        <w:t>．</w:t>
      </w:r>
    </w:p>
    <w:p w:rsidR="006C5EA4" w:rsidRPr="00BA1763" w:rsidRDefault="006C5EA4" w:rsidP="00BA1763">
      <w:pPr>
        <w:ind w:firstLineChars="100" w:firstLine="212"/>
        <w:rPr>
          <w:rFonts w:ascii="Times New Roman" w:hAnsi="Times New Roman"/>
        </w:rPr>
      </w:pPr>
      <w:ins w:id="10" w:author="作成者">
        <w:r>
          <w:rPr>
            <w:rFonts w:ascii="Times New Roman" w:hAnsi="Times New Roman" w:hint="eastAsia"/>
          </w:rPr>
          <w:t>そこで、・・・することを目指す。（</w:t>
        </w:r>
        <w:r w:rsidR="007F67C0">
          <w:rPr>
            <w:rFonts w:ascii="Times New Roman" w:hAnsi="Times New Roman" w:hint="eastAsia"/>
          </w:rPr>
          <w:t>これが</w:t>
        </w:r>
        <w:r>
          <w:rPr>
            <w:rFonts w:ascii="Times New Roman" w:hAnsi="Times New Roman" w:hint="eastAsia"/>
          </w:rPr>
          <w:t>「目的」）</w:t>
        </w:r>
      </w:ins>
    </w:p>
    <w:p w:rsidR="00ED271A" w:rsidDel="006C5EA4" w:rsidRDefault="006C5EA4" w:rsidP="002B337E">
      <w:pPr>
        <w:ind w:firstLineChars="100" w:firstLine="212"/>
        <w:rPr>
          <w:del w:id="11" w:author="作成者"/>
          <w:rFonts w:ascii="Times New Roman" w:hAnsi="Times New Roman"/>
        </w:rPr>
      </w:pPr>
      <w:ins w:id="12" w:author="作成者">
        <w:r>
          <w:rPr>
            <w:rFonts w:ascii="Times New Roman" w:hAnsi="Times New Roman" w:hint="eastAsia"/>
          </w:rPr>
          <w:t>（以下は「手法」）</w:t>
        </w:r>
      </w:ins>
      <w:r w:rsidR="005D76B1">
        <w:rPr>
          <w:rFonts w:ascii="Times New Roman" w:hAnsi="Times New Roman" w:hint="eastAsia"/>
        </w:rPr>
        <w:t>そこで、</w:t>
      </w:r>
      <w:proofErr w:type="spellStart"/>
      <w:r w:rsid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ギットハブ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の</w:t>
      </w:r>
      <w:r w:rsidR="002B337E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イシュー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を利用する．</w:t>
      </w:r>
      <w:ins w:id="13" w:author="作成者">
        <w:r>
          <w:rPr>
            <w:rFonts w:ascii="Times New Roman" w:hAnsi="Times New Roman" w:hint="eastAsia"/>
          </w:rPr>
          <w:t>（改段しない）</w:t>
        </w:r>
      </w:ins>
    </w:p>
    <w:p w:rsidR="00ED271A" w:rsidRDefault="002B337E" w:rsidP="006C5EA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とは，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つのタスクに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</w:t>
      </w:r>
      <w:r w:rsidR="00ED271A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を使用することによって，タスクの監視や管理を行うための機能である．</w:t>
      </w:r>
    </w:p>
    <w:p w:rsidR="005D76B1" w:rsidRDefault="00ED271A" w:rsidP="00221F6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よ</w:t>
      </w:r>
      <w:r w:rsidR="00456B38">
        <w:rPr>
          <w:rFonts w:ascii="Times New Roman" w:hAnsi="Times New Roman" w:hint="eastAsia"/>
        </w:rPr>
        <w:t>って</w:t>
      </w:r>
      <w:ins w:id="14" w:author="作成者">
        <w:r w:rsidR="006C5EA4">
          <w:rPr>
            <w:rFonts w:ascii="Times New Roman" w:hAnsi="Times New Roman" w:hint="eastAsia"/>
          </w:rPr>
          <w:t>（何が「よって」なの？）</w:t>
        </w:r>
      </w:ins>
      <w:r w:rsidR="00456B38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を</w:t>
      </w:r>
      <w:r w:rsidR="002E4280">
        <w:rPr>
          <w:rFonts w:ascii="Times New Roman" w:hAnsi="Times New Roman" w:hint="eastAsia"/>
        </w:rPr>
        <w:t>利用</w:t>
      </w:r>
      <w:r w:rsidR="00221F6E">
        <w:rPr>
          <w:rFonts w:ascii="Times New Roman" w:hAnsi="Times New Roman" w:hint="eastAsia"/>
        </w:rPr>
        <w:t>し，</w:t>
      </w:r>
      <w:r w:rsidR="00221F6E">
        <w:rPr>
          <w:rFonts w:ascii="Times New Roman" w:hAnsi="Times New Roman" w:hint="eastAsia"/>
        </w:rPr>
        <w:t>EVM</w:t>
      </w:r>
      <w:r w:rsidR="00221F6E">
        <w:rPr>
          <w:rFonts w:ascii="Times New Roman" w:hAnsi="Times New Roman" w:hint="eastAsia"/>
        </w:rPr>
        <w:t>に必要な計画時のデータを加える</w:t>
      </w:r>
      <w:r w:rsidR="002B337E">
        <w:rPr>
          <w:rFonts w:ascii="Times New Roman" w:hAnsi="Times New Roman" w:hint="eastAsia"/>
        </w:rPr>
        <w:t>ことによって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自動作成機能</w:t>
      </w:r>
      <w:r w:rsidR="00BA1763" w:rsidRPr="00BA1763">
        <w:rPr>
          <w:rFonts w:ascii="Times New Roman" w:hAnsi="Times New Roman" w:hint="eastAsia"/>
        </w:rPr>
        <w:t>というシステムを開発する。</w:t>
      </w:r>
      <w:ins w:id="15" w:author="作成者">
        <w:r w:rsidR="006C5EA4">
          <w:rPr>
            <w:rFonts w:ascii="Times New Roman" w:hAnsi="Times New Roman" w:hint="eastAsia"/>
          </w:rPr>
          <w:t>（句読点の統一）</w:t>
        </w:r>
      </w:ins>
      <w:r w:rsidR="00BA1763" w:rsidRPr="00BA1763">
        <w:rPr>
          <w:rFonts w:ascii="Times New Roman" w:hAnsi="Times New Roman" w:hint="eastAsia"/>
        </w:rPr>
        <w:t>このシステムによって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を自動的に作成され，作業の遅延などのリスク・マネジメントやスケジュール管理などのタイム・マネジメントに貢献することができると思われる．</w:t>
      </w:r>
    </w:p>
    <w:p w:rsidR="005D76B1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D76DC6" w:rsidRDefault="00F740AB" w:rsidP="002B337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本研究の目的として</w:t>
      </w:r>
      <w:r w:rsidR="005D76B1" w:rsidRPr="005D76B1">
        <w:rPr>
          <w:rFonts w:ascii="Times New Roman" w:hAnsi="Times New Roman" w:hint="eastAsia"/>
        </w:rPr>
        <w:t>開発するシステムは、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0C5AF7">
        <w:rPr>
          <w:rFonts w:ascii="Times New Roman" w:hAnsi="Times New Roman" w:hint="eastAsia"/>
        </w:rPr>
        <w:t>を利用し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の作成に必要なデータ</w:t>
      </w:r>
      <w:r w:rsidR="00D15F05">
        <w:rPr>
          <w:rFonts w:ascii="Times New Roman" w:hAnsi="Times New Roman" w:hint="eastAsia"/>
        </w:rPr>
        <w:t>のプロジェクトを始める前の計画時の見積もりコスト，そして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そのデータでプロジェクトの進捗データが明確になり，そのプロジェクト進捗管理データを</w:t>
      </w:r>
      <w:r w:rsidR="005D76B1" w:rsidRPr="005D76B1">
        <w:rPr>
          <w:rFonts w:ascii="Times New Roman" w:hAnsi="Times New Roman" w:hint="eastAsia"/>
        </w:rPr>
        <w:t>取り出すサブシステムと、</w:t>
      </w:r>
      <w:ins w:id="16" w:author="作成者">
        <w:r w:rsidR="007F67C0">
          <w:rPr>
            <w:rFonts w:ascii="Times New Roman" w:hAnsi="Times New Roman" w:hint="eastAsia"/>
          </w:rPr>
          <w:t>（句読点の統一）</w:t>
        </w:r>
      </w:ins>
      <w:r w:rsidR="005D76B1" w:rsidRPr="005D76B1">
        <w:rPr>
          <w:rFonts w:ascii="Times New Roman" w:hAnsi="Times New Roman" w:hint="eastAsia"/>
        </w:rPr>
        <w:t>それを用いて</w:t>
      </w:r>
      <w:r w:rsidR="005D76B1" w:rsidRPr="005D76B1"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を描画するサブシステムである．</w:t>
      </w:r>
      <w:ins w:id="17" w:author="作成者">
        <w:r w:rsidR="007F67C0">
          <w:rPr>
            <w:rFonts w:ascii="Times New Roman" w:hAnsi="Times New Roman" w:hint="eastAsia"/>
          </w:rPr>
          <w:t>（文が長すぎる）</w:t>
        </w:r>
      </w:ins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5C5B51">
        <w:rPr>
          <w:rFonts w:ascii="Times New Roman" w:hAnsi="Times New Roman" w:hint="eastAsia"/>
        </w:rPr>
        <w:t>プロジェクトマネージャーがメンバーに報告や指示をすることなくメンバー自身が進捗状況を理解することができ，置かれている状況を</w:t>
      </w:r>
      <w:r w:rsidR="004760DE">
        <w:rPr>
          <w:rFonts w:ascii="Times New Roman" w:hAnsi="Times New Roman" w:hint="eastAsia"/>
        </w:rPr>
        <w:t>各自が</w:t>
      </w:r>
      <w:r w:rsidR="005C5B51">
        <w:rPr>
          <w:rFonts w:ascii="Times New Roman" w:hAnsi="Times New Roman" w:hint="eastAsia"/>
        </w:rPr>
        <w:t>把握</w:t>
      </w:r>
      <w:r w:rsidR="001F7A1B">
        <w:rPr>
          <w:rFonts w:ascii="Times New Roman" w:hAnsi="Times New Roman" w:hint="eastAsia"/>
        </w:rPr>
        <w:t>でき，進捗管理できると思われる．</w:t>
      </w:r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ins w:id="18" w:author="作成者">
        <w:r w:rsidR="007F67C0">
          <w:rPr>
            <w:rFonts w:ascii="Times New Roman" w:hAnsi="Times New Roman" w:hint="eastAsia"/>
          </w:rPr>
          <w:t>（半角括弧のあとは半角スペース）</w:t>
        </w:r>
      </w:ins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に作業内容と期限とコストを書いておく</w:t>
      </w:r>
    </w:p>
    <w:p w:rsidR="006E0AEE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API</w:t>
      </w:r>
      <w:r w:rsidR="006E0AEE">
        <w:rPr>
          <w:rFonts w:ascii="Times New Roman" w:hAnsi="Times New Roman" w:hint="eastAsia"/>
        </w:rPr>
        <w:t>で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を取得する</w:t>
      </w:r>
    </w:p>
    <w:p w:rsidR="006E0A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から</w:t>
      </w:r>
      <w:r w:rsidR="006E0AEE">
        <w:rPr>
          <w:rFonts w:ascii="Times New Roman" w:hAnsi="Times New Roman" w:hint="eastAsia"/>
        </w:rPr>
        <w:t>EVM</w:t>
      </w:r>
      <w:r w:rsidR="006E0AEE">
        <w:rPr>
          <w:rFonts w:ascii="Times New Roman" w:hAnsi="Times New Roman" w:hint="eastAsia"/>
        </w:rPr>
        <w:t>に必要なデータを抽出する</w:t>
      </w:r>
    </w:p>
    <w:p w:rsidR="00A726CB" w:rsidRDefault="00A726CB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(5)</w:t>
      </w:r>
      <w:r>
        <w:rPr>
          <w:rFonts w:ascii="Times New Roman" w:hAnsi="Times New Roman" w:hint="eastAsia"/>
        </w:rPr>
        <w:t>抽出されたデータをもとに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5659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r w:rsidR="00B51693">
        <w:rPr>
          <w:rFonts w:ascii="Times New Roman" w:hAnsi="Times New Roman" w:hint="eastAsia"/>
        </w:rPr>
        <w:t>についての調査が終わっている．</w:t>
      </w:r>
      <w:r w:rsidR="008146E4">
        <w:rPr>
          <w:rFonts w:ascii="Times New Roman" w:hAnsi="Times New Roman" w:hint="eastAsia"/>
        </w:rPr>
        <w:t>具体的な方法が決まっている</w:t>
      </w:r>
      <w:r>
        <w:rPr>
          <w:rFonts w:ascii="Times New Roman" w:hAnsi="Times New Roman" w:hint="eastAsia"/>
        </w:rPr>
        <w:t>．</w:t>
      </w:r>
      <w:ins w:id="19" w:author="作成者">
        <w:r w:rsidR="007F67C0">
          <w:rPr>
            <w:rFonts w:ascii="Times New Roman" w:hAnsi="Times New Roman" w:hint="eastAsia"/>
          </w:rPr>
          <w:t>（段落の字下げは全角）</w:t>
        </w:r>
        <w:r w:rsidR="005338F5">
          <w:rPr>
            <w:rFonts w:ascii="Times New Roman" w:hAnsi="Times New Roman" w:hint="eastAsia"/>
          </w:rPr>
          <w:t>（今後の計画も、これに続けて文章で書けばよい。下の</w:t>
        </w:r>
        <w:r w:rsidR="005338F5">
          <w:rPr>
            <w:rFonts w:ascii="Times New Roman" w:hAnsi="Times New Roman" w:hint="eastAsia"/>
          </w:rPr>
          <w:t>3</w:t>
        </w:r>
        <w:r w:rsidR="005338F5">
          <w:rPr>
            <w:rFonts w:ascii="Times New Roman" w:hAnsi="Times New Roman" w:hint="eastAsia"/>
          </w:rPr>
          <w:t>つ、</w:t>
        </w:r>
        <w:r w:rsidR="005338F5">
          <w:rPr>
            <w:rFonts w:ascii="Times New Roman" w:hAnsi="Times New Roman" w:hint="eastAsia"/>
          </w:rPr>
          <w:t>3</w:t>
        </w:r>
        <w:r w:rsidR="005338F5">
          <w:rPr>
            <w:rFonts w:ascii="Times New Roman" w:hAnsi="Times New Roman" w:hint="eastAsia"/>
          </w:rPr>
          <w:t>ヶ月もかけるんですか。</w:t>
        </w:r>
        <w:bookmarkStart w:id="20" w:name="_GoBack"/>
        <w:bookmarkEnd w:id="20"/>
        <w:r w:rsidR="005338F5">
          <w:rPr>
            <w:rFonts w:ascii="Times New Roman" w:hAnsi="Times New Roman" w:hint="eastAsia"/>
          </w:rPr>
          <w:t>）</w:t>
        </w:r>
      </w:ins>
    </w:p>
    <w:p w:rsidR="005659E5" w:rsidRPr="005659E5" w:rsidRDefault="005659E5" w:rsidP="005659E5">
      <w:pPr>
        <w:rPr>
          <w:rFonts w:ascii="Times New Roman" w:hAnsi="Times New Roman"/>
        </w:rPr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763"/>
      </w:tblGrid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に</w:t>
            </w:r>
            <w:r w:rsidR="002C733D">
              <w:rPr>
                <w:rFonts w:ascii="Times New Roman" w:hAnsi="Times New Roman" w:hint="eastAsia"/>
              </w:rPr>
              <w:t>記入</w:t>
            </w:r>
            <w:r w:rsidR="005C5B51">
              <w:rPr>
                <w:rFonts w:ascii="Times New Roman" w:hAnsi="Times New Roman" w:hint="eastAsia"/>
              </w:rPr>
              <w:t>する</w:t>
            </w:r>
            <w:r w:rsidR="002C733D">
              <w:rPr>
                <w:rFonts w:ascii="Times New Roman" w:hAnsi="Times New Roman" w:hint="eastAsia"/>
              </w:rPr>
              <w:t>内容を決めておく</w:t>
            </w:r>
            <w:r>
              <w:rPr>
                <w:rFonts w:ascii="Times New Roman" w:hAnsi="Times New Roman" w:hint="eastAsia"/>
              </w:rPr>
              <w:t>，</w:t>
            </w:r>
          </w:p>
          <w:p w:rsidR="008146E4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API</w:t>
            </w:r>
            <w:r w:rsidRPr="008146E4">
              <w:rPr>
                <w:rFonts w:ascii="Times New Roman" w:hAnsi="Times New Roman" w:hint="eastAsia"/>
              </w:rPr>
              <w:t>で</w:t>
            </w: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を取得する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Issue</w:t>
            </w:r>
            <w:r w:rsidRPr="008146E4">
              <w:rPr>
                <w:rFonts w:ascii="Times New Roman" w:hAnsi="Times New Roman" w:hint="eastAsia"/>
              </w:rPr>
              <w:t>から</w:t>
            </w:r>
            <w:r w:rsidRPr="008146E4">
              <w:rPr>
                <w:rFonts w:ascii="Times New Roman" w:hAnsi="Times New Roman" w:hint="eastAsia"/>
              </w:rPr>
              <w:t>EVM</w:t>
            </w:r>
            <w:r w:rsidRPr="008146E4">
              <w:rPr>
                <w:rFonts w:ascii="Times New Roman" w:hAnsi="Times New Roman" w:hint="eastAsia"/>
              </w:rPr>
              <w:t>に必要なデータを抽出するためのプログラムを作成する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8146E4" w:rsidP="005659E5">
            <w:pPr>
              <w:rPr>
                <w:rFonts w:ascii="Times New Roman" w:hAnsi="Times New Roman"/>
              </w:rPr>
            </w:pPr>
            <w:r w:rsidRPr="008146E4">
              <w:rPr>
                <w:rFonts w:ascii="Times New Roman" w:hAnsi="Times New Roman" w:hint="eastAsia"/>
              </w:rPr>
              <w:t>抽出されたデータをもとに</w:t>
            </w:r>
            <w:r w:rsidRPr="008146E4">
              <w:rPr>
                <w:rFonts w:ascii="Times New Roman" w:hAnsi="Times New Roman" w:hint="eastAsia"/>
              </w:rPr>
              <w:t>EVM</w:t>
            </w:r>
            <w:r w:rsidRPr="008146E4">
              <w:rPr>
                <w:rFonts w:ascii="Times New Roman" w:hAnsi="Times New Roman" w:hint="eastAsia"/>
              </w:rPr>
              <w:t>を描</w:t>
            </w:r>
            <w:r w:rsidRPr="008146E4">
              <w:rPr>
                <w:rFonts w:ascii="Times New Roman" w:hAnsi="Times New Roman" w:hint="eastAsia"/>
              </w:rPr>
              <w:lastRenderedPageBreak/>
              <w:t>画する</w:t>
            </w:r>
          </w:p>
        </w:tc>
      </w:tr>
      <w:tr w:rsidR="00A726CB" w:rsidTr="002C733D">
        <w:tc>
          <w:tcPr>
            <w:tcW w:w="851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63" w:type="dxa"/>
          </w:tcPr>
          <w:p w:rsidR="00A726CB" w:rsidRDefault="00A726CB" w:rsidP="005659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論文，発表資料作成</w:t>
            </w:r>
          </w:p>
        </w:tc>
      </w:tr>
    </w:tbl>
    <w:p w:rsidR="00C708C6" w:rsidRPr="005659E5" w:rsidRDefault="00C708C6" w:rsidP="005659E5">
      <w:pPr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ins w:id="21" w:author="作成者">
        <w:r w:rsidR="007F67C0" w:rsidRPr="007F67C0">
          <w:rPr>
            <w:rFonts w:ascii="Times New Roman" w:hAnsi="Times New Roman" w:hint="eastAsia"/>
          </w:rPr>
          <w:t xml:space="preserve"> </w:t>
        </w:r>
        <w:r w:rsidR="007F67C0">
          <w:rPr>
            <w:rFonts w:ascii="Times New Roman" w:hAnsi="Times New Roman" w:hint="eastAsia"/>
          </w:rPr>
          <w:t>（半角括弧のあとは半角スペース）</w:t>
        </w:r>
      </w:ins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6C5EA4" w:rsidRPr="00181FBD" w:rsidRDefault="00181FBD" w:rsidP="006C5EA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sectPr w:rsidR="006C5EA4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8B" w:rsidRDefault="009F398B" w:rsidP="00962F5D">
      <w:r>
        <w:separator/>
      </w:r>
    </w:p>
  </w:endnote>
  <w:endnote w:type="continuationSeparator" w:id="0">
    <w:p w:rsidR="009F398B" w:rsidRDefault="009F398B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8B" w:rsidRDefault="009F398B" w:rsidP="00962F5D">
      <w:r>
        <w:separator/>
      </w:r>
    </w:p>
  </w:footnote>
  <w:footnote w:type="continuationSeparator" w:id="0">
    <w:p w:rsidR="009F398B" w:rsidRDefault="009F398B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8294E"/>
    <w:rsid w:val="000B3A51"/>
    <w:rsid w:val="000C5AF7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52F84"/>
    <w:rsid w:val="00456B38"/>
    <w:rsid w:val="0045713D"/>
    <w:rsid w:val="004760DE"/>
    <w:rsid w:val="00482A04"/>
    <w:rsid w:val="004E67EE"/>
    <w:rsid w:val="00524740"/>
    <w:rsid w:val="005338F5"/>
    <w:rsid w:val="00533D24"/>
    <w:rsid w:val="00540C7E"/>
    <w:rsid w:val="00550162"/>
    <w:rsid w:val="005564DB"/>
    <w:rsid w:val="005659E5"/>
    <w:rsid w:val="00580DCA"/>
    <w:rsid w:val="005C5B51"/>
    <w:rsid w:val="005D76B1"/>
    <w:rsid w:val="005F5182"/>
    <w:rsid w:val="0060145D"/>
    <w:rsid w:val="00616A6F"/>
    <w:rsid w:val="0064246E"/>
    <w:rsid w:val="00643D54"/>
    <w:rsid w:val="006C5EA4"/>
    <w:rsid w:val="006E0AEE"/>
    <w:rsid w:val="00702C71"/>
    <w:rsid w:val="00714584"/>
    <w:rsid w:val="00720646"/>
    <w:rsid w:val="00762E4C"/>
    <w:rsid w:val="00767F41"/>
    <w:rsid w:val="007F67C0"/>
    <w:rsid w:val="00810B92"/>
    <w:rsid w:val="008133C9"/>
    <w:rsid w:val="008146E4"/>
    <w:rsid w:val="00825CC3"/>
    <w:rsid w:val="00827B4D"/>
    <w:rsid w:val="00844CCE"/>
    <w:rsid w:val="00875098"/>
    <w:rsid w:val="00891D03"/>
    <w:rsid w:val="009204DA"/>
    <w:rsid w:val="009226C3"/>
    <w:rsid w:val="00927B87"/>
    <w:rsid w:val="0094011F"/>
    <w:rsid w:val="00962F5D"/>
    <w:rsid w:val="00985FC2"/>
    <w:rsid w:val="009B097B"/>
    <w:rsid w:val="009C186B"/>
    <w:rsid w:val="009F398B"/>
    <w:rsid w:val="00A33982"/>
    <w:rsid w:val="00A726CB"/>
    <w:rsid w:val="00AA6B86"/>
    <w:rsid w:val="00AA6FBE"/>
    <w:rsid w:val="00AB0A91"/>
    <w:rsid w:val="00AB7CDD"/>
    <w:rsid w:val="00B142C8"/>
    <w:rsid w:val="00B51693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5F05"/>
    <w:rsid w:val="00D251A4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6C5E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6C5EA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6C5E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6C5EA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81836-C0B9-4622-9949-F9BB8839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2013-09-23T08:12:00Z</dcterms:created>
  <dcterms:modified xsi:type="dcterms:W3CDTF">2013-09-23T15:20:00Z</dcterms:modified>
</cp:coreProperties>
</file>