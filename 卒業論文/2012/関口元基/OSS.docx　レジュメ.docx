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2" w:rsidRDefault="000F352A" w:rsidP="000F352A">
      <w:pPr>
        <w:jc w:val="center"/>
        <w:rPr>
          <w:sz w:val="28"/>
          <w:szCs w:val="28"/>
        </w:rPr>
      </w:pPr>
      <w:r>
        <w:rPr>
          <w:rFonts w:hint="eastAsia"/>
          <w:sz w:val="28"/>
          <w:szCs w:val="28"/>
        </w:rPr>
        <w:t>OSS</w:t>
      </w:r>
      <w:r w:rsidR="00F051C3">
        <w:rPr>
          <w:rFonts w:hint="eastAsia"/>
          <w:sz w:val="28"/>
          <w:szCs w:val="28"/>
        </w:rPr>
        <w:t>プロジェクトにおけるプロジェクトマネジメントの実態調査</w:t>
      </w:r>
    </w:p>
    <w:p w:rsidR="00547B99" w:rsidRDefault="00547B99" w:rsidP="00547B99">
      <w:pPr>
        <w:jc w:val="center"/>
        <w:rPr>
          <w:szCs w:val="21"/>
        </w:rPr>
      </w:pPr>
      <w:r>
        <w:rPr>
          <w:rFonts w:hint="eastAsia"/>
          <w:szCs w:val="21"/>
        </w:rPr>
        <w:t xml:space="preserve">プロジェクトマネジメントコース　矢吹研究室　</w:t>
      </w:r>
      <w:r w:rsidR="00894FC9">
        <w:rPr>
          <w:rFonts w:hint="eastAsia"/>
          <w:szCs w:val="21"/>
        </w:rPr>
        <w:t>1042067</w:t>
      </w:r>
      <w:r w:rsidR="00894FC9">
        <w:rPr>
          <w:rFonts w:hint="eastAsia"/>
          <w:szCs w:val="21"/>
        </w:rPr>
        <w:t xml:space="preserve">　関口　元基</w:t>
      </w:r>
    </w:p>
    <w:p w:rsidR="00547B99" w:rsidRDefault="00547B99" w:rsidP="00547B99">
      <w:pPr>
        <w:jc w:val="left"/>
        <w:rPr>
          <w:szCs w:val="21"/>
        </w:rPr>
        <w:sectPr w:rsidR="00547B99" w:rsidSect="00701BDE">
          <w:pgSz w:w="11906" w:h="16838"/>
          <w:pgMar w:top="1247" w:right="1077" w:bottom="1247" w:left="1077" w:header="851" w:footer="992" w:gutter="0"/>
          <w:cols w:space="425"/>
          <w:docGrid w:type="lines" w:linePitch="360"/>
        </w:sectPr>
      </w:pPr>
    </w:p>
    <w:p w:rsidR="00547B99" w:rsidRDefault="006447EB" w:rsidP="006447EB">
      <w:pPr>
        <w:tabs>
          <w:tab w:val="left" w:pos="2512"/>
          <w:tab w:val="center" w:pos="4876"/>
        </w:tabs>
        <w:jc w:val="left"/>
        <w:rPr>
          <w:szCs w:val="21"/>
        </w:rPr>
      </w:pPr>
      <w:r>
        <w:rPr>
          <w:szCs w:val="21"/>
        </w:rPr>
        <w:lastRenderedPageBreak/>
        <w:tab/>
      </w:r>
      <w:r>
        <w:rPr>
          <w:szCs w:val="21"/>
        </w:rPr>
        <w:tab/>
      </w:r>
    </w:p>
    <w:p w:rsidR="00701BDE" w:rsidRDefault="00701BDE" w:rsidP="00547B99">
      <w:pPr>
        <w:jc w:val="left"/>
        <w:rPr>
          <w:szCs w:val="21"/>
        </w:rPr>
        <w:sectPr w:rsidR="00701BDE" w:rsidSect="00701BDE">
          <w:type w:val="continuous"/>
          <w:pgSz w:w="11906" w:h="16838"/>
          <w:pgMar w:top="1247" w:right="1077" w:bottom="1247" w:left="1077" w:header="851" w:footer="992" w:gutter="0"/>
          <w:cols w:space="425"/>
          <w:docGrid w:type="lines" w:linePitch="360"/>
        </w:sectPr>
      </w:pPr>
    </w:p>
    <w:p w:rsidR="00547B99" w:rsidRDefault="00581149" w:rsidP="00547B99">
      <w:pPr>
        <w:jc w:val="left"/>
        <w:rPr>
          <w:szCs w:val="21"/>
        </w:rPr>
      </w:pPr>
      <w:r>
        <w:rPr>
          <w:rFonts w:hint="eastAsia"/>
          <w:szCs w:val="21"/>
        </w:rPr>
        <w:lastRenderedPageBreak/>
        <w:t>1</w:t>
      </w:r>
      <w:r>
        <w:rPr>
          <w:rFonts w:hint="eastAsia"/>
          <w:szCs w:val="21"/>
        </w:rPr>
        <w:t>．</w:t>
      </w:r>
      <w:r w:rsidR="00547B99">
        <w:rPr>
          <w:rFonts w:hint="eastAsia"/>
          <w:szCs w:val="21"/>
        </w:rPr>
        <w:t>研究背景</w:t>
      </w:r>
    </w:p>
    <w:p w:rsidR="00365720" w:rsidRPr="00365720" w:rsidRDefault="00547B99" w:rsidP="00365720">
      <w:pPr>
        <w:jc w:val="left"/>
        <w:rPr>
          <w:szCs w:val="21"/>
        </w:rPr>
      </w:pPr>
      <w:r>
        <w:rPr>
          <w:rFonts w:hint="eastAsia"/>
          <w:szCs w:val="21"/>
        </w:rPr>
        <w:t xml:space="preserve">　</w:t>
      </w:r>
      <w:r w:rsidR="00365720" w:rsidRPr="00365720">
        <w:rPr>
          <w:rFonts w:hint="eastAsia"/>
          <w:szCs w:val="21"/>
        </w:rPr>
        <w:t>オープンソースソフトウェア（以下</w:t>
      </w:r>
      <w:r w:rsidR="00365720" w:rsidRPr="00365720">
        <w:rPr>
          <w:rFonts w:hint="eastAsia"/>
          <w:szCs w:val="21"/>
        </w:rPr>
        <w:t>OSS</w:t>
      </w:r>
      <w:r w:rsidR="00365720" w:rsidRPr="00365720">
        <w:rPr>
          <w:rFonts w:hint="eastAsia"/>
          <w:szCs w:val="21"/>
        </w:rPr>
        <w:t>）を利用したプロジェクトが増えてきている</w:t>
      </w:r>
      <w:r w:rsidR="00365720" w:rsidRPr="00365720">
        <w:rPr>
          <w:rFonts w:hint="eastAsia"/>
          <w:szCs w:val="21"/>
        </w:rPr>
        <w:t>.</w:t>
      </w:r>
      <w:ins w:id="0" w:author="yabuki" w:date="2013-09-24T23:13:00Z">
        <w:r w:rsidR="00A20298">
          <w:rPr>
            <w:rFonts w:hint="eastAsia"/>
            <w:szCs w:val="21"/>
          </w:rPr>
          <w:t>（句読点は全角）</w:t>
        </w:r>
      </w:ins>
      <w:ins w:id="1" w:author="yabuki" w:date="2013-09-24T23:15:00Z">
        <w:r w:rsidR="00A20298">
          <w:rPr>
            <w:rFonts w:hint="eastAsia"/>
            <w:szCs w:val="21"/>
          </w:rPr>
          <w:t>（次の段落の最初を字下げする）</w:t>
        </w:r>
      </w:ins>
    </w:p>
    <w:p w:rsidR="00C561E2" w:rsidRDefault="00365720" w:rsidP="00365720">
      <w:pPr>
        <w:jc w:val="left"/>
        <w:rPr>
          <w:szCs w:val="21"/>
        </w:rPr>
      </w:pPr>
      <w:r w:rsidRPr="00365720">
        <w:rPr>
          <w:rFonts w:hint="eastAsia"/>
          <w:szCs w:val="21"/>
        </w:rPr>
        <w:t>OSS</w:t>
      </w:r>
      <w:r w:rsidRPr="00365720">
        <w:rPr>
          <w:rFonts w:hint="eastAsia"/>
          <w:szCs w:val="21"/>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365720">
        <w:rPr>
          <w:rFonts w:hint="eastAsia"/>
          <w:szCs w:val="21"/>
        </w:rPr>
        <w:t>Wiki</w:t>
      </w:r>
      <w:r w:rsidRPr="00365720">
        <w:rPr>
          <w:rFonts w:hint="eastAsia"/>
          <w:szCs w:val="21"/>
        </w:rPr>
        <w:t>，バグ追跡システム，メーリングシステムがよく利用される．これらのツールをまとめて提供するのがホスティングサイトであり，その代表的なものに</w:t>
      </w:r>
      <w:proofErr w:type="spellStart"/>
      <w:r w:rsidRPr="00365720">
        <w:rPr>
          <w:rFonts w:hint="eastAsia"/>
          <w:szCs w:val="21"/>
        </w:rPr>
        <w:t>GitHub</w:t>
      </w:r>
      <w:proofErr w:type="spellEnd"/>
      <w:r w:rsidRPr="00365720">
        <w:rPr>
          <w:rFonts w:hint="eastAsia"/>
          <w:szCs w:val="21"/>
        </w:rPr>
        <w:t>がある．</w:t>
      </w:r>
      <w:r w:rsidRPr="00365720">
        <w:rPr>
          <w:rFonts w:hint="eastAsia"/>
          <w:szCs w:val="21"/>
        </w:rPr>
        <w:t xml:space="preserve"> </w:t>
      </w:r>
      <w:ins w:id="2" w:author="yabuki" w:date="2013-09-24T23:15:00Z">
        <w:r w:rsidR="00A20298">
          <w:rPr>
            <w:rFonts w:hint="eastAsia"/>
            <w:szCs w:val="21"/>
          </w:rPr>
          <w:t>（ここから）</w:t>
        </w:r>
      </w:ins>
      <w:r w:rsidRPr="00365720">
        <w:rPr>
          <w:rFonts w:hint="eastAsia"/>
          <w:szCs w:val="21"/>
        </w:rPr>
        <w:t>現在，</w:t>
      </w:r>
      <w:r w:rsidRPr="00365720">
        <w:rPr>
          <w:rFonts w:hint="eastAsia"/>
          <w:szCs w:val="21"/>
        </w:rPr>
        <w:t>OSS</w:t>
      </w:r>
      <w:r w:rsidRPr="00365720">
        <w:rPr>
          <w:rFonts w:hint="eastAsia"/>
          <w:szCs w:val="21"/>
        </w:rPr>
        <w:t>プロジェクトの開発者は毎日コードを書いたりレビュ－をしたり，バグレポートを書きバグをについて議論したり，ドキュメントや</w:t>
      </w:r>
      <w:r w:rsidRPr="00365720">
        <w:rPr>
          <w:rFonts w:hint="eastAsia"/>
          <w:szCs w:val="21"/>
        </w:rPr>
        <w:t>wiki</w:t>
      </w:r>
      <w:r w:rsidRPr="00365720">
        <w:rPr>
          <w:rFonts w:hint="eastAsia"/>
          <w:szCs w:val="21"/>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365720">
        <w:rPr>
          <w:rFonts w:hint="eastAsia"/>
          <w:szCs w:val="21"/>
        </w:rPr>
        <w:t>GitHub</w:t>
      </w:r>
      <w:proofErr w:type="spellEnd"/>
      <w:r w:rsidRPr="00365720">
        <w:rPr>
          <w:rFonts w:hint="eastAsia"/>
          <w:szCs w:val="21"/>
        </w:rPr>
        <w:t>である．</w:t>
      </w:r>
      <w:ins w:id="3" w:author="yabuki" w:date="2013-09-24T23:16:00Z">
        <w:r w:rsidR="00A20298">
          <w:rPr>
            <w:rFonts w:hint="eastAsia"/>
            <w:szCs w:val="21"/>
          </w:rPr>
          <w:t>（ここまでが冗長）</w:t>
        </w:r>
      </w:ins>
      <w:proofErr w:type="spellStart"/>
      <w:r w:rsidRPr="00365720">
        <w:rPr>
          <w:rFonts w:hint="eastAsia"/>
          <w:szCs w:val="21"/>
        </w:rPr>
        <w:t>GitHub</w:t>
      </w:r>
      <w:proofErr w:type="spellEnd"/>
      <w:r w:rsidRPr="00365720">
        <w:rPr>
          <w:rFonts w:hint="eastAsia"/>
          <w:szCs w:val="21"/>
        </w:rPr>
        <w:t>の登場により，ソフトウェア開発の内情を調べることが容易になって</w:t>
      </w:r>
      <w:r w:rsidR="008E4977">
        <w:rPr>
          <w:rFonts w:hint="eastAsia"/>
          <w:szCs w:val="21"/>
        </w:rPr>
        <w:t>おり，</w:t>
      </w:r>
      <w:r w:rsidRPr="00365720">
        <w:rPr>
          <w:rFonts w:hint="eastAsia"/>
          <w:szCs w:val="21"/>
        </w:rPr>
        <w:t>たとえば，ソースコードの変更履歴を調べれば，その開発状況を調べれば</w:t>
      </w:r>
      <w:ins w:id="4" w:author="yabuki" w:date="2013-09-24T23:16:00Z">
        <w:r w:rsidR="00A20298">
          <w:rPr>
            <w:rFonts w:hint="eastAsia"/>
            <w:szCs w:val="21"/>
          </w:rPr>
          <w:t>（「調べれば」が続いている）</w:t>
        </w:r>
      </w:ins>
      <w:r w:rsidRPr="00365720">
        <w:rPr>
          <w:rFonts w:hint="eastAsia"/>
          <w:szCs w:val="21"/>
        </w:rPr>
        <w:t>その開発過程を知ることが可能であるし，バグ追跡システムの履歴を調べれば，開発者同士のコミュニケーションの様子もしる</w:t>
      </w:r>
      <w:ins w:id="5" w:author="yabuki" w:date="2013-09-24T23:17:00Z">
        <w:r w:rsidR="00A20298">
          <w:rPr>
            <w:rFonts w:hint="eastAsia"/>
            <w:szCs w:val="21"/>
          </w:rPr>
          <w:t>（「知</w:t>
        </w:r>
        <w:r w:rsidR="00A20298">
          <w:rPr>
            <w:rFonts w:hint="eastAsia"/>
            <w:szCs w:val="21"/>
          </w:rPr>
          <w:lastRenderedPageBreak/>
          <w:t>る」と「しる」，どちらかに統一）</w:t>
        </w:r>
      </w:ins>
      <w:r w:rsidRPr="00365720">
        <w:rPr>
          <w:rFonts w:hint="eastAsia"/>
          <w:szCs w:val="21"/>
        </w:rPr>
        <w:t>ことができる．これによりソフトウェア開発が盛んになり，</w:t>
      </w:r>
      <w:r w:rsidRPr="00365720">
        <w:rPr>
          <w:rFonts w:hint="eastAsia"/>
          <w:szCs w:val="21"/>
        </w:rPr>
        <w:t>OSS</w:t>
      </w:r>
      <w:r w:rsidRPr="00365720">
        <w:rPr>
          <w:rFonts w:hint="eastAsia"/>
          <w:szCs w:val="21"/>
        </w:rPr>
        <w:t>プロジェクトでの</w:t>
      </w:r>
      <w:ins w:id="6" w:author="yabuki" w:date="2013-09-24T23:17:00Z">
        <w:r w:rsidR="00A20298">
          <w:rPr>
            <w:rFonts w:hint="eastAsia"/>
            <w:szCs w:val="21"/>
          </w:rPr>
          <w:t>（何の？）</w:t>
        </w:r>
      </w:ins>
      <w:r w:rsidRPr="00365720">
        <w:rPr>
          <w:rFonts w:hint="eastAsia"/>
          <w:szCs w:val="21"/>
        </w:rPr>
        <w:t>利用頻度は増えてきている</w:t>
      </w:r>
      <w:r w:rsidR="00BE1AB7">
        <w:rPr>
          <w:rFonts w:hint="eastAsia"/>
          <w:szCs w:val="21"/>
        </w:rPr>
        <w:t>.[1]</w:t>
      </w:r>
      <w:ins w:id="7" w:author="yabuki" w:date="2013-09-24T23:13:00Z">
        <w:r w:rsidR="00A20298">
          <w:rPr>
            <w:rFonts w:hint="eastAsia"/>
            <w:szCs w:val="21"/>
          </w:rPr>
          <w:t>（文献番号は句読点の前に書く）</w:t>
        </w:r>
      </w:ins>
      <w:ins w:id="8" w:author="yabuki" w:date="2013-09-24T23:18:00Z">
        <w:r w:rsidR="00A20298">
          <w:rPr>
            <w:rFonts w:hint="eastAsia"/>
            <w:szCs w:val="21"/>
          </w:rPr>
          <w:t>（以下は目的）</w:t>
        </w:r>
      </w:ins>
      <w:del w:id="9" w:author="yabuki" w:date="2013-09-24T23:18:00Z">
        <w:r w:rsidRPr="00365720" w:rsidDel="00A20298">
          <w:rPr>
            <w:rFonts w:hint="eastAsia"/>
            <w:szCs w:val="21"/>
          </w:rPr>
          <w:delText>そのような中で，</w:delText>
        </w:r>
        <w:r w:rsidR="008E4977" w:rsidRPr="00365720" w:rsidDel="00A20298">
          <w:rPr>
            <w:rFonts w:hint="eastAsia"/>
            <w:szCs w:val="21"/>
          </w:rPr>
          <w:delText xml:space="preserve"> </w:delText>
        </w:r>
      </w:del>
      <w:r w:rsidRPr="00365720">
        <w:rPr>
          <w:rFonts w:hint="eastAsia"/>
          <w:szCs w:val="21"/>
        </w:rPr>
        <w:t>OSS</w:t>
      </w:r>
      <w:r w:rsidRPr="00365720">
        <w:rPr>
          <w:rFonts w:hint="eastAsia"/>
          <w:szCs w:val="21"/>
        </w:rPr>
        <w:t>プロジェクトではどのようなプロジェクトマネジメントの手法が使われているのかを調査・研究し，管理体制の向上やマネジメント手法を提案することで更なる</w:t>
      </w:r>
      <w:ins w:id="10" w:author="yabuki" w:date="2013-09-24T23:18:00Z">
        <w:r w:rsidR="00A20298">
          <w:rPr>
            <w:rFonts w:hint="eastAsia"/>
            <w:szCs w:val="21"/>
          </w:rPr>
          <w:t>（何に対する？）</w:t>
        </w:r>
      </w:ins>
      <w:r w:rsidRPr="00365720">
        <w:rPr>
          <w:rFonts w:hint="eastAsia"/>
          <w:szCs w:val="21"/>
        </w:rPr>
        <w:t>効果を期待できるのではないかと考えた．</w:t>
      </w:r>
    </w:p>
    <w:p w:rsidR="00701BDE" w:rsidRDefault="00581149" w:rsidP="00701BDE">
      <w:pPr>
        <w:jc w:val="left"/>
        <w:rPr>
          <w:szCs w:val="21"/>
        </w:rPr>
      </w:pPr>
      <w:r>
        <w:rPr>
          <w:rFonts w:hint="eastAsia"/>
          <w:szCs w:val="21"/>
        </w:rPr>
        <w:t>2</w:t>
      </w:r>
      <w:r>
        <w:rPr>
          <w:rFonts w:hint="eastAsia"/>
          <w:szCs w:val="21"/>
        </w:rPr>
        <w:t>．</w:t>
      </w:r>
      <w:r w:rsidR="00701BDE">
        <w:rPr>
          <w:rFonts w:hint="eastAsia"/>
          <w:szCs w:val="21"/>
        </w:rPr>
        <w:t>研究目的</w:t>
      </w:r>
    </w:p>
    <w:p w:rsidR="007226CE" w:rsidRDefault="00701BDE" w:rsidP="00701BDE">
      <w:pPr>
        <w:jc w:val="left"/>
        <w:rPr>
          <w:szCs w:val="21"/>
        </w:rPr>
      </w:pPr>
      <w:r>
        <w:rPr>
          <w:rFonts w:hint="eastAsia"/>
          <w:szCs w:val="21"/>
        </w:rPr>
        <w:t xml:space="preserve">　</w:t>
      </w:r>
      <w:proofErr w:type="spellStart"/>
      <w:r w:rsidR="004B4997" w:rsidRPr="004B4997">
        <w:rPr>
          <w:rFonts w:hint="eastAsia"/>
          <w:szCs w:val="21"/>
        </w:rPr>
        <w:t>GitHub</w:t>
      </w:r>
      <w:proofErr w:type="spellEnd"/>
      <w:r w:rsidR="004B4997" w:rsidRPr="004B4997">
        <w:rPr>
          <w:rFonts w:hint="eastAsia"/>
          <w:szCs w:val="21"/>
        </w:rPr>
        <w:t>などのネット上で公開されている</w:t>
      </w:r>
      <w:r w:rsidR="004B4997" w:rsidRPr="004B4997">
        <w:rPr>
          <w:rFonts w:hint="eastAsia"/>
          <w:szCs w:val="21"/>
        </w:rPr>
        <w:t>OSS</w:t>
      </w:r>
      <w:r w:rsidR="004B4997" w:rsidRPr="004B4997">
        <w:rPr>
          <w:rFonts w:hint="eastAsia"/>
          <w:szCs w:val="21"/>
        </w:rPr>
        <w:t>を調査し，ソフトウェア開発の実態を明らかにする．</w:t>
      </w:r>
      <w:proofErr w:type="spellStart"/>
      <w:r w:rsidR="004B4997" w:rsidRPr="004B4997">
        <w:rPr>
          <w:rFonts w:hint="eastAsia"/>
          <w:szCs w:val="21"/>
        </w:rPr>
        <w:t>GitHub</w:t>
      </w:r>
      <w:proofErr w:type="spellEnd"/>
      <w:r w:rsidR="004B4997" w:rsidRPr="004B4997">
        <w:rPr>
          <w:rFonts w:hint="eastAsia"/>
          <w:szCs w:val="21"/>
        </w:rPr>
        <w:t>からは，成果物</w:t>
      </w:r>
      <w:r w:rsidR="004B4997" w:rsidRPr="004B4997">
        <w:rPr>
          <w:rFonts w:hint="eastAsia"/>
          <w:szCs w:val="21"/>
        </w:rPr>
        <w:t>(</w:t>
      </w:r>
      <w:r w:rsidR="004B4997" w:rsidRPr="004B4997">
        <w:rPr>
          <w:rFonts w:hint="eastAsia"/>
          <w:szCs w:val="21"/>
        </w:rPr>
        <w:t>ソースコード</w:t>
      </w:r>
      <w:r w:rsidR="004B4997" w:rsidRPr="004B4997">
        <w:rPr>
          <w:rFonts w:hint="eastAsia"/>
          <w:szCs w:val="21"/>
        </w:rPr>
        <w:t>)</w:t>
      </w:r>
      <w:ins w:id="11" w:author="yabuki" w:date="2013-09-24T23:18:00Z">
        <w:r w:rsidR="00A20298">
          <w:rPr>
            <w:rFonts w:hint="eastAsia"/>
            <w:szCs w:val="21"/>
          </w:rPr>
          <w:t>（こういう括弧は全角）</w:t>
        </w:r>
      </w:ins>
      <w:r w:rsidR="004B4997" w:rsidRPr="004B4997">
        <w:rPr>
          <w:rFonts w:hint="eastAsia"/>
          <w:szCs w:val="21"/>
        </w:rPr>
        <w:t>以外にも，ソフトウェア開発にかかわるさまざまな情報を引き出すことができるため，それらを収集して解析することによって，</w:t>
      </w:r>
      <w:r w:rsidR="004B4997" w:rsidRPr="004B4997">
        <w:rPr>
          <w:rFonts w:hint="eastAsia"/>
          <w:szCs w:val="21"/>
        </w:rPr>
        <w:t>OSS</w:t>
      </w:r>
      <w:r w:rsidR="004B4997" w:rsidRPr="004B4997">
        <w:rPr>
          <w:rFonts w:hint="eastAsia"/>
          <w:szCs w:val="21"/>
        </w:rPr>
        <w:t>開発における，プロジェクトマネジメントの実態や課題を明らかになることが期待できる．</w:t>
      </w:r>
    </w:p>
    <w:p w:rsidR="00701BDE" w:rsidRDefault="00581149" w:rsidP="00701BDE">
      <w:pPr>
        <w:jc w:val="left"/>
        <w:rPr>
          <w:szCs w:val="21"/>
        </w:rPr>
      </w:pPr>
      <w:r>
        <w:rPr>
          <w:rFonts w:hint="eastAsia"/>
          <w:szCs w:val="21"/>
        </w:rPr>
        <w:t>3</w:t>
      </w:r>
      <w:r>
        <w:rPr>
          <w:rFonts w:hint="eastAsia"/>
          <w:szCs w:val="21"/>
        </w:rPr>
        <w:t>．</w:t>
      </w:r>
      <w:r w:rsidR="00701BDE">
        <w:rPr>
          <w:rFonts w:hint="eastAsia"/>
          <w:szCs w:val="21"/>
        </w:rPr>
        <w:t>研究方法</w:t>
      </w:r>
    </w:p>
    <w:p w:rsidR="000E6354" w:rsidRDefault="00701BDE" w:rsidP="00701BDE">
      <w:pPr>
        <w:jc w:val="left"/>
        <w:rPr>
          <w:szCs w:val="21"/>
        </w:rPr>
      </w:pPr>
      <w:r>
        <w:rPr>
          <w:rFonts w:hint="eastAsia"/>
          <w:szCs w:val="21"/>
        </w:rPr>
        <w:t xml:space="preserve">　</w:t>
      </w:r>
      <w:r w:rsidRPr="00701BDE">
        <w:rPr>
          <w:rFonts w:hint="eastAsia"/>
          <w:szCs w:val="21"/>
        </w:rPr>
        <w:t>本研究では，現在の</w:t>
      </w:r>
      <w:r w:rsidR="00C3295E">
        <w:rPr>
          <w:rFonts w:hint="eastAsia"/>
          <w:szCs w:val="21"/>
        </w:rPr>
        <w:t>OSS</w:t>
      </w:r>
      <w:r w:rsidR="00C3295E">
        <w:rPr>
          <w:rFonts w:hint="eastAsia"/>
          <w:szCs w:val="21"/>
        </w:rPr>
        <w:t>の実態を調査し，算出されたデータを</w:t>
      </w:r>
      <w:r w:rsidR="00C3295E" w:rsidRPr="00C3295E">
        <w:rPr>
          <w:rFonts w:hint="eastAsia"/>
          <w:szCs w:val="21"/>
        </w:rPr>
        <w:t>収集し，それを統計あるいはデータマイニング的な手法で解析することによって，</w:t>
      </w:r>
      <w:r w:rsidR="00C3295E" w:rsidRPr="00C3295E">
        <w:rPr>
          <w:rFonts w:hint="eastAsia"/>
          <w:szCs w:val="21"/>
        </w:rPr>
        <w:t>OSS</w:t>
      </w:r>
      <w:r w:rsidR="00C3295E" w:rsidRPr="00C3295E">
        <w:rPr>
          <w:rFonts w:hint="eastAsia"/>
          <w:szCs w:val="21"/>
        </w:rPr>
        <w:t>プロジェクトではどのようなマネジメントの手法が行われているかを研究する．</w:t>
      </w:r>
    </w:p>
    <w:p w:rsidR="00585EA2" w:rsidRDefault="00585EA2" w:rsidP="00701BDE">
      <w:pPr>
        <w:jc w:val="left"/>
        <w:rPr>
          <w:szCs w:val="21"/>
        </w:rPr>
      </w:pPr>
      <w:r>
        <w:rPr>
          <w:rFonts w:hint="eastAsia"/>
          <w:szCs w:val="21"/>
        </w:rPr>
        <w:t>4</w:t>
      </w:r>
      <w:r>
        <w:rPr>
          <w:rFonts w:hint="eastAsia"/>
          <w:szCs w:val="21"/>
        </w:rPr>
        <w:t>．成果物イメージ</w:t>
      </w:r>
    </w:p>
    <w:p w:rsidR="008E4977" w:rsidRDefault="008E4977" w:rsidP="008E4977">
      <w:pPr>
        <w:ind w:firstLineChars="100" w:firstLine="21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上でのプロジェクトのデータを分析し，プロジェクトの</w:t>
      </w:r>
      <w:r w:rsidRPr="008E4977">
        <w:rPr>
          <w:rFonts w:ascii="Times New Roman" w:hAnsi="Times New Roman" w:hint="eastAsia"/>
        </w:rPr>
        <w:t>管理体制の向上やマネジメント手法を提案する</w:t>
      </w:r>
      <w:r>
        <w:rPr>
          <w:rFonts w:ascii="Times New Roman" w:hAnsi="Times New Roman" w:hint="eastAsia"/>
        </w:rPr>
        <w:t>報</w:t>
      </w:r>
      <w:ins w:id="12" w:author="yabuki" w:date="2013-09-24T23:32:00Z">
        <w:r w:rsidR="00EA369A">
          <w:rPr>
            <w:rFonts w:ascii="Times New Roman" w:hAnsi="Times New Roman" w:hint="eastAsia"/>
          </w:rPr>
          <w:t>？</w:t>
        </w:r>
      </w:ins>
    </w:p>
    <w:p w:rsidR="00581149" w:rsidRDefault="00585EA2" w:rsidP="00701BDE">
      <w:pPr>
        <w:jc w:val="left"/>
        <w:rPr>
          <w:szCs w:val="21"/>
        </w:rPr>
      </w:pPr>
      <w:r>
        <w:rPr>
          <w:rFonts w:hint="eastAsia"/>
          <w:szCs w:val="21"/>
        </w:rPr>
        <w:t>5</w:t>
      </w:r>
      <w:r w:rsidR="007226CE">
        <w:rPr>
          <w:rFonts w:hint="eastAsia"/>
          <w:szCs w:val="21"/>
        </w:rPr>
        <w:t>．進捗状況</w:t>
      </w:r>
      <w:ins w:id="13" w:author="yabuki" w:date="2013-09-24T23:18:00Z">
        <w:r w:rsidR="00A20298">
          <w:rPr>
            <w:rFonts w:hint="eastAsia"/>
            <w:szCs w:val="21"/>
          </w:rPr>
          <w:t>（</w:t>
        </w:r>
      </w:ins>
      <w:ins w:id="14" w:author="yabuki" w:date="2013-09-24T23:19:00Z">
        <w:r w:rsidR="00A20298">
          <w:rPr>
            <w:rFonts w:hint="eastAsia"/>
            <w:szCs w:val="21"/>
          </w:rPr>
          <w:t>次の段落は字下げ</w:t>
        </w:r>
      </w:ins>
      <w:ins w:id="15" w:author="yabuki" w:date="2013-09-24T23:18:00Z">
        <w:r w:rsidR="00A20298">
          <w:rPr>
            <w:rFonts w:hint="eastAsia"/>
            <w:szCs w:val="21"/>
          </w:rPr>
          <w:t>）</w:t>
        </w:r>
      </w:ins>
    </w:p>
    <w:p w:rsidR="007226CE" w:rsidRDefault="007226CE" w:rsidP="00FE5403">
      <w:pPr>
        <w:jc w:val="left"/>
        <w:rPr>
          <w:szCs w:val="21"/>
        </w:rPr>
      </w:pPr>
      <w:r>
        <w:rPr>
          <w:rFonts w:hint="eastAsia"/>
          <w:szCs w:val="21"/>
        </w:rPr>
        <w:t>現在の進捗状況は，</w:t>
      </w:r>
      <w:r w:rsidR="00FE5403" w:rsidRPr="00FE5403">
        <w:rPr>
          <w:rFonts w:hint="eastAsia"/>
          <w:szCs w:val="21"/>
        </w:rPr>
        <w:t>OSS</w:t>
      </w:r>
      <w:r w:rsidR="00FE5403" w:rsidRPr="00FE5403">
        <w:rPr>
          <w:rFonts w:hint="eastAsia"/>
          <w:szCs w:val="21"/>
        </w:rPr>
        <w:t>の実態</w:t>
      </w:r>
      <w:ins w:id="16" w:author="yabuki" w:date="2013-09-24T23:30:00Z">
        <w:r w:rsidR="00EA369A">
          <w:rPr>
            <w:rFonts w:hint="eastAsia"/>
            <w:szCs w:val="21"/>
          </w:rPr>
          <w:t>（？）</w:t>
        </w:r>
      </w:ins>
      <w:r w:rsidR="00FE5403" w:rsidRPr="00FE5403">
        <w:rPr>
          <w:rFonts w:hint="eastAsia"/>
          <w:szCs w:val="21"/>
        </w:rPr>
        <w:t>を調査し</w:t>
      </w:r>
      <w:r w:rsidR="006447EB">
        <w:rPr>
          <w:rFonts w:hint="eastAsia"/>
          <w:szCs w:val="21"/>
        </w:rPr>
        <w:t>終え</w:t>
      </w:r>
      <w:ins w:id="17" w:author="yabuki" w:date="2013-09-24T23:31:00Z">
        <w:r w:rsidR="00EA369A">
          <w:rPr>
            <w:rFonts w:hint="eastAsia"/>
            <w:szCs w:val="21"/>
          </w:rPr>
          <w:t>（たのなら卒論終了なのでは？）</w:t>
        </w:r>
      </w:ins>
      <w:r w:rsidR="00FE5403">
        <w:rPr>
          <w:rFonts w:hint="eastAsia"/>
          <w:szCs w:val="21"/>
        </w:rPr>
        <w:t>第</w:t>
      </w:r>
      <w:r w:rsidR="00FE5403">
        <w:rPr>
          <w:rFonts w:hint="eastAsia"/>
          <w:szCs w:val="21"/>
        </w:rPr>
        <w:t>1</w:t>
      </w:r>
      <w:r w:rsidR="00FE5403">
        <w:rPr>
          <w:rFonts w:hint="eastAsia"/>
          <w:szCs w:val="21"/>
        </w:rPr>
        <w:t>章から第</w:t>
      </w:r>
      <w:r w:rsidR="00FE5403">
        <w:rPr>
          <w:rFonts w:hint="eastAsia"/>
          <w:szCs w:val="21"/>
        </w:rPr>
        <w:t>5</w:t>
      </w:r>
      <w:r w:rsidR="00FE5403">
        <w:rPr>
          <w:rFonts w:hint="eastAsia"/>
          <w:szCs w:val="21"/>
        </w:rPr>
        <w:t>章にまとめ</w:t>
      </w:r>
      <w:ins w:id="18" w:author="yabuki" w:date="2013-09-24T23:31:00Z">
        <w:r w:rsidR="00EA369A">
          <w:rPr>
            <w:rFonts w:hint="eastAsia"/>
            <w:szCs w:val="21"/>
          </w:rPr>
          <w:t>（「</w:t>
        </w:r>
        <w:r w:rsidR="00EA369A">
          <w:rPr>
            <w:rFonts w:hint="eastAsia"/>
            <w:szCs w:val="21"/>
          </w:rPr>
          <w:t>OSS</w:t>
        </w:r>
        <w:r w:rsidR="00EA369A">
          <w:rPr>
            <w:rFonts w:hint="eastAsia"/>
            <w:szCs w:val="21"/>
          </w:rPr>
          <w:t>とは」みたいな話なら，「背景」つまり</w:t>
        </w:r>
        <w:r w:rsidR="00EA369A">
          <w:rPr>
            <w:rFonts w:hint="eastAsia"/>
            <w:szCs w:val="21"/>
          </w:rPr>
          <w:t>1</w:t>
        </w:r>
        <w:r w:rsidR="00EA369A">
          <w:rPr>
            <w:rFonts w:hint="eastAsia"/>
            <w:szCs w:val="21"/>
          </w:rPr>
          <w:t>章だけでいいです）</w:t>
        </w:r>
      </w:ins>
      <w:r w:rsidR="00FE5403">
        <w:rPr>
          <w:rFonts w:hint="eastAsia"/>
          <w:szCs w:val="21"/>
        </w:rPr>
        <w:t>、</w:t>
      </w:r>
      <w:ins w:id="19" w:author="yabuki" w:date="2013-09-24T23:27:00Z">
        <w:r w:rsidR="00EA369A">
          <w:rPr>
            <w:rFonts w:hint="eastAsia"/>
            <w:szCs w:val="21"/>
          </w:rPr>
          <w:t>（句読点を統一）</w:t>
        </w:r>
      </w:ins>
      <w:r w:rsidR="00FE5403">
        <w:rPr>
          <w:rFonts w:hint="eastAsia"/>
          <w:szCs w:val="21"/>
        </w:rPr>
        <w:t>第</w:t>
      </w:r>
      <w:r w:rsidR="00FE5403">
        <w:rPr>
          <w:rFonts w:hint="eastAsia"/>
          <w:szCs w:val="21"/>
        </w:rPr>
        <w:t>6</w:t>
      </w:r>
      <w:r w:rsidR="00FE5403">
        <w:rPr>
          <w:rFonts w:hint="eastAsia"/>
          <w:szCs w:val="21"/>
        </w:rPr>
        <w:t>章からのマネジメントの実態調査を</w:t>
      </w:r>
      <w:r>
        <w:rPr>
          <w:rFonts w:hint="eastAsia"/>
          <w:szCs w:val="21"/>
        </w:rPr>
        <w:t>行う段階</w:t>
      </w:r>
      <w:r>
        <w:rPr>
          <w:rFonts w:hint="eastAsia"/>
          <w:szCs w:val="21"/>
        </w:rPr>
        <w:lastRenderedPageBreak/>
        <w:t>まで</w:t>
      </w:r>
      <w:r w:rsidR="009209D7">
        <w:rPr>
          <w:rFonts w:hint="eastAsia"/>
          <w:szCs w:val="21"/>
        </w:rPr>
        <w:t>に</w:t>
      </w:r>
      <w:r>
        <w:rPr>
          <w:rFonts w:hint="eastAsia"/>
          <w:szCs w:val="21"/>
        </w:rPr>
        <w:t>至っている．</w:t>
      </w:r>
      <w:ins w:id="20" w:author="yabuki" w:date="2013-09-24T23:32:00Z">
        <w:r w:rsidR="00EA369A">
          <w:rPr>
            <w:rFonts w:hint="eastAsia"/>
            <w:szCs w:val="21"/>
          </w:rPr>
          <w:t>（中間審査なので，今まで何をやってきたのか，これから何をやるのかをもっと具体的に書かなければ</w:t>
        </w:r>
      </w:ins>
      <w:ins w:id="21" w:author="yabuki" w:date="2013-09-24T23:33:00Z">
        <w:r w:rsidR="00EA369A">
          <w:rPr>
            <w:rFonts w:hint="eastAsia"/>
            <w:szCs w:val="21"/>
          </w:rPr>
          <w:t>なりませんが，今更言っても遅いですね．）</w:t>
        </w:r>
      </w:ins>
      <w:bookmarkStart w:id="22" w:name="_GoBack"/>
      <w:bookmarkEnd w:id="22"/>
    </w:p>
    <w:p w:rsidR="00581149" w:rsidRDefault="00585EA2" w:rsidP="007226CE">
      <w:pPr>
        <w:jc w:val="left"/>
        <w:rPr>
          <w:szCs w:val="21"/>
        </w:rPr>
      </w:pPr>
      <w:r>
        <w:rPr>
          <w:rFonts w:hint="eastAsia"/>
          <w:szCs w:val="21"/>
        </w:rPr>
        <w:t>6</w:t>
      </w:r>
      <w:r w:rsidR="00581149">
        <w:rPr>
          <w:rFonts w:hint="eastAsia"/>
          <w:szCs w:val="21"/>
        </w:rPr>
        <w:t>．</w:t>
      </w:r>
      <w:r w:rsidR="007226CE">
        <w:rPr>
          <w:rFonts w:hint="eastAsia"/>
          <w:szCs w:val="21"/>
        </w:rPr>
        <w:t>今後の計画</w:t>
      </w:r>
    </w:p>
    <w:tbl>
      <w:tblPr>
        <w:tblStyle w:val="a4"/>
        <w:tblW w:w="4968" w:type="dxa"/>
        <w:tblLook w:val="04A0" w:firstRow="1" w:lastRow="0" w:firstColumn="1" w:lastColumn="0" w:noHBand="0" w:noVBand="1"/>
      </w:tblPr>
      <w:tblGrid>
        <w:gridCol w:w="1548"/>
        <w:gridCol w:w="3420"/>
      </w:tblGrid>
      <w:tr w:rsidR="007226CE" w:rsidTr="007226CE">
        <w:tc>
          <w:tcPr>
            <w:tcW w:w="1548" w:type="dxa"/>
          </w:tcPr>
          <w:p w:rsidR="007226CE" w:rsidRDefault="007226CE" w:rsidP="00701BDE">
            <w:pPr>
              <w:jc w:val="left"/>
              <w:rPr>
                <w:szCs w:val="21"/>
              </w:rPr>
            </w:pPr>
            <w:r>
              <w:rPr>
                <w:rFonts w:hint="eastAsia"/>
                <w:szCs w:val="21"/>
              </w:rPr>
              <w:t>日程</w:t>
            </w:r>
          </w:p>
        </w:tc>
        <w:tc>
          <w:tcPr>
            <w:tcW w:w="3420" w:type="dxa"/>
          </w:tcPr>
          <w:p w:rsidR="007226CE" w:rsidRDefault="007226CE" w:rsidP="00701BDE">
            <w:pPr>
              <w:jc w:val="left"/>
              <w:rPr>
                <w:szCs w:val="21"/>
              </w:rPr>
            </w:pPr>
            <w:r>
              <w:rPr>
                <w:rFonts w:hint="eastAsia"/>
                <w:szCs w:val="21"/>
              </w:rPr>
              <w:t>内容</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226CE" w:rsidRDefault="00FE5403" w:rsidP="00701BDE">
            <w:pPr>
              <w:jc w:val="left"/>
              <w:rPr>
                <w:szCs w:val="21"/>
              </w:rPr>
            </w:pPr>
            <w:r>
              <w:rPr>
                <w:rFonts w:hint="eastAsia"/>
                <w:szCs w:val="21"/>
              </w:rPr>
              <w:t>マネジメントの実態調査</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226CE" w:rsidRDefault="00FE5403" w:rsidP="00701BDE">
            <w:pPr>
              <w:jc w:val="left"/>
              <w:rPr>
                <w:szCs w:val="21"/>
              </w:rPr>
            </w:pPr>
            <w:r>
              <w:rPr>
                <w:rFonts w:hint="eastAsia"/>
                <w:szCs w:val="21"/>
              </w:rPr>
              <w:t>実証分析結果を算出・統計</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226CE" w:rsidRDefault="007226CE" w:rsidP="00701BDE">
            <w:pPr>
              <w:jc w:val="left"/>
              <w:rPr>
                <w:szCs w:val="21"/>
              </w:rPr>
            </w:pPr>
            <w:r>
              <w:rPr>
                <w:rFonts w:hint="eastAsia"/>
                <w:szCs w:val="21"/>
              </w:rPr>
              <w:t>論文執筆</w:t>
            </w:r>
            <w:r w:rsidR="008E4977">
              <w:rPr>
                <w:rFonts w:hint="eastAsia"/>
                <w:szCs w:val="21"/>
              </w:rPr>
              <w:t>，発表資料の作成</w:t>
            </w:r>
          </w:p>
        </w:tc>
      </w:tr>
    </w:tbl>
    <w:p w:rsidR="007226CE" w:rsidRDefault="00585EA2" w:rsidP="00701BDE">
      <w:pPr>
        <w:jc w:val="left"/>
        <w:rPr>
          <w:szCs w:val="21"/>
        </w:rPr>
      </w:pPr>
      <w:r>
        <w:rPr>
          <w:rFonts w:hint="eastAsia"/>
          <w:szCs w:val="21"/>
        </w:rPr>
        <w:t>参考文献</w:t>
      </w:r>
    </w:p>
    <w:p w:rsidR="007226CE" w:rsidRDefault="00BE1AB7" w:rsidP="00701BDE">
      <w:pPr>
        <w:jc w:val="left"/>
        <w:rPr>
          <w:ins w:id="23" w:author="yabuki" w:date="2013-09-24T23:13:00Z"/>
          <w:rStyle w:val="a9"/>
          <w:rFonts w:hint="eastAsia"/>
          <w:sz w:val="18"/>
        </w:rPr>
      </w:pPr>
      <w:r>
        <w:rPr>
          <w:rFonts w:hint="eastAsia"/>
          <w:sz w:val="18"/>
        </w:rPr>
        <w:t>[1</w:t>
      </w:r>
      <w:r w:rsidR="008E4977">
        <w:rPr>
          <w:rFonts w:hint="eastAsia"/>
          <w:sz w:val="18"/>
        </w:rPr>
        <w:t xml:space="preserve">] </w:t>
      </w:r>
      <w:proofErr w:type="spellStart"/>
      <w:r w:rsidR="008E4977">
        <w:rPr>
          <w:sz w:val="18"/>
        </w:rPr>
        <w:t>GitHub</w:t>
      </w:r>
      <w:proofErr w:type="spellEnd"/>
      <w:r w:rsidR="008E4977">
        <w:rPr>
          <w:rFonts w:hint="eastAsia"/>
          <w:sz w:val="18"/>
        </w:rPr>
        <w:t xml:space="preserve"> </w:t>
      </w:r>
      <w:r w:rsidR="008E4977" w:rsidRPr="000B67A4">
        <w:rPr>
          <w:sz w:val="18"/>
        </w:rPr>
        <w:t>Social Coding</w:t>
      </w:r>
      <w:r w:rsidR="008E4977">
        <w:rPr>
          <w:rFonts w:hint="eastAsia"/>
          <w:sz w:val="18"/>
        </w:rPr>
        <w:t xml:space="preserve"> : </w:t>
      </w:r>
      <w:hyperlink r:id="rId8" w:history="1">
        <w:r w:rsidR="008E4977" w:rsidRPr="00480EC7">
          <w:rPr>
            <w:rStyle w:val="a9"/>
            <w:sz w:val="18"/>
          </w:rPr>
          <w:t>https://github.com/</w:t>
        </w:r>
      </w:hyperlink>
    </w:p>
    <w:p w:rsidR="00A20298" w:rsidRDefault="00A20298" w:rsidP="00701BDE">
      <w:pPr>
        <w:jc w:val="left"/>
        <w:rPr>
          <w:ins w:id="24" w:author="yabuki" w:date="2013-09-24T23:14:00Z"/>
          <w:rStyle w:val="a9"/>
          <w:rFonts w:hint="eastAsia"/>
          <w:sz w:val="18"/>
        </w:rPr>
      </w:pPr>
    </w:p>
    <w:p w:rsidR="00A20298" w:rsidRDefault="00A20298" w:rsidP="00701BDE">
      <w:pPr>
        <w:jc w:val="left"/>
        <w:rPr>
          <w:ins w:id="25" w:author="yabuki" w:date="2013-09-24T23:14:00Z"/>
          <w:rStyle w:val="a9"/>
          <w:rFonts w:hint="eastAsia"/>
          <w:sz w:val="18"/>
        </w:rPr>
      </w:pPr>
      <w:ins w:id="26" w:author="yabuki" w:date="2013-09-24T23:14:00Z">
        <w:r>
          <w:rPr>
            <w:rStyle w:val="a9"/>
            <w:rFonts w:hint="eastAsia"/>
            <w:sz w:val="18"/>
          </w:rPr>
          <w:t>最初の段落が長すぎます．「文章の書き方」の本で学んだように，パラグラフを意識して文章を書いてください．</w:t>
        </w:r>
      </w:ins>
    </w:p>
    <w:p w:rsidR="00A20298" w:rsidRDefault="00A20298" w:rsidP="00701BDE">
      <w:pPr>
        <w:jc w:val="left"/>
        <w:rPr>
          <w:ins w:id="27" w:author="yabuki" w:date="2013-09-24T23:13:00Z"/>
          <w:rStyle w:val="a9"/>
          <w:rFonts w:hint="eastAsia"/>
          <w:sz w:val="18"/>
        </w:rPr>
      </w:pPr>
    </w:p>
    <w:p w:rsidR="00A20298" w:rsidRPr="008E4977" w:rsidRDefault="00A20298" w:rsidP="00701BDE">
      <w:pPr>
        <w:jc w:val="left"/>
        <w:rPr>
          <w:sz w:val="18"/>
        </w:rPr>
      </w:pPr>
      <w:ins w:id="28" w:author="yabuki" w:date="2013-09-24T23:14:00Z">
        <w:r>
          <w:rPr>
            <w:rStyle w:val="a9"/>
            <w:rFonts w:hint="eastAsia"/>
            <w:sz w:val="18"/>
          </w:rPr>
          <w:t>テンプレにあるように，欧文は</w:t>
        </w:r>
        <w:r>
          <w:rPr>
            <w:rStyle w:val="a9"/>
            <w:rFonts w:hint="eastAsia"/>
            <w:sz w:val="18"/>
          </w:rPr>
          <w:t>Times New Roman</w:t>
        </w:r>
        <w:r>
          <w:rPr>
            <w:rStyle w:val="a9"/>
            <w:rFonts w:hint="eastAsia"/>
            <w:sz w:val="18"/>
          </w:rPr>
          <w:t>にしてください．</w:t>
        </w:r>
      </w:ins>
    </w:p>
    <w:sectPr w:rsidR="00A20298" w:rsidRPr="008E4977" w:rsidSect="00547B99">
      <w:type w:val="continuous"/>
      <w:pgSz w:w="11906" w:h="16838"/>
      <w:pgMar w:top="1247" w:right="1077" w:bottom="1247"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C17" w:rsidRDefault="00043C17" w:rsidP="00365720">
      <w:r>
        <w:separator/>
      </w:r>
    </w:p>
  </w:endnote>
  <w:endnote w:type="continuationSeparator" w:id="0">
    <w:p w:rsidR="00043C17" w:rsidRDefault="00043C17" w:rsidP="0036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C17" w:rsidRDefault="00043C17" w:rsidP="00365720">
      <w:r>
        <w:separator/>
      </w:r>
    </w:p>
  </w:footnote>
  <w:footnote w:type="continuationSeparator" w:id="0">
    <w:p w:rsidR="00043C17" w:rsidRDefault="00043C17" w:rsidP="00365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043C17"/>
    <w:rsid w:val="000E6354"/>
    <w:rsid w:val="000F352A"/>
    <w:rsid w:val="002023DB"/>
    <w:rsid w:val="00365720"/>
    <w:rsid w:val="004225A2"/>
    <w:rsid w:val="004531C5"/>
    <w:rsid w:val="004B4997"/>
    <w:rsid w:val="005455C9"/>
    <w:rsid w:val="00547B99"/>
    <w:rsid w:val="0055165A"/>
    <w:rsid w:val="00581149"/>
    <w:rsid w:val="00585EA2"/>
    <w:rsid w:val="006447EB"/>
    <w:rsid w:val="00701BDE"/>
    <w:rsid w:val="007226CE"/>
    <w:rsid w:val="00894FC9"/>
    <w:rsid w:val="008E4977"/>
    <w:rsid w:val="009209D7"/>
    <w:rsid w:val="00A20298"/>
    <w:rsid w:val="00AE3412"/>
    <w:rsid w:val="00BE1AB7"/>
    <w:rsid w:val="00C3295E"/>
    <w:rsid w:val="00C561E2"/>
    <w:rsid w:val="00C60E0F"/>
    <w:rsid w:val="00DC24B0"/>
    <w:rsid w:val="00E01E00"/>
    <w:rsid w:val="00EA369A"/>
    <w:rsid w:val="00F051C3"/>
    <w:rsid w:val="00FB6861"/>
    <w:rsid w:val="00FE5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 w:type="character" w:styleId="a9">
    <w:name w:val="Hyperlink"/>
    <w:basedOn w:val="a0"/>
    <w:uiPriority w:val="99"/>
    <w:unhideWhenUsed/>
    <w:rsid w:val="008E49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 w:type="character" w:styleId="a9">
    <w:name w:val="Hyperlink"/>
    <w:basedOn w:val="a0"/>
    <w:uiPriority w:val="99"/>
    <w:unhideWhenUsed/>
    <w:rsid w:val="008E4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18244-E223-4115-B45A-BEA46FDC5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Pages>
  <Words>282</Words>
  <Characters>1610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yabuki</cp:lastModifiedBy>
  <cp:revision>20</cp:revision>
  <dcterms:created xsi:type="dcterms:W3CDTF">2013-09-22T18:32:00Z</dcterms:created>
  <dcterms:modified xsi:type="dcterms:W3CDTF">2013-09-24T14:33:00Z</dcterms:modified>
</cp:coreProperties>
</file>