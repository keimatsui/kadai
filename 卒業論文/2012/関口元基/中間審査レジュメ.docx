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792403">
      <w:pPr>
        <w:jc w:val="center"/>
        <w:rPr>
          <w:rFonts w:ascii="Times New Roman" w:hAnsi="Times New Roman"/>
        </w:rPr>
      </w:pPr>
      <w:r w:rsidRPr="00792403">
        <w:rPr>
          <w:rFonts w:ascii="Times New Roman" w:hAnsi="Times New Roman" w:hint="eastAsia"/>
          <w:sz w:val="28"/>
        </w:rPr>
        <w:t>OSS</w:t>
      </w:r>
      <w:r w:rsidRPr="00792403">
        <w:rPr>
          <w:rFonts w:ascii="Times New Roman" w:hAnsi="Times New Roman" w:hint="eastAsia"/>
          <w:sz w:val="28"/>
        </w:rPr>
        <w:t>プロジェクトにおけるプロジェクトマネジメントの実態調査</w:t>
      </w:r>
    </w:p>
    <w:p w:rsidR="00792403" w:rsidRDefault="00792403" w:rsidP="00792403">
      <w:pPr>
        <w:jc w:val="center"/>
        <w:rPr>
          <w:szCs w:val="21"/>
        </w:rPr>
      </w:pPr>
      <w:r>
        <w:rPr>
          <w:rFonts w:hint="eastAsia"/>
          <w:szCs w:val="21"/>
        </w:rPr>
        <w:t xml:space="preserve">プロジェクトマネジメントコース　矢吹研究室　</w:t>
      </w:r>
      <w:r>
        <w:rPr>
          <w:rFonts w:hint="eastAsia"/>
          <w:szCs w:val="21"/>
        </w:rPr>
        <w:t>1042067</w:t>
      </w:r>
      <w:r>
        <w:rPr>
          <w:rFonts w:hint="eastAsia"/>
          <w:szCs w:val="21"/>
        </w:rPr>
        <w:t xml:space="preserve">　関口　元基</w:t>
      </w:r>
    </w:p>
    <w:p w:rsidR="00A33982" w:rsidRPr="00792403" w:rsidRDefault="00A33982" w:rsidP="0024250B">
      <w:pPr>
        <w:rPr>
          <w:rFonts w:ascii="Times New Roman" w:hAnsi="Times New Roman"/>
        </w:rPr>
      </w:pPr>
    </w:p>
    <w:p w:rsidR="00A33982" w:rsidRDefault="00A33982">
      <w:pPr>
        <w:rPr>
          <w:rFonts w:ascii="Times New Roman" w:hAnsi="Times New Roman"/>
        </w:rPr>
      </w:pPr>
    </w:p>
    <w:p w:rsidR="00792403" w:rsidRPr="00792403" w:rsidRDefault="00792403" w:rsidP="00792403">
      <w:pPr>
        <w:pStyle w:val="a7"/>
        <w:numPr>
          <w:ilvl w:val="0"/>
          <w:numId w:val="2"/>
        </w:numPr>
        <w:ind w:leftChars="0"/>
        <w:rPr>
          <w:rFonts w:ascii="Times New Roman" w:hAnsi="Times New Roman"/>
        </w:rPr>
      </w:pPr>
      <w:r>
        <w:rPr>
          <w:rFonts w:ascii="Times New Roman" w:hAnsi="Times New Roman" w:hint="eastAsia"/>
        </w:rPr>
        <w:t>研究背景</w:t>
      </w: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7D0BE4" w:rsidRDefault="00084EC6" w:rsidP="007D0BE4">
      <w:pPr>
        <w:ind w:firstLineChars="100" w:firstLine="212"/>
        <w:rPr>
          <w:rFonts w:ascii="Times New Roman" w:hAnsi="Times New Roman"/>
        </w:rPr>
      </w:pPr>
      <w:r w:rsidRPr="00084EC6">
        <w:rPr>
          <w:rFonts w:ascii="Times New Roman" w:hAnsi="Times New Roman" w:hint="eastAsia"/>
        </w:rPr>
        <w:lastRenderedPageBreak/>
        <w:t>オープンソースのソフトウェア開発のためには，バージョン管理システムや</w:t>
      </w:r>
      <w:r w:rsidRPr="00084EC6">
        <w:rPr>
          <w:rFonts w:ascii="Times New Roman" w:hAnsi="Times New Roman" w:hint="eastAsia"/>
        </w:rPr>
        <w:t>Wiki</w:t>
      </w:r>
      <w:r w:rsidRPr="00084EC6">
        <w:rPr>
          <w:rFonts w:ascii="Times New Roman" w:hAnsi="Times New Roman" w:hint="eastAsia"/>
        </w:rPr>
        <w:t>，バグ追跡システム，メーリングシステムがよく利用される．これらのツールをまとめて提供するのがホスティングサイトであり，その代表的なものが</w:t>
      </w:r>
      <w:proofErr w:type="spellStart"/>
      <w:r w:rsidRPr="00084EC6">
        <w:rPr>
          <w:rFonts w:ascii="Times New Roman" w:hAnsi="Times New Roman" w:hint="eastAsia"/>
        </w:rPr>
        <w:t>GitHub</w:t>
      </w:r>
      <w:proofErr w:type="spellEnd"/>
      <w:r w:rsidRPr="00084EC6">
        <w:rPr>
          <w:rFonts w:ascii="Times New Roman" w:hAnsi="Times New Roman" w:hint="eastAsia"/>
        </w:rPr>
        <w:t>である．</w:t>
      </w:r>
      <w:proofErr w:type="spellStart"/>
      <w:r w:rsidRPr="00084EC6">
        <w:rPr>
          <w:rFonts w:ascii="Times New Roman" w:hAnsi="Times New Roman" w:hint="eastAsia"/>
        </w:rPr>
        <w:t>GitHub</w:t>
      </w:r>
      <w:proofErr w:type="spellEnd"/>
      <w:r w:rsidRPr="00084EC6">
        <w:rPr>
          <w:rFonts w:ascii="Times New Roman" w:hAnsi="Times New Roman" w:hint="eastAsia"/>
        </w:rPr>
        <w:t>には以下のような</w:t>
      </w:r>
      <w:r w:rsidR="007D0BE4">
        <w:rPr>
          <w:rFonts w:ascii="Times New Roman" w:hAnsi="Times New Roman" w:hint="eastAsia"/>
        </w:rPr>
        <w:t>機能を提供している</w:t>
      </w:r>
      <w:r w:rsidRPr="00084EC6">
        <w:rPr>
          <w:rFonts w:ascii="Times New Roman" w:hAnsi="Times New Roman" w:hint="eastAsia"/>
        </w:rPr>
        <w:t>．</w:t>
      </w:r>
    </w:p>
    <w:p w:rsidR="00FD453E" w:rsidRDefault="00FD453E" w:rsidP="00FD453E">
      <w:pPr>
        <w:pStyle w:val="a7"/>
        <w:numPr>
          <w:ilvl w:val="0"/>
          <w:numId w:val="6"/>
        </w:numPr>
        <w:ind w:leftChars="0"/>
        <w:rPr>
          <w:rFonts w:ascii="Times New Roman" w:hAnsi="Times New Roman"/>
        </w:rPr>
      </w:pPr>
      <w:proofErr w:type="spellStart"/>
      <w:r w:rsidRPr="00FD453E">
        <w:rPr>
          <w:rFonts w:ascii="Times New Roman" w:hAnsi="Times New Roman" w:hint="eastAsia"/>
        </w:rPr>
        <w:t>Git</w:t>
      </w:r>
      <w:proofErr w:type="spellEnd"/>
      <w:r w:rsidRPr="00FD453E">
        <w:rPr>
          <w:rFonts w:ascii="Times New Roman" w:hAnsi="Times New Roman" w:hint="eastAsia"/>
        </w:rPr>
        <w:t xml:space="preserve"> : </w:t>
      </w:r>
      <w:r w:rsidRPr="00FD453E">
        <w:rPr>
          <w:rFonts w:ascii="Times New Roman" w:hAnsi="Times New Roman" w:hint="eastAsia"/>
        </w:rPr>
        <w:t>オープンソースの分散型バージョン管理システムで</w:t>
      </w:r>
      <w:r>
        <w:rPr>
          <w:rFonts w:ascii="Times New Roman" w:hAnsi="Times New Roman" w:hint="eastAsia"/>
        </w:rPr>
        <w:t>，</w:t>
      </w:r>
      <w:r w:rsidRPr="00FD453E">
        <w:rPr>
          <w:rFonts w:ascii="Times New Roman" w:hAnsi="Times New Roman" w:hint="eastAsia"/>
        </w:rPr>
        <w:t>リポジトリをインターネット上で公開すればだれでもそのリポジトリを複製して開発に参加できるという</w:t>
      </w:r>
      <w:r>
        <w:rPr>
          <w:rFonts w:ascii="Times New Roman" w:hAnsi="Times New Roman" w:hint="eastAsia"/>
        </w:rPr>
        <w:t>利</w:t>
      </w:r>
      <w:r w:rsidRPr="00FD453E">
        <w:rPr>
          <w:rFonts w:ascii="Times New Roman" w:hAnsi="Times New Roman" w:hint="eastAsia"/>
        </w:rPr>
        <w:t>点</w:t>
      </w:r>
      <w:r>
        <w:rPr>
          <w:rFonts w:ascii="Times New Roman" w:hAnsi="Times New Roman" w:hint="eastAsia"/>
        </w:rPr>
        <w:t>がある．</w:t>
      </w:r>
    </w:p>
    <w:p w:rsidR="00FD453E" w:rsidRDefault="00FD453E" w:rsidP="00FD453E">
      <w:pPr>
        <w:pStyle w:val="a7"/>
        <w:numPr>
          <w:ilvl w:val="0"/>
          <w:numId w:val="6"/>
        </w:numPr>
        <w:ind w:leftChars="0"/>
        <w:rPr>
          <w:rFonts w:ascii="Times New Roman" w:hAnsi="Times New Roman"/>
        </w:rPr>
      </w:pPr>
      <w:r w:rsidRPr="00FD453E">
        <w:rPr>
          <w:rFonts w:ascii="Times New Roman" w:hAnsi="Times New Roman"/>
        </w:rPr>
        <w:t>Pull Request</w:t>
      </w:r>
      <w:r>
        <w:rPr>
          <w:rFonts w:ascii="Times New Roman" w:hAnsi="Times New Roman" w:hint="eastAsia"/>
        </w:rPr>
        <w:t xml:space="preserve"> : </w:t>
      </w:r>
      <w:proofErr w:type="spellStart"/>
      <w:r>
        <w:rPr>
          <w:rFonts w:ascii="Times New Roman" w:hAnsi="Times New Roman" w:hint="eastAsia"/>
        </w:rPr>
        <w:t>GitHub</w:t>
      </w:r>
      <w:proofErr w:type="spellEnd"/>
      <w:r>
        <w:rPr>
          <w:rFonts w:ascii="Times New Roman" w:hAnsi="Times New Roman" w:hint="eastAsia"/>
        </w:rPr>
        <w:t>のリクエストに</w:t>
      </w:r>
      <w:r>
        <w:rPr>
          <w:rFonts w:ascii="Times New Roman" w:hAnsi="Times New Roman" w:hint="eastAsia"/>
        </w:rPr>
        <w:t>Push</w:t>
      </w:r>
      <w:r>
        <w:rPr>
          <w:rFonts w:ascii="Times New Roman" w:hAnsi="Times New Roman" w:hint="eastAsia"/>
        </w:rPr>
        <w:t>した変更や機能追加を</w:t>
      </w:r>
      <w:ins w:id="0" w:author="作成者">
        <w:r w:rsidR="00EB4881">
          <w:rPr>
            <w:rFonts w:ascii="Times New Roman" w:hAnsi="Times New Roman" w:hint="eastAsia"/>
          </w:rPr>
          <w:t>，</w:t>
        </w:r>
      </w:ins>
      <w:r>
        <w:rPr>
          <w:rFonts w:ascii="Times New Roman" w:hAnsi="Times New Roman" w:hint="eastAsia"/>
        </w:rPr>
        <w:t>ほかの人のリポジトリに取り込んでもらうための要求を出す機能である</w:t>
      </w:r>
      <w:del w:id="1" w:author="作成者">
        <w:r w:rsidDel="00EB4881">
          <w:rPr>
            <w:rFonts w:ascii="Times New Roman" w:hAnsi="Times New Roman" w:hint="eastAsia"/>
          </w:rPr>
          <w:delText>ため，メンバ間で効率的なコミュニケーションを取ることができる</w:delText>
        </w:r>
      </w:del>
      <w:r>
        <w:rPr>
          <w:rFonts w:ascii="Times New Roman" w:hAnsi="Times New Roman" w:hint="eastAsia"/>
        </w:rPr>
        <w:t>．</w:t>
      </w:r>
    </w:p>
    <w:p w:rsidR="00FD453E" w:rsidRPr="00FD453E" w:rsidRDefault="00FD453E" w:rsidP="00FD453E">
      <w:pPr>
        <w:pStyle w:val="a7"/>
        <w:numPr>
          <w:ilvl w:val="0"/>
          <w:numId w:val="6"/>
        </w:numPr>
        <w:ind w:leftChars="0"/>
        <w:rPr>
          <w:rFonts w:ascii="Times New Roman" w:hAnsi="Times New Roman"/>
        </w:rPr>
      </w:pPr>
      <w:r>
        <w:rPr>
          <w:rFonts w:ascii="Times New Roman" w:hAnsi="Times New Roman" w:hint="eastAsia"/>
        </w:rPr>
        <w:t xml:space="preserve">Fork : </w:t>
      </w:r>
      <w:r w:rsidRPr="00FD453E">
        <w:rPr>
          <w:rFonts w:ascii="Times New Roman" w:hAnsi="Times New Roman" w:hint="eastAsia"/>
        </w:rPr>
        <w:t>自分のアカウント内に既存のリポジトリの複製をつく</w:t>
      </w:r>
      <w:r>
        <w:rPr>
          <w:rFonts w:ascii="Times New Roman" w:hAnsi="Times New Roman" w:hint="eastAsia"/>
        </w:rPr>
        <w:t>ることが</w:t>
      </w:r>
      <w:r w:rsidR="00821A35">
        <w:rPr>
          <w:rFonts w:ascii="Times New Roman" w:hAnsi="Times New Roman" w:hint="eastAsia"/>
        </w:rPr>
        <w:t>可能であり，</w:t>
      </w:r>
      <w:r w:rsidRPr="00FD453E">
        <w:rPr>
          <w:rFonts w:ascii="Times New Roman" w:hAnsi="Times New Roman" w:hint="eastAsia"/>
        </w:rPr>
        <w:t>共有されていないリポジトリをベースとした作業も</w:t>
      </w:r>
      <w:r w:rsidR="00821A35">
        <w:rPr>
          <w:rFonts w:ascii="Times New Roman" w:hAnsi="Times New Roman" w:hint="eastAsia"/>
        </w:rPr>
        <w:t>行うことができる．</w:t>
      </w:r>
    </w:p>
    <w:p w:rsidR="00821A35" w:rsidRDefault="00084EC6" w:rsidP="007D0BE4">
      <w:pPr>
        <w:pStyle w:val="a7"/>
        <w:numPr>
          <w:ilvl w:val="0"/>
          <w:numId w:val="6"/>
        </w:numPr>
        <w:ind w:leftChars="0"/>
        <w:rPr>
          <w:rFonts w:ascii="Times New Roman" w:hAnsi="Times New Roman"/>
        </w:rPr>
      </w:pPr>
      <w:r w:rsidRPr="007D0BE4">
        <w:rPr>
          <w:rFonts w:ascii="Times New Roman" w:hAnsi="Times New Roman" w:hint="eastAsia"/>
        </w:rPr>
        <w:t xml:space="preserve">Issues : </w:t>
      </w:r>
      <w:r w:rsidRPr="007D0BE4">
        <w:rPr>
          <w:rFonts w:ascii="Times New Roman" w:hAnsi="Times New Roman" w:hint="eastAsia"/>
        </w:rPr>
        <w:t>ユーザ同士がコミュニケーションを取る主な方法の一つで，バグ報告や機能の追加，方向性の議論などに使われる，メーリングシステムのようなツールである．</w:t>
      </w:r>
    </w:p>
    <w:p w:rsidR="00084EC6" w:rsidRPr="007D0BE4" w:rsidRDefault="00821A35" w:rsidP="007D0BE4">
      <w:pPr>
        <w:pStyle w:val="a7"/>
        <w:numPr>
          <w:ilvl w:val="0"/>
          <w:numId w:val="6"/>
        </w:numPr>
        <w:ind w:leftChars="0"/>
        <w:rPr>
          <w:rFonts w:ascii="Times New Roman" w:hAnsi="Times New Roman"/>
        </w:rPr>
      </w:pPr>
      <w:r>
        <w:rPr>
          <w:rFonts w:ascii="Times New Roman" w:hAnsi="Times New Roman" w:hint="eastAsia"/>
        </w:rPr>
        <w:t>Wiki : HTML</w:t>
      </w:r>
      <w:r>
        <w:rPr>
          <w:rFonts w:ascii="Times New Roman" w:hAnsi="Times New Roman" w:hint="eastAsia"/>
        </w:rPr>
        <w:t>よりも簡単な記法で</w:t>
      </w:r>
      <w:del w:id="2" w:author="作成者">
        <w:r w:rsidDel="00EB4881">
          <w:rPr>
            <w:rFonts w:ascii="Times New Roman" w:hAnsi="Times New Roman" w:hint="eastAsia"/>
          </w:rPr>
          <w:delText>記述して</w:delText>
        </w:r>
      </w:del>
      <w:r>
        <w:rPr>
          <w:rFonts w:ascii="Times New Roman" w:hAnsi="Times New Roman" w:hint="eastAsia"/>
        </w:rPr>
        <w:t>ページを作成</w:t>
      </w:r>
      <w:del w:id="3" w:author="作成者">
        <w:r w:rsidDel="00EB4881">
          <w:rPr>
            <w:rFonts w:ascii="Times New Roman" w:hAnsi="Times New Roman" w:hint="eastAsia"/>
          </w:rPr>
          <w:delText>できる</w:delText>
        </w:r>
      </w:del>
      <w:ins w:id="4" w:author="作成者">
        <w:r w:rsidR="00EB4881">
          <w:rPr>
            <w:rFonts w:ascii="Times New Roman" w:hAnsi="Times New Roman" w:hint="eastAsia"/>
          </w:rPr>
          <w:t>する</w:t>
        </w:r>
      </w:ins>
      <w:r>
        <w:rPr>
          <w:rFonts w:ascii="Times New Roman" w:hAnsi="Times New Roman" w:hint="eastAsia"/>
        </w:rPr>
        <w:t>機能</w:t>
      </w:r>
      <w:ins w:id="5" w:author="作成者">
        <w:r w:rsidR="00EB4881">
          <w:rPr>
            <w:rFonts w:ascii="Times New Roman" w:hAnsi="Times New Roman" w:hint="eastAsia"/>
          </w:rPr>
          <w:t>である</w:t>
        </w:r>
      </w:ins>
      <w:r>
        <w:rPr>
          <w:rFonts w:ascii="Times New Roman" w:hAnsi="Times New Roman" w:hint="eastAsia"/>
        </w:rPr>
        <w:t>．開発者間で共有すべき情報やソフトウェアのドキュメントなど</w:t>
      </w:r>
      <w:del w:id="6" w:author="作成者">
        <w:r w:rsidDel="00EB4881">
          <w:rPr>
            <w:rFonts w:ascii="Times New Roman" w:hAnsi="Times New Roman" w:hint="eastAsia"/>
          </w:rPr>
          <w:delText>が</w:delText>
        </w:r>
      </w:del>
      <w:ins w:id="7" w:author="作成者">
        <w:r w:rsidR="00EB4881">
          <w:rPr>
            <w:rFonts w:ascii="Times New Roman" w:hAnsi="Times New Roman" w:hint="eastAsia"/>
          </w:rPr>
          <w:t>を</w:t>
        </w:r>
      </w:ins>
      <w:r>
        <w:rPr>
          <w:rFonts w:ascii="Times New Roman" w:hAnsi="Times New Roman" w:hint="eastAsia"/>
        </w:rPr>
        <w:t>記載</w:t>
      </w:r>
      <w:ins w:id="8" w:author="作成者">
        <w:r w:rsidR="00EB4881">
          <w:rPr>
            <w:rFonts w:ascii="Times New Roman" w:hAnsi="Times New Roman" w:hint="eastAsia"/>
          </w:rPr>
          <w:t>するのに利用されている</w:t>
        </w:r>
      </w:ins>
      <w:del w:id="9" w:author="作成者">
        <w:r w:rsidDel="00EB4881">
          <w:rPr>
            <w:rFonts w:ascii="Times New Roman" w:hAnsi="Times New Roman" w:hint="eastAsia"/>
          </w:rPr>
          <w:delText>されている</w:delText>
        </w:r>
      </w:del>
      <w:r>
        <w:rPr>
          <w:rFonts w:ascii="Times New Roman" w:hAnsi="Times New Roman" w:hint="eastAsia"/>
        </w:rPr>
        <w:t>．</w:t>
      </w:r>
      <w:r w:rsidR="00084EC6" w:rsidRPr="007D0BE4">
        <w:rPr>
          <w:rFonts w:ascii="Times New Roman" w:hAnsi="Times New Roman" w:hint="eastAsia"/>
        </w:rPr>
        <w:t xml:space="preserve"> </w:t>
      </w:r>
    </w:p>
    <w:p w:rsidR="00084EC6" w:rsidRPr="007D0BE4" w:rsidRDefault="00084EC6" w:rsidP="007D0BE4">
      <w:pPr>
        <w:pStyle w:val="a7"/>
        <w:numPr>
          <w:ilvl w:val="0"/>
          <w:numId w:val="6"/>
        </w:numPr>
        <w:ind w:leftChars="0"/>
        <w:rPr>
          <w:rFonts w:ascii="Times New Roman" w:hAnsi="Times New Roman"/>
        </w:rPr>
      </w:pPr>
      <w:r w:rsidRPr="007D0BE4">
        <w:rPr>
          <w:rFonts w:ascii="Times New Roman" w:hAnsi="Times New Roman" w:hint="eastAsia"/>
        </w:rPr>
        <w:t>Graphs :</w:t>
      </w:r>
      <w:r w:rsidRPr="007D0BE4">
        <w:rPr>
          <w:rFonts w:ascii="Times New Roman" w:hAnsi="Times New Roman" w:hint="eastAsia"/>
        </w:rPr>
        <w:t>リポジトリに対するさまざまな指標をグラフで表示</w:t>
      </w:r>
      <w:ins w:id="10" w:author="作成者">
        <w:r w:rsidR="00EB4881">
          <w:rPr>
            <w:rFonts w:ascii="Times New Roman" w:hAnsi="Times New Roman" w:hint="eastAsia"/>
          </w:rPr>
          <w:t>する機能である</w:t>
        </w:r>
      </w:ins>
      <w:del w:id="11" w:author="作成者">
        <w:r w:rsidRPr="007D0BE4" w:rsidDel="00EB4881">
          <w:rPr>
            <w:rFonts w:ascii="Times New Roman" w:hAnsi="Times New Roman" w:hint="eastAsia"/>
          </w:rPr>
          <w:delText>し，プロジェクトの活動傾向</w:delText>
        </w:r>
        <w:r w:rsidR="009B4984" w:rsidRPr="007D0BE4" w:rsidDel="00EB4881">
          <w:rPr>
            <w:rFonts w:ascii="Times New Roman" w:hAnsi="Times New Roman" w:hint="eastAsia"/>
          </w:rPr>
          <w:delText>を掴む</w:delText>
        </w:r>
      </w:del>
      <w:r w:rsidRPr="007D0BE4">
        <w:rPr>
          <w:rFonts w:ascii="Times New Roman" w:hAnsi="Times New Roman" w:hint="eastAsia"/>
        </w:rPr>
        <w:t>．</w:t>
      </w:r>
    </w:p>
    <w:p w:rsidR="00821A35" w:rsidRPr="00081AA9" w:rsidRDefault="00084EC6" w:rsidP="00081AA9">
      <w:pPr>
        <w:pStyle w:val="a7"/>
        <w:numPr>
          <w:ilvl w:val="0"/>
          <w:numId w:val="6"/>
        </w:numPr>
        <w:ind w:leftChars="0"/>
        <w:rPr>
          <w:rFonts w:ascii="Times New Roman" w:hAnsi="Times New Roman"/>
        </w:rPr>
      </w:pPr>
      <w:r w:rsidRPr="007D0BE4">
        <w:rPr>
          <w:rFonts w:ascii="Times New Roman" w:hAnsi="Times New Roman" w:hint="eastAsia"/>
        </w:rPr>
        <w:t xml:space="preserve">Network : </w:t>
      </w:r>
      <w:r w:rsidRPr="007D0BE4">
        <w:rPr>
          <w:rFonts w:ascii="Times New Roman" w:hAnsi="Times New Roman" w:hint="eastAsia"/>
        </w:rPr>
        <w:t>現在のリポジトリの状態と</w:t>
      </w:r>
      <w:r w:rsidRPr="007D0BE4">
        <w:rPr>
          <w:rFonts w:ascii="Times New Roman" w:hAnsi="Times New Roman" w:hint="eastAsia"/>
        </w:rPr>
        <w:t>Fork</w:t>
      </w:r>
      <w:r w:rsidRPr="007D0BE4">
        <w:rPr>
          <w:rFonts w:ascii="Times New Roman" w:hAnsi="Times New Roman" w:hint="eastAsia"/>
        </w:rPr>
        <w:t>されたリポジトリの状態</w:t>
      </w:r>
      <w:ins w:id="12" w:author="作成者">
        <w:r w:rsidR="00EB4881">
          <w:rPr>
            <w:rFonts w:ascii="Times New Roman" w:hAnsi="Times New Roman" w:hint="eastAsia"/>
          </w:rPr>
          <w:t>を</w:t>
        </w:r>
      </w:ins>
      <w:del w:id="13" w:author="作成者">
        <w:r w:rsidRPr="007D0BE4" w:rsidDel="00EB4881">
          <w:rPr>
            <w:rFonts w:ascii="Times New Roman" w:hAnsi="Times New Roman" w:hint="eastAsia"/>
          </w:rPr>
          <w:delText>が</w:delText>
        </w:r>
      </w:del>
      <w:r w:rsidRPr="007D0BE4">
        <w:rPr>
          <w:rFonts w:ascii="Times New Roman" w:hAnsi="Times New Roman" w:hint="eastAsia"/>
        </w:rPr>
        <w:t>，</w:t>
      </w:r>
      <w:del w:id="14" w:author="作成者">
        <w:r w:rsidRPr="007D0BE4" w:rsidDel="00EB4881">
          <w:rPr>
            <w:rFonts w:ascii="Times New Roman" w:hAnsi="Times New Roman" w:hint="eastAsia"/>
          </w:rPr>
          <w:delText>図表でわかりやすく表示され，メンバの一覧などもわかる</w:delText>
        </w:r>
      </w:del>
      <w:ins w:id="15" w:author="作成者">
        <w:r w:rsidR="00EB4881">
          <w:rPr>
            <w:rFonts w:ascii="Times New Roman" w:hAnsi="Times New Roman" w:hint="eastAsia"/>
          </w:rPr>
          <w:t>図示</w:t>
        </w:r>
        <w:bookmarkStart w:id="16" w:name="_GoBack"/>
        <w:bookmarkEnd w:id="16"/>
        <w:r w:rsidR="00EB4881">
          <w:rPr>
            <w:rFonts w:ascii="Times New Roman" w:hAnsi="Times New Roman" w:hint="eastAsia"/>
          </w:rPr>
          <w:t>する機能である</w:t>
        </w:r>
      </w:ins>
      <w:r w:rsidRPr="007D0BE4">
        <w:rPr>
          <w:rFonts w:ascii="Times New Roman" w:hAnsi="Times New Roman" w:hint="eastAsia"/>
        </w:rPr>
        <w:t>．</w:t>
      </w:r>
    </w:p>
    <w:p w:rsidR="00821A35" w:rsidRDefault="00EB4881" w:rsidP="00084EC6">
      <w:pPr>
        <w:rPr>
          <w:rFonts w:ascii="Times New Roman" w:hAnsi="Times New Roman"/>
        </w:rPr>
      </w:pPr>
      <w:ins w:id="17" w:author="作成者">
        <w:r>
          <w:rPr>
            <w:rFonts w:ascii="Times New Roman" w:hAnsi="Times New Roman" w:hint="eastAsia"/>
          </w:rPr>
          <w:t xml:space="preserve">　</w:t>
        </w:r>
      </w:ins>
      <w:r w:rsidR="00084EC6" w:rsidRPr="00084EC6">
        <w:rPr>
          <w:rFonts w:ascii="Times New Roman" w:hAnsi="Times New Roman" w:hint="eastAsia"/>
        </w:rPr>
        <w:t>これら</w:t>
      </w:r>
      <w:r w:rsidR="00821A35">
        <w:rPr>
          <w:rFonts w:ascii="Times New Roman" w:hAnsi="Times New Roman" w:hint="eastAsia"/>
        </w:rPr>
        <w:t>の機能はすべて，ソフトウェア開発を効率よく行うため</w:t>
      </w:r>
      <w:r w:rsidR="00084EC6" w:rsidRPr="00084EC6">
        <w:rPr>
          <w:rFonts w:ascii="Times New Roman" w:hAnsi="Times New Roman" w:hint="eastAsia"/>
        </w:rPr>
        <w:t>に</w:t>
      </w:r>
      <w:r w:rsidR="00821A35">
        <w:rPr>
          <w:rFonts w:ascii="Times New Roman" w:hAnsi="Times New Roman" w:hint="eastAsia"/>
        </w:rPr>
        <w:t>用意されたものである．しかし，これらの機能の利用履歴は</w:t>
      </w:r>
      <w:r w:rsidR="00821A35" w:rsidRPr="00821A35">
        <w:rPr>
          <w:rFonts w:ascii="Times New Roman" w:hAnsi="Times New Roman" w:hint="eastAsia"/>
        </w:rPr>
        <w:t>すべて保存されているため，それを調べることによって，ソフトウェアがどのように開発されているのかを調べるという，開発以外の目的に利用することもできる</w:t>
      </w:r>
      <w:r w:rsidR="00084EC6" w:rsidRPr="00084EC6">
        <w:rPr>
          <w:rFonts w:ascii="Times New Roman" w:hAnsi="Times New Roman" w:hint="eastAsia"/>
        </w:rPr>
        <w:t>．たとえば，</w:t>
      </w:r>
      <w:proofErr w:type="spellStart"/>
      <w:r w:rsidR="00821A35">
        <w:rPr>
          <w:rFonts w:ascii="Times New Roman" w:hAnsi="Times New Roman" w:hint="eastAsia"/>
        </w:rPr>
        <w:t>Git</w:t>
      </w:r>
      <w:proofErr w:type="spellEnd"/>
      <w:r w:rsidR="00821A35">
        <w:rPr>
          <w:rFonts w:ascii="Times New Roman" w:hAnsi="Times New Roman" w:hint="eastAsia"/>
        </w:rPr>
        <w:t>の履歴，つまり</w:t>
      </w:r>
      <w:r w:rsidR="00084EC6" w:rsidRPr="00084EC6">
        <w:rPr>
          <w:rFonts w:ascii="Times New Roman" w:hAnsi="Times New Roman" w:hint="eastAsia"/>
        </w:rPr>
        <w:t>ソースコードの変更履歴を調べれば，その開発過程を知ることができ，</w:t>
      </w:r>
      <w:r w:rsidR="00821A35">
        <w:rPr>
          <w:rFonts w:ascii="Times New Roman" w:hAnsi="Times New Roman" w:hint="eastAsia"/>
        </w:rPr>
        <w:t>Issues</w:t>
      </w:r>
      <w:r w:rsidR="00821A35">
        <w:rPr>
          <w:rFonts w:ascii="Times New Roman" w:hAnsi="Times New Roman" w:hint="eastAsia"/>
        </w:rPr>
        <w:t>の履歴，つまり</w:t>
      </w:r>
      <w:r w:rsidR="00084EC6" w:rsidRPr="00084EC6">
        <w:rPr>
          <w:rFonts w:ascii="Times New Roman" w:hAnsi="Times New Roman" w:hint="eastAsia"/>
        </w:rPr>
        <w:t>バグ追跡システムの履歴を検索す</w:t>
      </w:r>
      <w:r w:rsidR="00821A35">
        <w:rPr>
          <w:rFonts w:ascii="Times New Roman" w:hAnsi="Times New Roman" w:hint="eastAsia"/>
        </w:rPr>
        <w:t>れば</w:t>
      </w:r>
      <w:r w:rsidR="00084EC6" w:rsidRPr="00084EC6">
        <w:rPr>
          <w:rFonts w:ascii="Times New Roman" w:hAnsi="Times New Roman" w:hint="eastAsia"/>
        </w:rPr>
        <w:t>，開発者同士のコミュニケーションの様子もわかる．</w:t>
      </w:r>
    </w:p>
    <w:p w:rsidR="00A33982" w:rsidRDefault="00821A35" w:rsidP="00821A35">
      <w:pPr>
        <w:ind w:firstLineChars="100" w:firstLine="212"/>
        <w:rPr>
          <w:rFonts w:ascii="Times New Roman" w:hAnsi="Times New Roman"/>
        </w:rPr>
      </w:pPr>
      <w:r>
        <w:rPr>
          <w:rFonts w:ascii="Times New Roman" w:hAnsi="Times New Roman" w:hint="eastAsia"/>
        </w:rPr>
        <w:t>このように</w:t>
      </w:r>
      <w:proofErr w:type="spellStart"/>
      <w:r>
        <w:rPr>
          <w:rFonts w:ascii="Times New Roman" w:hAnsi="Times New Roman" w:hint="eastAsia"/>
        </w:rPr>
        <w:t>GituHub</w:t>
      </w:r>
      <w:proofErr w:type="spellEnd"/>
      <w:r>
        <w:rPr>
          <w:rFonts w:ascii="Times New Roman" w:hAnsi="Times New Roman" w:hint="eastAsia"/>
        </w:rPr>
        <w:t>の各種機能の履歴を調べることによって，</w:t>
      </w:r>
      <w:r w:rsidR="00084EC6" w:rsidRPr="00084EC6">
        <w:rPr>
          <w:rFonts w:ascii="Times New Roman" w:hAnsi="Times New Roman" w:hint="eastAsia"/>
        </w:rPr>
        <w:t>OSS</w:t>
      </w:r>
      <w:r w:rsidR="00084EC6" w:rsidRPr="00084EC6">
        <w:rPr>
          <w:rFonts w:ascii="Times New Roman" w:hAnsi="Times New Roman" w:hint="eastAsia"/>
        </w:rPr>
        <w:t>プロジェクト</w:t>
      </w:r>
      <w:r>
        <w:rPr>
          <w:rFonts w:ascii="Times New Roman" w:hAnsi="Times New Roman" w:hint="eastAsia"/>
        </w:rPr>
        <w:t>における</w:t>
      </w:r>
      <w:r w:rsidR="00084EC6" w:rsidRPr="00084EC6">
        <w:rPr>
          <w:rFonts w:ascii="Times New Roman" w:hAnsi="Times New Roman" w:hint="eastAsia"/>
        </w:rPr>
        <w:t>プロジ</w:t>
      </w:r>
      <w:r w:rsidR="00084EC6" w:rsidRPr="00084EC6">
        <w:rPr>
          <w:rFonts w:ascii="Times New Roman" w:hAnsi="Times New Roman" w:hint="eastAsia"/>
        </w:rPr>
        <w:lastRenderedPageBreak/>
        <w:t>ェクトマネジメントの</w:t>
      </w:r>
      <w:r>
        <w:rPr>
          <w:rFonts w:ascii="Times New Roman" w:hAnsi="Times New Roman" w:hint="eastAsia"/>
        </w:rPr>
        <w:t>実態をつかめることが期待できる</w:t>
      </w:r>
      <w:r w:rsidR="00084EC6" w:rsidRPr="00084EC6">
        <w:rPr>
          <w:rFonts w:ascii="Times New Roman" w:hAnsi="Times New Roman" w:hint="eastAsia"/>
        </w:rPr>
        <w:t>．</w:t>
      </w:r>
    </w:p>
    <w:p w:rsidR="00084EC6" w:rsidRDefault="00084EC6" w:rsidP="00084EC6">
      <w:pPr>
        <w:rPr>
          <w:rFonts w:ascii="Times New Roman" w:hAnsi="Times New Roman"/>
        </w:rPr>
      </w:pPr>
    </w:p>
    <w:p w:rsidR="00792403" w:rsidRDefault="00792403" w:rsidP="00792403">
      <w:pPr>
        <w:jc w:val="left"/>
        <w:rPr>
          <w:szCs w:val="21"/>
        </w:rPr>
      </w:pPr>
      <w:r>
        <w:rPr>
          <w:rFonts w:hint="eastAsia"/>
          <w:szCs w:val="21"/>
        </w:rPr>
        <w:t>2</w:t>
      </w:r>
      <w:r>
        <w:rPr>
          <w:rFonts w:hint="eastAsia"/>
          <w:szCs w:val="21"/>
        </w:rPr>
        <w:t>．研究目的</w:t>
      </w:r>
    </w:p>
    <w:p w:rsidR="00792403" w:rsidRPr="00792403" w:rsidRDefault="00792403" w:rsidP="00792403">
      <w:pPr>
        <w:rPr>
          <w:rFonts w:ascii="Times New Roman" w:hAnsi="Times New Roman"/>
        </w:rPr>
      </w:pPr>
      <w:r w:rsidRPr="00792403">
        <w:rPr>
          <w:rFonts w:ascii="Times New Roman" w:hAnsi="Times New Roman" w:hint="eastAsia"/>
        </w:rPr>
        <w:t xml:space="preserve">　</w:t>
      </w:r>
      <w:proofErr w:type="spellStart"/>
      <w:r w:rsidRPr="00792403">
        <w:rPr>
          <w:rFonts w:ascii="Times New Roman" w:hAnsi="Times New Roman" w:hint="eastAsia"/>
        </w:rPr>
        <w:t>GitHub</w:t>
      </w:r>
      <w:proofErr w:type="spellEnd"/>
      <w:r w:rsidRPr="00792403">
        <w:rPr>
          <w:rFonts w:ascii="Times New Roman" w:hAnsi="Times New Roman" w:hint="eastAsia"/>
        </w:rPr>
        <w:t>などのネット上で公開されている</w:t>
      </w:r>
      <w:r w:rsidRPr="00792403">
        <w:rPr>
          <w:rFonts w:ascii="Times New Roman" w:hAnsi="Times New Roman" w:hint="eastAsia"/>
        </w:rPr>
        <w:t>OSS</w:t>
      </w:r>
      <w:r w:rsidRPr="00792403">
        <w:rPr>
          <w:rFonts w:ascii="Times New Roman" w:hAnsi="Times New Roman" w:hint="eastAsia"/>
        </w:rPr>
        <w:t>を調査し，ソフトウェア開発の実態を明らかにする．</w:t>
      </w:r>
      <w:proofErr w:type="spellStart"/>
      <w:r w:rsidRPr="00792403">
        <w:rPr>
          <w:rFonts w:ascii="Times New Roman" w:hAnsi="Times New Roman" w:hint="eastAsia"/>
        </w:rPr>
        <w:t>GitHub</w:t>
      </w:r>
      <w:proofErr w:type="spellEnd"/>
      <w:r w:rsidRPr="00792403">
        <w:rPr>
          <w:rFonts w:ascii="Times New Roman" w:hAnsi="Times New Roman" w:hint="eastAsia"/>
        </w:rPr>
        <w:t>からはソースコード以外にも，ソフトウェア開発</w:t>
      </w:r>
      <w:r w:rsidR="008303AB">
        <w:rPr>
          <w:rFonts w:ascii="Times New Roman" w:hAnsi="Times New Roman" w:hint="eastAsia"/>
        </w:rPr>
        <w:t>プロジェクト</w:t>
      </w:r>
      <w:r w:rsidRPr="00792403">
        <w:rPr>
          <w:rFonts w:ascii="Times New Roman" w:hAnsi="Times New Roman" w:hint="eastAsia"/>
        </w:rPr>
        <w:t>にかかわる様々な情報を引き出すことができるため，それを収集して解析することにより，</w:t>
      </w:r>
      <w:r w:rsidRPr="00792403">
        <w:rPr>
          <w:rFonts w:ascii="Times New Roman" w:hAnsi="Times New Roman" w:hint="eastAsia"/>
        </w:rPr>
        <w:t>OSS</w:t>
      </w:r>
      <w:r w:rsidRPr="00792403">
        <w:rPr>
          <w:rFonts w:ascii="Times New Roman" w:hAnsi="Times New Roman" w:hint="eastAsia"/>
        </w:rPr>
        <w:t>開発における，プロジェクトマネジメントの実態や課題を明らかにすることが期待できる．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3</w:t>
      </w:r>
      <w:r w:rsidRPr="00792403">
        <w:rPr>
          <w:rFonts w:ascii="Times New Roman" w:hAnsi="Times New Roman" w:hint="eastAsia"/>
        </w:rPr>
        <w:t>．研究方法</w:t>
      </w:r>
    </w:p>
    <w:p w:rsidR="00792403" w:rsidRPr="00792403" w:rsidRDefault="00792403" w:rsidP="00792403">
      <w:pPr>
        <w:rPr>
          <w:rFonts w:ascii="Times New Roman" w:hAnsi="Times New Roman"/>
        </w:rPr>
      </w:pPr>
      <w:r w:rsidRPr="00792403">
        <w:rPr>
          <w:rFonts w:ascii="Times New Roman" w:hAnsi="Times New Roman" w:hint="eastAsia"/>
        </w:rPr>
        <w:t xml:space="preserve">　本研究では，</w:t>
      </w:r>
      <w:proofErr w:type="spellStart"/>
      <w:r w:rsidRPr="00792403">
        <w:rPr>
          <w:rFonts w:ascii="Times New Roman" w:hAnsi="Times New Roman" w:hint="eastAsia"/>
        </w:rPr>
        <w:t>GitHub</w:t>
      </w:r>
      <w:proofErr w:type="spellEnd"/>
      <w:r w:rsidRPr="00792403">
        <w:rPr>
          <w:rFonts w:ascii="Times New Roman" w:hAnsi="Times New Roman" w:hint="eastAsia"/>
        </w:rPr>
        <w:t>で公開されているソフトウェアプロジェクトについてのデータを</w:t>
      </w:r>
      <w:r w:rsidR="00CA69A4">
        <w:rPr>
          <w:rFonts w:ascii="Times New Roman" w:hAnsi="Times New Roman" w:hint="eastAsia"/>
        </w:rPr>
        <w:t>抽出</w:t>
      </w:r>
      <w:r w:rsidR="00B24D5D">
        <w:rPr>
          <w:rFonts w:ascii="Times New Roman" w:hAnsi="Times New Roman" w:hint="eastAsia"/>
        </w:rPr>
        <w:t>する．抽出したデータを</w:t>
      </w:r>
      <w:del w:id="18" w:author="作成者">
        <w:r w:rsidR="00B24D5D" w:rsidDel="00EB4881">
          <w:rPr>
            <w:rFonts w:ascii="Times New Roman" w:hAnsi="Times New Roman" w:hint="eastAsia"/>
          </w:rPr>
          <w:delText>もとに</w:delText>
        </w:r>
      </w:del>
      <w:r w:rsidRPr="00792403">
        <w:rPr>
          <w:rFonts w:ascii="Times New Roman" w:hAnsi="Times New Roman" w:hint="eastAsia"/>
        </w:rPr>
        <w:t>統計</w:t>
      </w:r>
      <w:del w:id="19" w:author="作成者">
        <w:r w:rsidR="00B24D5D" w:rsidDel="00EB4881">
          <w:rPr>
            <w:rFonts w:ascii="Times New Roman" w:hAnsi="Times New Roman" w:hint="eastAsia"/>
          </w:rPr>
          <w:delText>する．</w:delText>
        </w:r>
      </w:del>
      <w:r w:rsidR="00C159A0">
        <w:rPr>
          <w:rFonts w:ascii="Times New Roman" w:hAnsi="Times New Roman" w:hint="eastAsia"/>
        </w:rPr>
        <w:t>あるいは</w:t>
      </w:r>
      <w:r w:rsidRPr="00792403">
        <w:rPr>
          <w:rFonts w:ascii="Times New Roman" w:hAnsi="Times New Roman" w:hint="eastAsia"/>
        </w:rPr>
        <w:t>データマイニング的な手法で解析することによって，</w:t>
      </w:r>
      <w:r w:rsidRPr="00792403">
        <w:rPr>
          <w:rFonts w:ascii="Times New Roman" w:hAnsi="Times New Roman" w:hint="eastAsia"/>
        </w:rPr>
        <w:t>OSS</w:t>
      </w:r>
      <w:r w:rsidRPr="00792403">
        <w:rPr>
          <w:rFonts w:ascii="Times New Roman" w:hAnsi="Times New Roman" w:hint="eastAsia"/>
        </w:rPr>
        <w:t>プロジェクトではどのような</w:t>
      </w:r>
      <w:r w:rsidR="00CA69A4">
        <w:rPr>
          <w:rFonts w:ascii="Times New Roman" w:hAnsi="Times New Roman" w:hint="eastAsia"/>
        </w:rPr>
        <w:t>プロジェクト</w:t>
      </w:r>
      <w:r w:rsidRPr="00792403">
        <w:rPr>
          <w:rFonts w:ascii="Times New Roman" w:hAnsi="Times New Roman" w:hint="eastAsia"/>
        </w:rPr>
        <w:t>マネジメントの手法が行われているかを研究する．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4</w:t>
      </w:r>
      <w:r w:rsidRPr="00792403">
        <w:rPr>
          <w:rFonts w:ascii="Times New Roman" w:hAnsi="Times New Roman" w:hint="eastAsia"/>
        </w:rPr>
        <w:t>．成果物イメージ</w:t>
      </w:r>
    </w:p>
    <w:p w:rsidR="00792403" w:rsidRPr="00792403" w:rsidRDefault="00EB4881" w:rsidP="00792403">
      <w:pPr>
        <w:rPr>
          <w:rFonts w:ascii="Times New Roman" w:hAnsi="Times New Roman"/>
        </w:rPr>
      </w:pPr>
      <w:ins w:id="20" w:author="作成者">
        <w:r>
          <w:rPr>
            <w:rFonts w:ascii="Times New Roman" w:hAnsi="Times New Roman" w:hint="eastAsia"/>
          </w:rPr>
          <w:t xml:space="preserve">　</w:t>
        </w:r>
      </w:ins>
      <w:proofErr w:type="spellStart"/>
      <w:r w:rsidR="00792403" w:rsidRPr="00792403">
        <w:rPr>
          <w:rFonts w:ascii="Times New Roman" w:hAnsi="Times New Roman" w:hint="eastAsia"/>
        </w:rPr>
        <w:t>GitHub</w:t>
      </w:r>
      <w:proofErr w:type="spellEnd"/>
      <w:r w:rsidR="00792403" w:rsidRPr="00792403">
        <w:rPr>
          <w:rFonts w:ascii="Times New Roman" w:hAnsi="Times New Roman" w:hint="eastAsia"/>
        </w:rPr>
        <w:t>上でのプロジェクトのデータを分析し，</w:t>
      </w:r>
      <w:r w:rsidR="00792403" w:rsidRPr="00792403">
        <w:rPr>
          <w:rFonts w:ascii="Times New Roman" w:hAnsi="Times New Roman" w:hint="eastAsia"/>
        </w:rPr>
        <w:t>OSS</w:t>
      </w:r>
      <w:r w:rsidR="00792403" w:rsidRPr="00792403">
        <w:rPr>
          <w:rFonts w:ascii="Times New Roman" w:hAnsi="Times New Roman" w:hint="eastAsia"/>
        </w:rPr>
        <w:t>におけるプロジェクトマネジメントの実態を明らかにする．</w:t>
      </w:r>
    </w:p>
    <w:p w:rsidR="00792403" w:rsidRPr="00792403" w:rsidRDefault="00792403" w:rsidP="00792403">
      <w:pPr>
        <w:rPr>
          <w:rFonts w:ascii="Times New Roman" w:hAnsi="Times New Roman"/>
        </w:rPr>
      </w:pPr>
    </w:p>
    <w:p w:rsidR="00792403" w:rsidRPr="00792403" w:rsidRDefault="00792403" w:rsidP="00792403">
      <w:pPr>
        <w:rPr>
          <w:rFonts w:ascii="Times New Roman" w:hAnsi="Times New Roman"/>
        </w:rPr>
      </w:pPr>
      <w:r w:rsidRPr="00792403">
        <w:rPr>
          <w:rFonts w:ascii="Times New Roman" w:hAnsi="Times New Roman" w:hint="eastAsia"/>
        </w:rPr>
        <w:t>5</w:t>
      </w:r>
      <w:r w:rsidRPr="00792403">
        <w:rPr>
          <w:rFonts w:ascii="Times New Roman" w:hAnsi="Times New Roman" w:hint="eastAsia"/>
        </w:rPr>
        <w:t>．進捗状況</w:t>
      </w:r>
    </w:p>
    <w:p w:rsidR="00792403" w:rsidRPr="00792403" w:rsidRDefault="00EB4881" w:rsidP="00792403">
      <w:pPr>
        <w:rPr>
          <w:rFonts w:ascii="Times New Roman" w:hAnsi="Times New Roman"/>
        </w:rPr>
      </w:pPr>
      <w:ins w:id="21" w:author="作成者">
        <w:r>
          <w:rPr>
            <w:rFonts w:ascii="Times New Roman" w:hAnsi="Times New Roman" w:hint="eastAsia"/>
          </w:rPr>
          <w:t xml:space="preserve">　</w:t>
        </w:r>
      </w:ins>
      <w:r w:rsidR="00792403" w:rsidRPr="00792403">
        <w:rPr>
          <w:rFonts w:ascii="Times New Roman" w:hAnsi="Times New Roman" w:hint="eastAsia"/>
        </w:rPr>
        <w:t>現在の進捗状況は，</w:t>
      </w:r>
      <w:proofErr w:type="spellStart"/>
      <w:r w:rsidR="00792403" w:rsidRPr="00792403">
        <w:rPr>
          <w:rFonts w:ascii="Times New Roman" w:hAnsi="Times New Roman" w:hint="eastAsia"/>
        </w:rPr>
        <w:t>GitHub</w:t>
      </w:r>
      <w:proofErr w:type="spellEnd"/>
      <w:r w:rsidR="00792403" w:rsidRPr="00792403">
        <w:rPr>
          <w:rFonts w:ascii="Times New Roman" w:hAnsi="Times New Roman" w:hint="eastAsia"/>
        </w:rPr>
        <w:t>上の</w:t>
      </w:r>
      <w:r w:rsidR="00792403" w:rsidRPr="00792403">
        <w:rPr>
          <w:rFonts w:ascii="Times New Roman" w:hAnsi="Times New Roman" w:hint="eastAsia"/>
        </w:rPr>
        <w:t>OSS</w:t>
      </w:r>
      <w:r w:rsidR="00792403" w:rsidRPr="00792403">
        <w:rPr>
          <w:rFonts w:ascii="Times New Roman" w:hAnsi="Times New Roman" w:hint="eastAsia"/>
        </w:rPr>
        <w:t>プロジェクトの実態を調査，分析している．今後は，大量のデータを処理するツールを導入することによって，統計及びデータマイニングを行う計画である．</w:t>
      </w:r>
    </w:p>
    <w:p w:rsidR="00792403" w:rsidRPr="00792403" w:rsidRDefault="00792403" w:rsidP="00792403">
      <w:pPr>
        <w:rPr>
          <w:rFonts w:ascii="Times New Roman" w:hAnsi="Times New Roman"/>
        </w:rPr>
      </w:pPr>
    </w:p>
    <w:p w:rsidR="0013055C" w:rsidRPr="00792403" w:rsidRDefault="00792403" w:rsidP="00792403">
      <w:pPr>
        <w:rPr>
          <w:rFonts w:ascii="Times New Roman" w:hAnsi="Times New Roman"/>
        </w:rPr>
      </w:pPr>
      <w:r w:rsidRPr="00792403">
        <w:rPr>
          <w:rFonts w:ascii="Times New Roman" w:hAnsi="Times New Roman" w:hint="eastAsia"/>
        </w:rPr>
        <w:t>6</w:t>
      </w:r>
      <w:r w:rsidRPr="00792403">
        <w:rPr>
          <w:rFonts w:ascii="Times New Roman" w:hAnsi="Times New Roman" w:hint="eastAsia"/>
        </w:rPr>
        <w:t>．今後の計画</w:t>
      </w:r>
    </w:p>
    <w:tbl>
      <w:tblPr>
        <w:tblStyle w:val="a8"/>
        <w:tblW w:w="4968" w:type="dxa"/>
        <w:tblLook w:val="04A0" w:firstRow="1" w:lastRow="0" w:firstColumn="1" w:lastColumn="0" w:noHBand="0" w:noVBand="1"/>
      </w:tblPr>
      <w:tblGrid>
        <w:gridCol w:w="1548"/>
        <w:gridCol w:w="3420"/>
      </w:tblGrid>
      <w:tr w:rsidR="00792403" w:rsidTr="003E76BE">
        <w:tc>
          <w:tcPr>
            <w:tcW w:w="1548" w:type="dxa"/>
          </w:tcPr>
          <w:p w:rsidR="00792403" w:rsidRDefault="00792403" w:rsidP="003E76BE">
            <w:pPr>
              <w:jc w:val="left"/>
              <w:rPr>
                <w:szCs w:val="21"/>
              </w:rPr>
            </w:pPr>
            <w:r>
              <w:rPr>
                <w:rFonts w:hint="eastAsia"/>
                <w:szCs w:val="21"/>
              </w:rPr>
              <w:t>日程</w:t>
            </w:r>
          </w:p>
        </w:tc>
        <w:tc>
          <w:tcPr>
            <w:tcW w:w="3420" w:type="dxa"/>
          </w:tcPr>
          <w:p w:rsidR="00792403" w:rsidRDefault="00792403" w:rsidP="003E76BE">
            <w:pPr>
              <w:jc w:val="left"/>
              <w:rPr>
                <w:szCs w:val="21"/>
              </w:rPr>
            </w:pPr>
            <w:r>
              <w:rPr>
                <w:rFonts w:hint="eastAsia"/>
                <w:szCs w:val="21"/>
              </w:rPr>
              <w:t>内容</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10</w:t>
            </w:r>
            <w:r>
              <w:rPr>
                <w:rFonts w:hint="eastAsia"/>
                <w:szCs w:val="21"/>
              </w:rPr>
              <w:t>月</w:t>
            </w:r>
          </w:p>
        </w:tc>
        <w:tc>
          <w:tcPr>
            <w:tcW w:w="3420" w:type="dxa"/>
          </w:tcPr>
          <w:p w:rsidR="00792403" w:rsidRDefault="00792403" w:rsidP="003E76BE">
            <w:pPr>
              <w:jc w:val="left"/>
              <w:rPr>
                <w:szCs w:val="21"/>
              </w:rPr>
            </w:pPr>
            <w:r>
              <w:rPr>
                <w:rFonts w:hint="eastAsia"/>
                <w:szCs w:val="21"/>
              </w:rPr>
              <w:t>マネジメントの実態調査</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11</w:t>
            </w:r>
            <w:r>
              <w:rPr>
                <w:rFonts w:hint="eastAsia"/>
                <w:szCs w:val="21"/>
              </w:rPr>
              <w:t>月</w:t>
            </w:r>
          </w:p>
        </w:tc>
        <w:tc>
          <w:tcPr>
            <w:tcW w:w="3420" w:type="dxa"/>
          </w:tcPr>
          <w:p w:rsidR="00792403" w:rsidRDefault="00792403" w:rsidP="003E76BE">
            <w:pPr>
              <w:jc w:val="left"/>
              <w:rPr>
                <w:szCs w:val="21"/>
              </w:rPr>
            </w:pPr>
            <w:r>
              <w:rPr>
                <w:rFonts w:hint="eastAsia"/>
                <w:szCs w:val="21"/>
              </w:rPr>
              <w:t>実証分析結果を算出・統計</w:t>
            </w:r>
          </w:p>
        </w:tc>
      </w:tr>
      <w:tr w:rsidR="00792403" w:rsidTr="003E76BE">
        <w:tc>
          <w:tcPr>
            <w:tcW w:w="1548" w:type="dxa"/>
          </w:tcPr>
          <w:p w:rsidR="00792403" w:rsidRDefault="00792403" w:rsidP="003E76BE">
            <w:pPr>
              <w:jc w:val="left"/>
              <w:rPr>
                <w:szCs w:val="21"/>
              </w:rPr>
            </w:pPr>
            <w:r>
              <w:rPr>
                <w:rFonts w:hint="eastAsia"/>
                <w:szCs w:val="21"/>
              </w:rPr>
              <w:t>2013</w:t>
            </w:r>
            <w:r>
              <w:rPr>
                <w:rFonts w:hint="eastAsia"/>
                <w:szCs w:val="21"/>
              </w:rPr>
              <w:t>年</w:t>
            </w:r>
            <w:r>
              <w:rPr>
                <w:rFonts w:hint="eastAsia"/>
                <w:szCs w:val="21"/>
              </w:rPr>
              <w:t>12</w:t>
            </w:r>
            <w:r>
              <w:rPr>
                <w:rFonts w:hint="eastAsia"/>
                <w:szCs w:val="21"/>
              </w:rPr>
              <w:t>月</w:t>
            </w:r>
          </w:p>
        </w:tc>
        <w:tc>
          <w:tcPr>
            <w:tcW w:w="3420" w:type="dxa"/>
          </w:tcPr>
          <w:p w:rsidR="00792403" w:rsidRDefault="00792403" w:rsidP="003E76BE">
            <w:pPr>
              <w:jc w:val="left"/>
              <w:rPr>
                <w:szCs w:val="21"/>
              </w:rPr>
            </w:pPr>
            <w:r>
              <w:rPr>
                <w:rFonts w:hint="eastAsia"/>
                <w:szCs w:val="21"/>
              </w:rPr>
              <w:t>論文執筆</w:t>
            </w:r>
          </w:p>
        </w:tc>
      </w:tr>
    </w:tbl>
    <w:p w:rsidR="00EB4881" w:rsidRDefault="00EB4881" w:rsidP="00792403">
      <w:pPr>
        <w:rPr>
          <w:ins w:id="22" w:author="作成者"/>
          <w:rFonts w:ascii="Times New Roman" w:hAnsi="Times New Roman" w:hint="eastAsia"/>
        </w:rPr>
      </w:pPr>
    </w:p>
    <w:p w:rsidR="007B6844" w:rsidRPr="00792403" w:rsidRDefault="00792403" w:rsidP="00792403">
      <w:pPr>
        <w:rPr>
          <w:rFonts w:ascii="Times New Roman" w:hAnsi="Times New Roman"/>
        </w:rPr>
      </w:pPr>
      <w:r w:rsidRPr="00792403">
        <w:rPr>
          <w:rFonts w:ascii="Times New Roman" w:hAnsi="Times New Roman" w:hint="eastAsia"/>
        </w:rPr>
        <w:t>参考文献</w:t>
      </w:r>
    </w:p>
    <w:p w:rsidR="00A33982" w:rsidRPr="009B4984" w:rsidRDefault="007B6844">
      <w:pPr>
        <w:rPr>
          <w:rFonts w:ascii="Times New Roman" w:hAnsi="Times New Roman"/>
        </w:rPr>
      </w:pPr>
      <w:r w:rsidRPr="007B6844">
        <w:rPr>
          <w:rFonts w:ascii="Times New Roman" w:hAnsi="Times New Roman" w:hint="eastAsia"/>
        </w:rPr>
        <w:t xml:space="preserve">[1] </w:t>
      </w:r>
      <w:r w:rsidRPr="007B6844">
        <w:rPr>
          <w:rFonts w:ascii="Times New Roman" w:hAnsi="Times New Roman" w:hint="eastAsia"/>
        </w:rPr>
        <w:t>経済産業省編</w:t>
      </w:r>
      <w:r w:rsidR="009B4984">
        <w:rPr>
          <w:rFonts w:ascii="Times New Roman" w:hAnsi="Times New Roman" w:hint="eastAsia"/>
        </w:rPr>
        <w:t>OSS</w:t>
      </w:r>
      <w:r w:rsidRPr="007B6844">
        <w:rPr>
          <w:rFonts w:ascii="Times New Roman" w:hAnsi="Times New Roman" w:hint="eastAsia"/>
        </w:rPr>
        <w:t>の利用状況調査導入検討ガイドライン「</w:t>
      </w:r>
      <w:r w:rsidR="009B4984">
        <w:rPr>
          <w:rFonts w:ascii="Times New Roman" w:hAnsi="Times New Roman" w:hint="eastAsia"/>
        </w:rPr>
        <w:t>OSS</w:t>
      </w:r>
      <w:r w:rsidRPr="007B6844">
        <w:rPr>
          <w:rFonts w:ascii="Times New Roman" w:hAnsi="Times New Roman" w:hint="eastAsia"/>
        </w:rPr>
        <w:t>の現状と今後の課題について</w:t>
      </w:r>
      <w:hyperlink r:id="rId8" w:history="1">
        <w:r w:rsidRPr="001A2E90">
          <w:rPr>
            <w:rStyle w:val="a9"/>
            <w:rFonts w:ascii="Times New Roman" w:hAnsi="Times New Roman" w:hint="eastAsia"/>
          </w:rPr>
          <w:t>http://www.meti.go.jp/kohosys/press/0004397/1/030815opensoft.pdf</w:t>
        </w:r>
      </w:hyperlink>
    </w:p>
    <w:sectPr w:rsidR="00A33982" w:rsidRPr="009B4984"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2CC5" w:rsidRDefault="001A2CC5" w:rsidP="00962F5D">
      <w:r>
        <w:separator/>
      </w:r>
    </w:p>
  </w:endnote>
  <w:endnote w:type="continuationSeparator" w:id="0">
    <w:p w:rsidR="001A2CC5" w:rsidRDefault="001A2CC5"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2CC5" w:rsidRDefault="001A2CC5" w:rsidP="00962F5D">
      <w:r>
        <w:separator/>
      </w:r>
    </w:p>
  </w:footnote>
  <w:footnote w:type="continuationSeparator" w:id="0">
    <w:p w:rsidR="001A2CC5" w:rsidRDefault="001A2CC5"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03C95"/>
    <w:multiLevelType w:val="hybridMultilevel"/>
    <w:tmpl w:val="BB0081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59E85D66"/>
    <w:multiLevelType w:val="hybridMultilevel"/>
    <w:tmpl w:val="6A6AE81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60515340"/>
    <w:multiLevelType w:val="hybridMultilevel"/>
    <w:tmpl w:val="0AF8388E"/>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60AB54A1"/>
    <w:multiLevelType w:val="hybridMultilevel"/>
    <w:tmpl w:val="E8602A2A"/>
    <w:lvl w:ilvl="0" w:tplc="86F83BEA">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749C4443"/>
    <w:multiLevelType w:val="hybridMultilevel"/>
    <w:tmpl w:val="0F1C036C"/>
    <w:lvl w:ilvl="0" w:tplc="881E873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633DA"/>
    <w:rsid w:val="00081AA9"/>
    <w:rsid w:val="00084EC6"/>
    <w:rsid w:val="0012650F"/>
    <w:rsid w:val="0013055C"/>
    <w:rsid w:val="001A020F"/>
    <w:rsid w:val="001A2CC5"/>
    <w:rsid w:val="00204879"/>
    <w:rsid w:val="00206830"/>
    <w:rsid w:val="002366E4"/>
    <w:rsid w:val="0024250B"/>
    <w:rsid w:val="002A4CEE"/>
    <w:rsid w:val="003114AA"/>
    <w:rsid w:val="00371564"/>
    <w:rsid w:val="00384F3A"/>
    <w:rsid w:val="003906DF"/>
    <w:rsid w:val="003C1A45"/>
    <w:rsid w:val="003C683E"/>
    <w:rsid w:val="004043E5"/>
    <w:rsid w:val="0045713D"/>
    <w:rsid w:val="00540C7E"/>
    <w:rsid w:val="00550162"/>
    <w:rsid w:val="005564DB"/>
    <w:rsid w:val="005D7EA0"/>
    <w:rsid w:val="005F04D8"/>
    <w:rsid w:val="005F5182"/>
    <w:rsid w:val="0060145D"/>
    <w:rsid w:val="00602902"/>
    <w:rsid w:val="00657D36"/>
    <w:rsid w:val="00702C71"/>
    <w:rsid w:val="00714584"/>
    <w:rsid w:val="00720646"/>
    <w:rsid w:val="00762E4C"/>
    <w:rsid w:val="00767F41"/>
    <w:rsid w:val="00792403"/>
    <w:rsid w:val="007B6844"/>
    <w:rsid w:val="007D0BE4"/>
    <w:rsid w:val="008133C9"/>
    <w:rsid w:val="00821A35"/>
    <w:rsid w:val="008303AB"/>
    <w:rsid w:val="00875098"/>
    <w:rsid w:val="00891D03"/>
    <w:rsid w:val="008F2974"/>
    <w:rsid w:val="009204DA"/>
    <w:rsid w:val="009226C3"/>
    <w:rsid w:val="00962F5D"/>
    <w:rsid w:val="009B4984"/>
    <w:rsid w:val="009C186B"/>
    <w:rsid w:val="00A004E9"/>
    <w:rsid w:val="00A25CAD"/>
    <w:rsid w:val="00A33982"/>
    <w:rsid w:val="00A7310C"/>
    <w:rsid w:val="00AA6FBE"/>
    <w:rsid w:val="00AB0A91"/>
    <w:rsid w:val="00B24D5D"/>
    <w:rsid w:val="00BF15F7"/>
    <w:rsid w:val="00C159A0"/>
    <w:rsid w:val="00C308F5"/>
    <w:rsid w:val="00C360CE"/>
    <w:rsid w:val="00C47BFF"/>
    <w:rsid w:val="00C75F93"/>
    <w:rsid w:val="00CA69A4"/>
    <w:rsid w:val="00CB7FF4"/>
    <w:rsid w:val="00CE12A0"/>
    <w:rsid w:val="00D11BDF"/>
    <w:rsid w:val="00D251A4"/>
    <w:rsid w:val="00D42F9D"/>
    <w:rsid w:val="00D659BF"/>
    <w:rsid w:val="00D71520"/>
    <w:rsid w:val="00DB4D90"/>
    <w:rsid w:val="00E014E0"/>
    <w:rsid w:val="00E81F13"/>
    <w:rsid w:val="00EB1E10"/>
    <w:rsid w:val="00EB4881"/>
    <w:rsid w:val="00EB6808"/>
    <w:rsid w:val="00FA1E69"/>
    <w:rsid w:val="00FC380E"/>
    <w:rsid w:val="00FD4063"/>
    <w:rsid w:val="00FD453E"/>
    <w:rsid w:val="00FD60B8"/>
    <w:rsid w:val="00FF1D2A"/>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792403"/>
    <w:pPr>
      <w:ind w:leftChars="400" w:left="840"/>
    </w:pPr>
  </w:style>
  <w:style w:type="table" w:styleId="a8">
    <w:name w:val="Table Grid"/>
    <w:basedOn w:val="a1"/>
    <w:uiPriority w:val="59"/>
    <w:rsid w:val="0079240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rsid w:val="007B68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ti.go.jp/kohosys/press/0004397/1/030815opensoft.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1583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2013-09-26T14:46:00Z</dcterms:created>
  <dcterms:modified xsi:type="dcterms:W3CDTF">2013-09-27T02:30:00Z</dcterms:modified>
</cp:coreProperties>
</file>