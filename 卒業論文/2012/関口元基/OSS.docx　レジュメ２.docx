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12" w:rsidRDefault="000F352A" w:rsidP="000F352A">
      <w:pPr>
        <w:jc w:val="center"/>
        <w:rPr>
          <w:sz w:val="28"/>
          <w:szCs w:val="28"/>
        </w:rPr>
      </w:pPr>
      <w:r>
        <w:rPr>
          <w:rFonts w:hint="eastAsia"/>
          <w:sz w:val="28"/>
          <w:szCs w:val="28"/>
        </w:rPr>
        <w:t>OSS</w:t>
      </w:r>
      <w:r w:rsidR="00F051C3">
        <w:rPr>
          <w:rFonts w:hint="eastAsia"/>
          <w:sz w:val="28"/>
          <w:szCs w:val="28"/>
        </w:rPr>
        <w:t>プロジェクトにおけるプロジェクトマネジメントの実態調査</w:t>
      </w:r>
    </w:p>
    <w:p w:rsidR="00547B99" w:rsidRDefault="00547B99" w:rsidP="00547B99">
      <w:pPr>
        <w:jc w:val="center"/>
        <w:rPr>
          <w:szCs w:val="21"/>
        </w:rPr>
      </w:pPr>
      <w:r>
        <w:rPr>
          <w:rFonts w:hint="eastAsia"/>
          <w:szCs w:val="21"/>
        </w:rPr>
        <w:t xml:space="preserve">プロジェクトマネジメントコース　矢吹研究室　</w:t>
      </w:r>
      <w:r w:rsidR="00894FC9">
        <w:rPr>
          <w:rFonts w:hint="eastAsia"/>
          <w:szCs w:val="21"/>
        </w:rPr>
        <w:t>1042067</w:t>
      </w:r>
      <w:r w:rsidR="00894FC9">
        <w:rPr>
          <w:rFonts w:hint="eastAsia"/>
          <w:szCs w:val="21"/>
        </w:rPr>
        <w:t xml:space="preserve">　関口　元基</w:t>
      </w:r>
    </w:p>
    <w:p w:rsidR="00547B99" w:rsidRDefault="00547B99" w:rsidP="00547B99">
      <w:pPr>
        <w:jc w:val="left"/>
        <w:rPr>
          <w:szCs w:val="21"/>
        </w:rPr>
        <w:sectPr w:rsidR="00547B99" w:rsidSect="00701BDE">
          <w:pgSz w:w="11906" w:h="16838"/>
          <w:pgMar w:top="1247" w:right="1077" w:bottom="1247" w:left="1077" w:header="851" w:footer="992" w:gutter="0"/>
          <w:cols w:space="425"/>
          <w:docGrid w:type="lines" w:linePitch="360"/>
        </w:sectPr>
      </w:pPr>
    </w:p>
    <w:p w:rsidR="00547B99" w:rsidRDefault="006447EB" w:rsidP="006447EB">
      <w:pPr>
        <w:tabs>
          <w:tab w:val="left" w:pos="2512"/>
          <w:tab w:val="center" w:pos="4876"/>
        </w:tabs>
        <w:jc w:val="left"/>
        <w:rPr>
          <w:szCs w:val="21"/>
        </w:rPr>
      </w:pPr>
      <w:r>
        <w:rPr>
          <w:szCs w:val="21"/>
        </w:rPr>
        <w:lastRenderedPageBreak/>
        <w:tab/>
      </w:r>
      <w:r>
        <w:rPr>
          <w:szCs w:val="21"/>
        </w:rPr>
        <w:tab/>
      </w:r>
    </w:p>
    <w:p w:rsidR="00701BDE" w:rsidRDefault="00701BDE" w:rsidP="00547B99">
      <w:pPr>
        <w:jc w:val="left"/>
        <w:rPr>
          <w:szCs w:val="21"/>
        </w:rPr>
        <w:sectPr w:rsidR="00701BDE" w:rsidSect="00701BDE">
          <w:type w:val="continuous"/>
          <w:pgSz w:w="11906" w:h="16838"/>
          <w:pgMar w:top="1247" w:right="1077" w:bottom="1247" w:left="1077" w:header="851" w:footer="992" w:gutter="0"/>
          <w:cols w:space="425"/>
          <w:docGrid w:type="lines" w:linePitch="360"/>
        </w:sectPr>
      </w:pPr>
    </w:p>
    <w:p w:rsidR="00BE3AC7" w:rsidRDefault="00581149" w:rsidP="00ED2F02">
      <w:pPr>
        <w:jc w:val="left"/>
        <w:rPr>
          <w:szCs w:val="21"/>
        </w:rPr>
      </w:pPr>
      <w:r>
        <w:rPr>
          <w:rFonts w:hint="eastAsia"/>
          <w:szCs w:val="21"/>
        </w:rPr>
        <w:lastRenderedPageBreak/>
        <w:t>1</w:t>
      </w:r>
      <w:r>
        <w:rPr>
          <w:rFonts w:hint="eastAsia"/>
          <w:szCs w:val="21"/>
        </w:rPr>
        <w:t>．</w:t>
      </w:r>
      <w:r w:rsidR="00547B99">
        <w:rPr>
          <w:rFonts w:hint="eastAsia"/>
          <w:szCs w:val="21"/>
        </w:rPr>
        <w:t>研究背景</w:t>
      </w:r>
    </w:p>
    <w:p w:rsidR="008616BA" w:rsidRDefault="00365720" w:rsidP="00BE3AC7">
      <w:pPr>
        <w:ind w:firstLineChars="100" w:firstLine="210"/>
        <w:jc w:val="left"/>
        <w:rPr>
          <w:szCs w:val="21"/>
        </w:rPr>
      </w:pPr>
      <w:r w:rsidRPr="00365720">
        <w:rPr>
          <w:rFonts w:hint="eastAsia"/>
          <w:szCs w:val="21"/>
        </w:rPr>
        <w:t>現在，</w:t>
      </w:r>
      <w:r w:rsidR="00ED2F02" w:rsidRPr="00ED2F02">
        <w:rPr>
          <w:rFonts w:hint="eastAsia"/>
          <w:szCs w:val="21"/>
        </w:rPr>
        <w:t>オープンソースソフトウェア（以下</w:t>
      </w:r>
      <w:r w:rsidR="00ED2F02" w:rsidRPr="00105D6C">
        <w:rPr>
          <w:rFonts w:ascii="Times New Roman" w:hAnsi="Times New Roman" w:cs="Times New Roman"/>
          <w:szCs w:val="21"/>
        </w:rPr>
        <w:t>OSS</w:t>
      </w:r>
      <w:r w:rsidR="00ED2F02" w:rsidRPr="00ED2F02">
        <w:rPr>
          <w:rFonts w:hint="eastAsia"/>
          <w:szCs w:val="21"/>
        </w:rPr>
        <w:t>）</w:t>
      </w:r>
      <w:r w:rsidRPr="00365720">
        <w:rPr>
          <w:rFonts w:hint="eastAsia"/>
          <w:szCs w:val="21"/>
        </w:rPr>
        <w:t>プロジェクトの開発者は</w:t>
      </w:r>
      <w:ins w:id="0" w:author="yabuki" w:date="2013-09-26T15:21:00Z">
        <w:r w:rsidR="00BD6163">
          <w:rPr>
            <w:rFonts w:hint="eastAsia"/>
            <w:szCs w:val="21"/>
          </w:rPr>
          <w:t>，</w:t>
        </w:r>
      </w:ins>
      <w:r w:rsidRPr="00365720">
        <w:rPr>
          <w:rFonts w:hint="eastAsia"/>
          <w:szCs w:val="21"/>
        </w:rPr>
        <w:t>毎日コードを書いたりレビュ－をしたり，バグレポートを書きバグをについて議論したり，ドキュメントや</w:t>
      </w:r>
      <w:r w:rsidRPr="00365720">
        <w:rPr>
          <w:rFonts w:hint="eastAsia"/>
          <w:szCs w:val="21"/>
        </w:rPr>
        <w:t>wiki</w:t>
      </w:r>
      <w:r w:rsidRPr="00365720">
        <w:rPr>
          <w:rFonts w:hint="eastAsia"/>
          <w:szCs w:val="21"/>
        </w:rPr>
        <w:t>を更新するなど</w:t>
      </w:r>
      <w:ins w:id="1" w:author="yabuki" w:date="2013-09-26T15:21:00Z">
        <w:r w:rsidR="00BD6163">
          <w:rPr>
            <w:rFonts w:hint="eastAsia"/>
            <w:szCs w:val="21"/>
          </w:rPr>
          <w:t>して</w:t>
        </w:r>
      </w:ins>
      <w:r w:rsidRPr="00365720">
        <w:rPr>
          <w:rFonts w:hint="eastAsia"/>
          <w:szCs w:val="21"/>
        </w:rPr>
        <w:t>，</w:t>
      </w:r>
      <w:del w:id="2" w:author="yabuki" w:date="2013-09-26T15:21:00Z">
        <w:r w:rsidRPr="00365720" w:rsidDel="00BD6163">
          <w:rPr>
            <w:rFonts w:hint="eastAsia"/>
            <w:szCs w:val="21"/>
          </w:rPr>
          <w:delText>何百も</w:delText>
        </w:r>
      </w:del>
      <w:ins w:id="3" w:author="yabuki" w:date="2013-09-26T15:21:00Z">
        <w:r w:rsidR="00BD6163">
          <w:rPr>
            <w:rFonts w:hint="eastAsia"/>
            <w:szCs w:val="21"/>
          </w:rPr>
          <w:t>多く</w:t>
        </w:r>
      </w:ins>
      <w:r w:rsidRPr="00365720">
        <w:rPr>
          <w:rFonts w:hint="eastAsia"/>
          <w:szCs w:val="21"/>
        </w:rPr>
        <w:t>のプロジェクトに貢献している</w:t>
      </w:r>
      <w:r w:rsidR="009E15C5" w:rsidRPr="009E15C5">
        <w:rPr>
          <w:szCs w:val="21"/>
        </w:rPr>
        <w:t>[1]</w:t>
      </w:r>
      <w:r w:rsidRPr="00365720">
        <w:rPr>
          <w:rFonts w:hint="eastAsia"/>
          <w:szCs w:val="21"/>
        </w:rPr>
        <w:t>．しかし，こうした活動を通じて生まれたデータをアーカイブ化して分析することは難しい．私たちの身近な問題として</w:t>
      </w:r>
      <w:ins w:id="4" w:author="yabuki" w:date="2013-09-26T15:22:00Z">
        <w:r w:rsidR="00BD6163">
          <w:rPr>
            <w:rFonts w:hint="eastAsia"/>
            <w:szCs w:val="21"/>
          </w:rPr>
          <w:t>，</w:t>
        </w:r>
      </w:ins>
      <w:r w:rsidRPr="00365720">
        <w:rPr>
          <w:rFonts w:hint="eastAsia"/>
          <w:szCs w:val="21"/>
        </w:rPr>
        <w:t>プロジェクトを行う上で共有サーバ上に保存したデータがほかのメンバによって上書きされてしまいデータが消えてしまうことがある．また，データファイルの更新時，ファイル名が同じであるファイルをメンバが操作してしまうと，更新日がばらつき</w:t>
      </w:r>
      <w:ins w:id="5" w:author="yabuki" w:date="2013-09-26T15:22:00Z">
        <w:r w:rsidR="00BD6163">
          <w:rPr>
            <w:rFonts w:hint="eastAsia"/>
            <w:szCs w:val="21"/>
          </w:rPr>
          <w:t>，</w:t>
        </w:r>
      </w:ins>
      <w:r w:rsidRPr="00365720">
        <w:rPr>
          <w:rFonts w:hint="eastAsia"/>
          <w:szCs w:val="21"/>
        </w:rPr>
        <w:t>どのファイルが最新なのかを把握できなくなってしまうリスクが発生</w:t>
      </w:r>
      <w:del w:id="6" w:author="yabuki" w:date="2013-09-26T15:22:00Z">
        <w:r w:rsidRPr="00365720" w:rsidDel="00BD6163">
          <w:rPr>
            <w:rFonts w:hint="eastAsia"/>
            <w:szCs w:val="21"/>
          </w:rPr>
          <w:delText>してしまう</w:delText>
        </w:r>
      </w:del>
      <w:ins w:id="7" w:author="yabuki" w:date="2013-09-26T15:22:00Z">
        <w:r w:rsidR="00BD6163">
          <w:rPr>
            <w:rFonts w:hint="eastAsia"/>
            <w:szCs w:val="21"/>
          </w:rPr>
          <w:t>する</w:t>
        </w:r>
      </w:ins>
      <w:r w:rsidRPr="00365720">
        <w:rPr>
          <w:rFonts w:hint="eastAsia"/>
          <w:szCs w:val="21"/>
        </w:rPr>
        <w:t>．そのようなときに便利な</w:t>
      </w:r>
      <w:del w:id="8" w:author="yabuki" w:date="2013-09-26T15:23:00Z">
        <w:r w:rsidRPr="00365720" w:rsidDel="00BD6163">
          <w:rPr>
            <w:rFonts w:hint="eastAsia"/>
            <w:szCs w:val="21"/>
          </w:rPr>
          <w:delText>も</w:delText>
        </w:r>
      </w:del>
      <w:r w:rsidRPr="00365720">
        <w:rPr>
          <w:rFonts w:hint="eastAsia"/>
          <w:szCs w:val="21"/>
        </w:rPr>
        <w:t>のが</w:t>
      </w:r>
      <w:proofErr w:type="spellStart"/>
      <w:r w:rsidRPr="00105D6C">
        <w:rPr>
          <w:rFonts w:ascii="Times New Roman" w:hAnsi="Times New Roman" w:cs="Times New Roman"/>
          <w:szCs w:val="21"/>
        </w:rPr>
        <w:t>GitHub</w:t>
      </w:r>
      <w:proofErr w:type="spellEnd"/>
      <w:r w:rsidRPr="00365720">
        <w:rPr>
          <w:rFonts w:hint="eastAsia"/>
          <w:szCs w:val="21"/>
        </w:rPr>
        <w:t>である．</w:t>
      </w:r>
      <w:proofErr w:type="spellStart"/>
      <w:r w:rsidRPr="00105D6C">
        <w:rPr>
          <w:rFonts w:ascii="Times New Roman" w:hAnsi="Times New Roman" w:cs="Times New Roman"/>
          <w:szCs w:val="21"/>
        </w:rPr>
        <w:t>GitHub</w:t>
      </w:r>
      <w:proofErr w:type="spellEnd"/>
      <w:del w:id="9" w:author="yabuki" w:date="2013-09-26T15:23:00Z">
        <w:r w:rsidRPr="00365720" w:rsidDel="00BD6163">
          <w:rPr>
            <w:rFonts w:hint="eastAsia"/>
            <w:szCs w:val="21"/>
          </w:rPr>
          <w:delText>の登場により</w:delText>
        </w:r>
      </w:del>
      <w:ins w:id="10" w:author="yabuki" w:date="2013-09-26T15:23:00Z">
        <w:r w:rsidR="00BD6163">
          <w:rPr>
            <w:rFonts w:hint="eastAsia"/>
            <w:szCs w:val="21"/>
          </w:rPr>
          <w:t>によって</w:t>
        </w:r>
      </w:ins>
      <w:ins w:id="11" w:author="yabuki" w:date="2013-09-26T15:24:00Z">
        <w:r w:rsidR="00BD6163">
          <w:rPr>
            <w:rFonts w:hint="eastAsia"/>
            <w:szCs w:val="21"/>
          </w:rPr>
          <w:t>上述の問題が解決されるだけでなく</w:t>
        </w:r>
      </w:ins>
      <w:r w:rsidRPr="00365720">
        <w:rPr>
          <w:rFonts w:hint="eastAsia"/>
          <w:szCs w:val="21"/>
        </w:rPr>
        <w:t>，ソフトウェア開発の内情を調べることが容易になっている．たとえば，ソースコードの変更履歴を調べれば，</w:t>
      </w:r>
      <w:del w:id="12" w:author="yabuki" w:date="2013-09-26T15:24:00Z">
        <w:r w:rsidRPr="00365720" w:rsidDel="00BD6163">
          <w:rPr>
            <w:rFonts w:hint="eastAsia"/>
            <w:szCs w:val="21"/>
          </w:rPr>
          <w:delText>その開発状況を調べれば</w:delText>
        </w:r>
      </w:del>
      <w:r w:rsidRPr="00365720">
        <w:rPr>
          <w:rFonts w:hint="eastAsia"/>
          <w:szCs w:val="21"/>
        </w:rPr>
        <w:t>その開発過程を知ること</w:t>
      </w:r>
      <w:del w:id="13" w:author="yabuki" w:date="2013-09-26T15:29:00Z">
        <w:r w:rsidRPr="00365720" w:rsidDel="00E65334">
          <w:rPr>
            <w:rFonts w:hint="eastAsia"/>
            <w:szCs w:val="21"/>
          </w:rPr>
          <w:delText>が可能であ</w:delText>
        </w:r>
      </w:del>
      <w:ins w:id="14" w:author="yabuki" w:date="2013-09-26T15:29:00Z">
        <w:r w:rsidR="00E65334">
          <w:rPr>
            <w:rFonts w:hint="eastAsia"/>
            <w:szCs w:val="21"/>
          </w:rPr>
          <w:t>でき</w:t>
        </w:r>
      </w:ins>
      <w:r w:rsidRPr="00365720">
        <w:rPr>
          <w:rFonts w:hint="eastAsia"/>
          <w:szCs w:val="21"/>
        </w:rPr>
        <w:t>るし，バグ追跡システムの履歴を</w:t>
      </w:r>
      <w:r w:rsidR="00BE3AC7">
        <w:rPr>
          <w:rFonts w:hint="eastAsia"/>
          <w:szCs w:val="21"/>
        </w:rPr>
        <w:t>検索すると</w:t>
      </w:r>
      <w:r w:rsidRPr="00365720">
        <w:rPr>
          <w:rFonts w:hint="eastAsia"/>
          <w:szCs w:val="21"/>
        </w:rPr>
        <w:t>，開発者同士のコミュニケーションの様子も</w:t>
      </w:r>
      <w:del w:id="15" w:author="yabuki" w:date="2013-09-26T15:29:00Z">
        <w:r w:rsidR="002E36DA" w:rsidDel="00E65334">
          <w:rPr>
            <w:rFonts w:hint="eastAsia"/>
            <w:szCs w:val="21"/>
          </w:rPr>
          <w:delText>知</w:delText>
        </w:r>
        <w:r w:rsidRPr="00365720" w:rsidDel="00E65334">
          <w:rPr>
            <w:rFonts w:hint="eastAsia"/>
            <w:szCs w:val="21"/>
          </w:rPr>
          <w:delText>ることができ</w:delText>
        </w:r>
      </w:del>
      <w:ins w:id="16" w:author="yabuki" w:date="2013-09-26T15:29:00Z">
        <w:r w:rsidR="00E65334">
          <w:rPr>
            <w:rFonts w:hint="eastAsia"/>
            <w:szCs w:val="21"/>
          </w:rPr>
          <w:t>わか</w:t>
        </w:r>
      </w:ins>
      <w:r w:rsidRPr="00365720">
        <w:rPr>
          <w:rFonts w:hint="eastAsia"/>
          <w:szCs w:val="21"/>
        </w:rPr>
        <w:t>る．これによりソフトウェア開発が盛んになり，</w:t>
      </w:r>
      <w:r w:rsidRPr="00EB67CB">
        <w:rPr>
          <w:rFonts w:ascii="Times New Roman" w:hAnsi="Times New Roman" w:cs="Times New Roman"/>
          <w:szCs w:val="21"/>
        </w:rPr>
        <w:t>OSS</w:t>
      </w:r>
      <w:r w:rsidRPr="00365720">
        <w:rPr>
          <w:rFonts w:hint="eastAsia"/>
          <w:szCs w:val="21"/>
        </w:rPr>
        <w:t>プロジェクトでの利用頻度は増え</w:t>
      </w:r>
      <w:del w:id="17" w:author="yabuki" w:date="2013-09-26T15:30:00Z">
        <w:r w:rsidRPr="00365720" w:rsidDel="00E65334">
          <w:rPr>
            <w:rFonts w:hint="eastAsia"/>
            <w:szCs w:val="21"/>
          </w:rPr>
          <w:delText>てきている</w:delText>
        </w:r>
      </w:del>
      <w:ins w:id="18" w:author="yabuki" w:date="2013-09-26T15:30:00Z">
        <w:r w:rsidR="00E65334">
          <w:rPr>
            <w:rFonts w:hint="eastAsia"/>
            <w:szCs w:val="21"/>
          </w:rPr>
          <w:t>る</w:t>
        </w:r>
      </w:ins>
      <w:r w:rsidRPr="00365720">
        <w:rPr>
          <w:rFonts w:hint="eastAsia"/>
          <w:szCs w:val="21"/>
        </w:rPr>
        <w:t>[</w:t>
      </w:r>
      <w:r w:rsidR="00D753A7">
        <w:rPr>
          <w:rFonts w:hint="eastAsia"/>
          <w:szCs w:val="21"/>
        </w:rPr>
        <w:t>2</w:t>
      </w:r>
      <w:r w:rsidR="002E36DA">
        <w:rPr>
          <w:rFonts w:hint="eastAsia"/>
          <w:szCs w:val="21"/>
        </w:rPr>
        <w:t>]</w:t>
      </w:r>
      <w:ins w:id="19" w:author="yabuki" w:date="2013-09-26T15:31:00Z">
        <w:r w:rsidR="00E65334">
          <w:rPr>
            <w:rFonts w:hint="eastAsia"/>
            <w:szCs w:val="21"/>
          </w:rPr>
          <w:t>（</w:t>
        </w:r>
        <w:r w:rsidR="00E65334">
          <w:rPr>
            <w:rFonts w:hint="eastAsia"/>
            <w:szCs w:val="21"/>
          </w:rPr>
          <w:t>2</w:t>
        </w:r>
        <w:r w:rsidR="00E65334">
          <w:rPr>
            <w:rFonts w:hint="eastAsia"/>
            <w:szCs w:val="21"/>
          </w:rPr>
          <w:t>にそんなことが書いてあるのですか？</w:t>
        </w:r>
      </w:ins>
      <w:ins w:id="20" w:author="yabuki" w:date="2013-09-26T15:32:00Z">
        <w:r w:rsidR="00E65334">
          <w:rPr>
            <w:rFonts w:hint="eastAsia"/>
            <w:szCs w:val="21"/>
          </w:rPr>
          <w:t xml:space="preserve">　ないなら削ってください</w:t>
        </w:r>
      </w:ins>
      <w:ins w:id="21" w:author="yabuki" w:date="2013-09-26T15:31:00Z">
        <w:r w:rsidR="00E65334">
          <w:rPr>
            <w:rFonts w:hint="eastAsia"/>
            <w:szCs w:val="21"/>
          </w:rPr>
          <w:t>）</w:t>
        </w:r>
      </w:ins>
      <w:r w:rsidR="002E36DA">
        <w:rPr>
          <w:rFonts w:hint="eastAsia"/>
          <w:szCs w:val="21"/>
        </w:rPr>
        <w:t>.</w:t>
      </w:r>
      <w:r w:rsidR="00EB67CB" w:rsidRPr="00EB67CB">
        <w:rPr>
          <w:rFonts w:hint="eastAsia"/>
        </w:rPr>
        <w:t xml:space="preserve"> </w:t>
      </w:r>
      <w:r w:rsidR="00EB67CB" w:rsidRPr="00BD746C">
        <w:rPr>
          <w:rFonts w:ascii="Times New Roman" w:hAnsi="Times New Roman" w:cs="Times New Roman"/>
          <w:szCs w:val="21"/>
        </w:rPr>
        <w:t>OSS</w:t>
      </w:r>
      <w:r w:rsidR="00EB67CB" w:rsidRPr="00EB67CB">
        <w:rPr>
          <w:rFonts w:hint="eastAsia"/>
          <w:szCs w:val="21"/>
        </w:rPr>
        <w:t>プロジェクトではどのようなプロジェクトマネジメントの手法が使われているのかを調査・研究し，マネジメント手法を提案することで</w:t>
      </w:r>
      <w:r w:rsidR="00BD746C" w:rsidRPr="00EB67CB">
        <w:rPr>
          <w:rFonts w:hint="eastAsia"/>
          <w:szCs w:val="21"/>
        </w:rPr>
        <w:t>管理体制の向上</w:t>
      </w:r>
      <w:r w:rsidR="00BD746C">
        <w:rPr>
          <w:rFonts w:hint="eastAsia"/>
          <w:szCs w:val="21"/>
        </w:rPr>
        <w:t>が</w:t>
      </w:r>
      <w:r w:rsidR="00EB67CB" w:rsidRPr="00EB67CB">
        <w:rPr>
          <w:rFonts w:hint="eastAsia"/>
          <w:szCs w:val="21"/>
        </w:rPr>
        <w:t>期待できるのではないかと考えた．</w:t>
      </w:r>
    </w:p>
    <w:p w:rsidR="006C1092" w:rsidRDefault="006C1092" w:rsidP="00BE3AC7">
      <w:pPr>
        <w:ind w:firstLineChars="100" w:firstLine="210"/>
        <w:jc w:val="left"/>
        <w:rPr>
          <w:szCs w:val="21"/>
        </w:rPr>
      </w:pPr>
    </w:p>
    <w:p w:rsidR="00701BDE" w:rsidRDefault="00581149" w:rsidP="00701BDE">
      <w:pPr>
        <w:jc w:val="left"/>
        <w:rPr>
          <w:szCs w:val="21"/>
        </w:rPr>
      </w:pPr>
      <w:r>
        <w:rPr>
          <w:rFonts w:hint="eastAsia"/>
          <w:szCs w:val="21"/>
        </w:rPr>
        <w:t>2</w:t>
      </w:r>
      <w:r>
        <w:rPr>
          <w:rFonts w:hint="eastAsia"/>
          <w:szCs w:val="21"/>
        </w:rPr>
        <w:t>．</w:t>
      </w:r>
      <w:r w:rsidR="00701BDE">
        <w:rPr>
          <w:rFonts w:hint="eastAsia"/>
          <w:szCs w:val="21"/>
        </w:rPr>
        <w:t>研究目的</w:t>
      </w:r>
    </w:p>
    <w:p w:rsidR="007226CE" w:rsidRDefault="00701BDE" w:rsidP="00701BDE">
      <w:pPr>
        <w:jc w:val="left"/>
        <w:rPr>
          <w:ins w:id="22" w:author="yabuki" w:date="2013-09-26T15:31:00Z"/>
          <w:rFonts w:hint="eastAsia"/>
          <w:szCs w:val="21"/>
        </w:rPr>
      </w:pPr>
      <w:r>
        <w:rPr>
          <w:rFonts w:hint="eastAsia"/>
          <w:szCs w:val="21"/>
        </w:rPr>
        <w:t xml:space="preserve">　</w:t>
      </w:r>
      <w:proofErr w:type="spellStart"/>
      <w:r w:rsidR="004B4997" w:rsidRPr="00105D6C">
        <w:rPr>
          <w:rFonts w:ascii="Times New Roman" w:hAnsi="Times New Roman" w:cs="Times New Roman"/>
          <w:szCs w:val="21"/>
        </w:rPr>
        <w:t>GitHub</w:t>
      </w:r>
      <w:proofErr w:type="spellEnd"/>
      <w:r w:rsidR="004B4997" w:rsidRPr="004B4997">
        <w:rPr>
          <w:rFonts w:hint="eastAsia"/>
          <w:szCs w:val="21"/>
        </w:rPr>
        <w:t>などのネット上で公開されている</w:t>
      </w:r>
      <w:r w:rsidR="004B4997" w:rsidRPr="004B4997">
        <w:rPr>
          <w:rFonts w:hint="eastAsia"/>
          <w:szCs w:val="21"/>
        </w:rPr>
        <w:t>OSS</w:t>
      </w:r>
      <w:r w:rsidR="004B4997" w:rsidRPr="004B4997">
        <w:rPr>
          <w:rFonts w:hint="eastAsia"/>
          <w:szCs w:val="21"/>
        </w:rPr>
        <w:lastRenderedPageBreak/>
        <w:t>を調査し，ソフトウェア開発の実態を明らかにする．</w:t>
      </w:r>
      <w:proofErr w:type="spellStart"/>
      <w:r w:rsidR="004B4997" w:rsidRPr="00105D6C">
        <w:rPr>
          <w:rFonts w:ascii="Times New Roman" w:hAnsi="Times New Roman" w:cs="Times New Roman"/>
          <w:szCs w:val="21"/>
        </w:rPr>
        <w:t>GitHub</w:t>
      </w:r>
      <w:proofErr w:type="spellEnd"/>
      <w:r w:rsidR="004B4997" w:rsidRPr="004B4997">
        <w:rPr>
          <w:rFonts w:hint="eastAsia"/>
          <w:szCs w:val="21"/>
        </w:rPr>
        <w:t>からは，</w:t>
      </w:r>
      <w:del w:id="23" w:author="yabuki" w:date="2013-09-26T15:31:00Z">
        <w:r w:rsidR="004B4997" w:rsidRPr="004B4997" w:rsidDel="00E65334">
          <w:rPr>
            <w:rFonts w:hint="eastAsia"/>
            <w:szCs w:val="21"/>
          </w:rPr>
          <w:delText>成果物</w:delText>
        </w:r>
        <w:r w:rsidR="008616BA" w:rsidDel="00E65334">
          <w:rPr>
            <w:rFonts w:hint="eastAsia"/>
            <w:szCs w:val="21"/>
          </w:rPr>
          <w:delText>「</w:delText>
        </w:r>
      </w:del>
      <w:r w:rsidR="004B4997" w:rsidRPr="004B4997">
        <w:rPr>
          <w:rFonts w:hint="eastAsia"/>
          <w:szCs w:val="21"/>
        </w:rPr>
        <w:t>ソースコード</w:t>
      </w:r>
      <w:del w:id="24" w:author="yabuki" w:date="2013-09-26T15:31:00Z">
        <w:r w:rsidR="008616BA" w:rsidDel="00E65334">
          <w:rPr>
            <w:rFonts w:hint="eastAsia"/>
            <w:szCs w:val="21"/>
          </w:rPr>
          <w:delText>」</w:delText>
        </w:r>
      </w:del>
      <w:r w:rsidR="004B4997" w:rsidRPr="004B4997">
        <w:rPr>
          <w:rFonts w:hint="eastAsia"/>
          <w:szCs w:val="21"/>
        </w:rPr>
        <w:t>以外にも，ソフトウェア開発にかかわるさまざまな情報を引き出すことができるため，それらを収集して解析することによって，</w:t>
      </w:r>
      <w:r w:rsidR="004B4997" w:rsidRPr="00105D6C">
        <w:rPr>
          <w:rFonts w:ascii="Times New Roman" w:hAnsi="Times New Roman" w:cs="Times New Roman"/>
          <w:szCs w:val="21"/>
        </w:rPr>
        <w:t>OSS</w:t>
      </w:r>
      <w:r w:rsidR="004B4997" w:rsidRPr="004B4997">
        <w:rPr>
          <w:rFonts w:hint="eastAsia"/>
          <w:szCs w:val="21"/>
        </w:rPr>
        <w:t>開発における，プロジェクトマネジメントの実態や課題を明らかになることが期待できる．</w:t>
      </w:r>
    </w:p>
    <w:p w:rsidR="00E65334" w:rsidRPr="00E65334" w:rsidRDefault="00E65334" w:rsidP="00701BDE">
      <w:pPr>
        <w:jc w:val="left"/>
        <w:rPr>
          <w:szCs w:val="21"/>
        </w:rPr>
      </w:pPr>
    </w:p>
    <w:p w:rsidR="00701BDE" w:rsidRDefault="00581149" w:rsidP="00701BDE">
      <w:pPr>
        <w:jc w:val="left"/>
        <w:rPr>
          <w:szCs w:val="21"/>
        </w:rPr>
      </w:pPr>
      <w:r>
        <w:rPr>
          <w:rFonts w:hint="eastAsia"/>
          <w:szCs w:val="21"/>
        </w:rPr>
        <w:t>3</w:t>
      </w:r>
      <w:r>
        <w:rPr>
          <w:rFonts w:hint="eastAsia"/>
          <w:szCs w:val="21"/>
        </w:rPr>
        <w:t>．</w:t>
      </w:r>
      <w:r w:rsidR="00701BDE">
        <w:rPr>
          <w:rFonts w:hint="eastAsia"/>
          <w:szCs w:val="21"/>
        </w:rPr>
        <w:t>研究方法</w:t>
      </w:r>
    </w:p>
    <w:p w:rsidR="000E6354" w:rsidRDefault="00701BDE" w:rsidP="00701BDE">
      <w:pPr>
        <w:jc w:val="left"/>
        <w:rPr>
          <w:szCs w:val="21"/>
        </w:rPr>
      </w:pPr>
      <w:r>
        <w:rPr>
          <w:rFonts w:hint="eastAsia"/>
          <w:szCs w:val="21"/>
        </w:rPr>
        <w:t xml:space="preserve">　</w:t>
      </w:r>
      <w:r w:rsidRPr="00701BDE">
        <w:rPr>
          <w:rFonts w:hint="eastAsia"/>
          <w:szCs w:val="21"/>
        </w:rPr>
        <w:t>本研究では，</w:t>
      </w:r>
      <w:proofErr w:type="spellStart"/>
      <w:ins w:id="25" w:author="yabuki" w:date="2013-09-26T15:34:00Z">
        <w:r w:rsidR="00E65334">
          <w:rPr>
            <w:rFonts w:hint="eastAsia"/>
            <w:szCs w:val="21"/>
          </w:rPr>
          <w:t>GitHub</w:t>
        </w:r>
        <w:proofErr w:type="spellEnd"/>
        <w:r w:rsidR="00E65334">
          <w:rPr>
            <w:rFonts w:hint="eastAsia"/>
            <w:szCs w:val="21"/>
          </w:rPr>
          <w:t>で公開されているソフトウェアプロジェクトについての</w:t>
        </w:r>
      </w:ins>
      <w:del w:id="26" w:author="yabuki" w:date="2013-09-26T15:35:00Z">
        <w:r w:rsidRPr="00701BDE" w:rsidDel="00E65334">
          <w:rPr>
            <w:rFonts w:hint="eastAsia"/>
            <w:szCs w:val="21"/>
          </w:rPr>
          <w:delText>現在の</w:delText>
        </w:r>
        <w:r w:rsidR="00C3295E" w:rsidRPr="00105D6C" w:rsidDel="00E65334">
          <w:rPr>
            <w:rFonts w:ascii="Times New Roman" w:hAnsi="Times New Roman" w:cs="Times New Roman"/>
            <w:szCs w:val="21"/>
          </w:rPr>
          <w:delText>OSS</w:delText>
        </w:r>
        <w:r w:rsidR="00C3295E" w:rsidDel="00E65334">
          <w:rPr>
            <w:rFonts w:hint="eastAsia"/>
            <w:szCs w:val="21"/>
          </w:rPr>
          <w:delText>の実態を調査し，算出された</w:delText>
        </w:r>
      </w:del>
      <w:r w:rsidR="00C3295E">
        <w:rPr>
          <w:rFonts w:hint="eastAsia"/>
          <w:szCs w:val="21"/>
        </w:rPr>
        <w:t>データを</w:t>
      </w:r>
      <w:r w:rsidR="00C3295E" w:rsidRPr="00C3295E">
        <w:rPr>
          <w:rFonts w:hint="eastAsia"/>
          <w:szCs w:val="21"/>
        </w:rPr>
        <w:t>収集し，それを統計あるいはデータマイニング的な手法で解析することによって，</w:t>
      </w:r>
      <w:r w:rsidR="00C3295E" w:rsidRPr="00105D6C">
        <w:rPr>
          <w:rFonts w:ascii="Times New Roman" w:hAnsi="Times New Roman" w:cs="Times New Roman"/>
          <w:szCs w:val="21"/>
        </w:rPr>
        <w:t>OSS</w:t>
      </w:r>
      <w:r w:rsidR="00C3295E" w:rsidRPr="00C3295E">
        <w:rPr>
          <w:rFonts w:hint="eastAsia"/>
          <w:szCs w:val="21"/>
        </w:rPr>
        <w:t>プロジェクトではどのようなマネジメントの手法が行われているかを研究する．</w:t>
      </w:r>
    </w:p>
    <w:p w:rsidR="006C1092" w:rsidRDefault="006C1092" w:rsidP="00701BDE">
      <w:pPr>
        <w:jc w:val="left"/>
        <w:rPr>
          <w:szCs w:val="21"/>
        </w:rPr>
      </w:pPr>
    </w:p>
    <w:p w:rsidR="00585EA2" w:rsidRDefault="00585EA2" w:rsidP="00701BDE">
      <w:pPr>
        <w:jc w:val="left"/>
        <w:rPr>
          <w:szCs w:val="21"/>
        </w:rPr>
      </w:pPr>
      <w:r>
        <w:rPr>
          <w:rFonts w:hint="eastAsia"/>
          <w:szCs w:val="21"/>
        </w:rPr>
        <w:t>4</w:t>
      </w:r>
      <w:r>
        <w:rPr>
          <w:rFonts w:hint="eastAsia"/>
          <w:szCs w:val="21"/>
        </w:rPr>
        <w:t>．成果物イメージ</w:t>
      </w:r>
    </w:p>
    <w:p w:rsidR="00FE5403" w:rsidRDefault="009B61CF" w:rsidP="009B61CF">
      <w:pPr>
        <w:ind w:firstLineChars="100" w:firstLine="210"/>
        <w:jc w:val="left"/>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上でのプロジェクトのデータを分析し，</w:t>
      </w:r>
      <w:ins w:id="27" w:author="yabuki" w:date="2013-09-26T15:36:00Z">
        <w:r w:rsidR="00E65334">
          <w:rPr>
            <w:rFonts w:ascii="Times New Roman" w:hAnsi="Times New Roman" w:hint="eastAsia"/>
          </w:rPr>
          <w:t>オープンソースソフトウェアにおけるプロジェクトマネジメントの実態を明らかにする</w:t>
        </w:r>
      </w:ins>
      <w:del w:id="28" w:author="yabuki" w:date="2013-09-26T15:36:00Z">
        <w:r w:rsidDel="00E65334">
          <w:rPr>
            <w:rFonts w:ascii="Times New Roman" w:hAnsi="Times New Roman" w:hint="eastAsia"/>
          </w:rPr>
          <w:delText>プロジェクトの</w:delText>
        </w:r>
        <w:r w:rsidRPr="008E4977" w:rsidDel="00E65334">
          <w:rPr>
            <w:rFonts w:ascii="Times New Roman" w:hAnsi="Times New Roman" w:hint="eastAsia"/>
          </w:rPr>
          <w:delText>管理体制の向上やマネジメント手法を提案する</w:delText>
        </w:r>
      </w:del>
      <w:r>
        <w:rPr>
          <w:rFonts w:ascii="Times New Roman" w:hAnsi="Times New Roman" w:hint="eastAsia"/>
        </w:rPr>
        <w:t>．</w:t>
      </w:r>
    </w:p>
    <w:p w:rsidR="006C1092" w:rsidRPr="00E65334" w:rsidRDefault="006C1092" w:rsidP="009B61CF">
      <w:pPr>
        <w:ind w:firstLineChars="100" w:firstLine="210"/>
        <w:jc w:val="left"/>
        <w:rPr>
          <w:szCs w:val="21"/>
        </w:rPr>
      </w:pPr>
    </w:p>
    <w:p w:rsidR="00581149" w:rsidRDefault="00585EA2" w:rsidP="00701BDE">
      <w:pPr>
        <w:jc w:val="left"/>
        <w:rPr>
          <w:szCs w:val="21"/>
        </w:rPr>
      </w:pPr>
      <w:r>
        <w:rPr>
          <w:rFonts w:hint="eastAsia"/>
          <w:szCs w:val="21"/>
        </w:rPr>
        <w:t>5</w:t>
      </w:r>
      <w:r w:rsidR="007226CE">
        <w:rPr>
          <w:rFonts w:hint="eastAsia"/>
          <w:szCs w:val="21"/>
        </w:rPr>
        <w:t>．進捗状況</w:t>
      </w:r>
    </w:p>
    <w:p w:rsidR="007226CE" w:rsidRDefault="007226CE" w:rsidP="009B61CF">
      <w:pPr>
        <w:ind w:firstLineChars="100" w:firstLine="210"/>
        <w:jc w:val="left"/>
        <w:rPr>
          <w:szCs w:val="21"/>
        </w:rPr>
      </w:pPr>
      <w:r>
        <w:rPr>
          <w:rFonts w:hint="eastAsia"/>
          <w:szCs w:val="21"/>
        </w:rPr>
        <w:t>現在の進捗状況は，</w:t>
      </w:r>
      <w:proofErr w:type="spellStart"/>
      <w:ins w:id="29" w:author="yabuki" w:date="2013-09-26T15:36:00Z">
        <w:r w:rsidR="00E65334">
          <w:rPr>
            <w:rFonts w:hint="eastAsia"/>
            <w:szCs w:val="21"/>
          </w:rPr>
          <w:t>GitHub</w:t>
        </w:r>
        <w:proofErr w:type="spellEnd"/>
        <w:r w:rsidR="00E65334">
          <w:rPr>
            <w:rFonts w:hint="eastAsia"/>
            <w:szCs w:val="21"/>
          </w:rPr>
          <w:t>上の</w:t>
        </w:r>
      </w:ins>
      <w:r w:rsidR="00FE5403" w:rsidRPr="00105D6C">
        <w:rPr>
          <w:rFonts w:ascii="Times New Roman" w:hAnsi="Times New Roman" w:cs="Times New Roman"/>
          <w:szCs w:val="21"/>
        </w:rPr>
        <w:t>OSS</w:t>
      </w:r>
      <w:r w:rsidR="004F21C0">
        <w:rPr>
          <w:rFonts w:hint="eastAsia"/>
          <w:szCs w:val="21"/>
        </w:rPr>
        <w:t>プロジェクト</w:t>
      </w:r>
      <w:del w:id="30" w:author="yabuki" w:date="2013-09-26T15:37:00Z">
        <w:r w:rsidR="00FE5403" w:rsidRPr="00FE5403" w:rsidDel="00E65334">
          <w:rPr>
            <w:rFonts w:hint="eastAsia"/>
            <w:szCs w:val="21"/>
          </w:rPr>
          <w:delText>の実態</w:delText>
        </w:r>
      </w:del>
      <w:r w:rsidR="00FE5403" w:rsidRPr="00FE5403">
        <w:rPr>
          <w:rFonts w:hint="eastAsia"/>
          <w:szCs w:val="21"/>
        </w:rPr>
        <w:t>を調査</w:t>
      </w:r>
      <w:r w:rsidR="004F21C0">
        <w:rPr>
          <w:rFonts w:hint="eastAsia"/>
          <w:szCs w:val="21"/>
        </w:rPr>
        <w:t>，</w:t>
      </w:r>
      <w:del w:id="31" w:author="yabuki" w:date="2013-09-26T15:37:00Z">
        <w:r w:rsidR="004F21C0" w:rsidDel="00E65334">
          <w:rPr>
            <w:rFonts w:hint="eastAsia"/>
            <w:szCs w:val="21"/>
          </w:rPr>
          <w:delText>現状</w:delText>
        </w:r>
      </w:del>
      <w:r w:rsidR="004F21C0">
        <w:rPr>
          <w:rFonts w:hint="eastAsia"/>
          <w:szCs w:val="21"/>
        </w:rPr>
        <w:t>分析</w:t>
      </w:r>
      <w:del w:id="32" w:author="yabuki" w:date="2013-09-26T15:37:00Z">
        <w:r w:rsidR="004F21C0" w:rsidDel="00E65334">
          <w:rPr>
            <w:rFonts w:hint="eastAsia"/>
            <w:szCs w:val="21"/>
          </w:rPr>
          <w:delText>する段階に</w:delText>
        </w:r>
        <w:r w:rsidR="00F26398" w:rsidDel="00E65334">
          <w:rPr>
            <w:rFonts w:hint="eastAsia"/>
            <w:szCs w:val="21"/>
          </w:rPr>
          <w:delText>至っており，</w:delText>
        </w:r>
      </w:del>
      <w:ins w:id="33" w:author="yabuki" w:date="2013-09-26T15:37:00Z">
        <w:r w:rsidR="00E65334">
          <w:rPr>
            <w:rFonts w:hint="eastAsia"/>
            <w:szCs w:val="21"/>
          </w:rPr>
          <w:t>している．</w:t>
        </w:r>
      </w:ins>
      <w:r w:rsidR="00F26398">
        <w:rPr>
          <w:rFonts w:hint="eastAsia"/>
          <w:szCs w:val="21"/>
        </w:rPr>
        <w:t>今後は</w:t>
      </w:r>
      <w:ins w:id="34" w:author="yabuki" w:date="2013-09-26T15:37:00Z">
        <w:r w:rsidR="00E65334">
          <w:rPr>
            <w:rFonts w:hint="eastAsia"/>
            <w:szCs w:val="21"/>
          </w:rPr>
          <w:t>，大量のデータを処理するツールを導入することによって，統計及び</w:t>
        </w:r>
      </w:ins>
      <w:ins w:id="35" w:author="yabuki" w:date="2013-09-26T15:38:00Z">
        <w:r w:rsidR="00E65334">
          <w:rPr>
            <w:rFonts w:hint="eastAsia"/>
            <w:szCs w:val="21"/>
          </w:rPr>
          <w:t>データマイニング</w:t>
        </w:r>
        <w:r w:rsidR="00F43713">
          <w:rPr>
            <w:rFonts w:hint="eastAsia"/>
            <w:szCs w:val="21"/>
          </w:rPr>
          <w:t>を行う計画である</w:t>
        </w:r>
      </w:ins>
      <w:bookmarkStart w:id="36" w:name="_GoBack"/>
      <w:bookmarkEnd w:id="36"/>
      <w:del w:id="37" w:author="yabuki" w:date="2013-09-26T15:38:00Z">
        <w:r w:rsidR="004F21C0" w:rsidDel="00F43713">
          <w:rPr>
            <w:rFonts w:hint="eastAsia"/>
            <w:szCs w:val="21"/>
          </w:rPr>
          <w:delText>実際に稼働しているプロジェクトの実証分析結果を</w:delText>
        </w:r>
        <w:r w:rsidR="00F26398" w:rsidDel="00F43713">
          <w:rPr>
            <w:rFonts w:hint="eastAsia"/>
            <w:szCs w:val="21"/>
          </w:rPr>
          <w:delText>もとに</w:delText>
        </w:r>
        <w:r w:rsidR="004F21C0" w:rsidDel="00F43713">
          <w:rPr>
            <w:rFonts w:hint="eastAsia"/>
            <w:szCs w:val="21"/>
          </w:rPr>
          <w:delText>算出する</w:delText>
        </w:r>
        <w:r w:rsidR="00F26398" w:rsidDel="00F43713">
          <w:rPr>
            <w:rFonts w:hint="eastAsia"/>
            <w:szCs w:val="21"/>
          </w:rPr>
          <w:delText>次第である</w:delText>
        </w:r>
      </w:del>
      <w:r w:rsidR="00F26398">
        <w:rPr>
          <w:rFonts w:hint="eastAsia"/>
          <w:szCs w:val="21"/>
        </w:rPr>
        <w:t>．</w:t>
      </w:r>
    </w:p>
    <w:p w:rsidR="006C1092" w:rsidRDefault="006C1092" w:rsidP="009B61CF">
      <w:pPr>
        <w:ind w:firstLineChars="100" w:firstLine="210"/>
        <w:jc w:val="left"/>
        <w:rPr>
          <w:szCs w:val="21"/>
        </w:rPr>
      </w:pPr>
    </w:p>
    <w:p w:rsidR="00581149" w:rsidRDefault="00585EA2" w:rsidP="007226CE">
      <w:pPr>
        <w:jc w:val="left"/>
        <w:rPr>
          <w:szCs w:val="21"/>
        </w:rPr>
      </w:pPr>
      <w:r>
        <w:rPr>
          <w:rFonts w:hint="eastAsia"/>
          <w:szCs w:val="21"/>
        </w:rPr>
        <w:t>6</w:t>
      </w:r>
      <w:r w:rsidR="00581149">
        <w:rPr>
          <w:rFonts w:hint="eastAsia"/>
          <w:szCs w:val="21"/>
        </w:rPr>
        <w:t>．</w:t>
      </w:r>
      <w:r w:rsidR="007226CE">
        <w:rPr>
          <w:rFonts w:hint="eastAsia"/>
          <w:szCs w:val="21"/>
        </w:rPr>
        <w:t>今後の計画</w:t>
      </w:r>
    </w:p>
    <w:tbl>
      <w:tblPr>
        <w:tblStyle w:val="a4"/>
        <w:tblW w:w="4968" w:type="dxa"/>
        <w:tblLook w:val="04A0" w:firstRow="1" w:lastRow="0" w:firstColumn="1" w:lastColumn="0" w:noHBand="0" w:noVBand="1"/>
      </w:tblPr>
      <w:tblGrid>
        <w:gridCol w:w="1548"/>
        <w:gridCol w:w="3420"/>
      </w:tblGrid>
      <w:tr w:rsidR="007226CE" w:rsidTr="007226CE">
        <w:tc>
          <w:tcPr>
            <w:tcW w:w="1548" w:type="dxa"/>
          </w:tcPr>
          <w:p w:rsidR="007226CE" w:rsidRDefault="007226CE" w:rsidP="00701BDE">
            <w:pPr>
              <w:jc w:val="left"/>
              <w:rPr>
                <w:szCs w:val="21"/>
              </w:rPr>
            </w:pPr>
            <w:r>
              <w:rPr>
                <w:rFonts w:hint="eastAsia"/>
                <w:szCs w:val="21"/>
              </w:rPr>
              <w:t>日程</w:t>
            </w:r>
          </w:p>
        </w:tc>
        <w:tc>
          <w:tcPr>
            <w:tcW w:w="3420" w:type="dxa"/>
          </w:tcPr>
          <w:p w:rsidR="007226CE" w:rsidRDefault="007226CE" w:rsidP="00701BDE">
            <w:pPr>
              <w:jc w:val="left"/>
              <w:rPr>
                <w:szCs w:val="21"/>
              </w:rPr>
            </w:pPr>
            <w:r>
              <w:rPr>
                <w:rFonts w:hint="eastAsia"/>
                <w:szCs w:val="21"/>
              </w:rPr>
              <w:t>内容</w:t>
            </w:r>
          </w:p>
        </w:tc>
      </w:tr>
      <w:tr w:rsidR="007226CE" w:rsidTr="007226CE">
        <w:tc>
          <w:tcPr>
            <w:tcW w:w="1548" w:type="dxa"/>
          </w:tcPr>
          <w:p w:rsidR="007226CE" w:rsidRDefault="007226CE" w:rsidP="00701BDE">
            <w:pPr>
              <w:jc w:val="left"/>
              <w:rPr>
                <w:szCs w:val="21"/>
              </w:rPr>
            </w:pPr>
            <w:r>
              <w:rPr>
                <w:rFonts w:hint="eastAsia"/>
                <w:szCs w:val="21"/>
              </w:rPr>
              <w:t>2013</w:t>
            </w:r>
            <w:r>
              <w:rPr>
                <w:rFonts w:hint="eastAsia"/>
                <w:szCs w:val="21"/>
              </w:rPr>
              <w:t>年</w:t>
            </w:r>
            <w:r>
              <w:rPr>
                <w:rFonts w:hint="eastAsia"/>
                <w:szCs w:val="21"/>
              </w:rPr>
              <w:t>10</w:t>
            </w:r>
            <w:r>
              <w:rPr>
                <w:rFonts w:hint="eastAsia"/>
                <w:szCs w:val="21"/>
              </w:rPr>
              <w:t>月</w:t>
            </w:r>
          </w:p>
        </w:tc>
        <w:tc>
          <w:tcPr>
            <w:tcW w:w="3420" w:type="dxa"/>
          </w:tcPr>
          <w:p w:rsidR="007226CE" w:rsidRDefault="00FE5403" w:rsidP="00701BDE">
            <w:pPr>
              <w:jc w:val="left"/>
              <w:rPr>
                <w:szCs w:val="21"/>
              </w:rPr>
            </w:pPr>
            <w:r>
              <w:rPr>
                <w:rFonts w:hint="eastAsia"/>
                <w:szCs w:val="21"/>
              </w:rPr>
              <w:t>マネジメントの実態調査</w:t>
            </w:r>
          </w:p>
        </w:tc>
      </w:tr>
      <w:tr w:rsidR="007226CE" w:rsidTr="007226CE">
        <w:tc>
          <w:tcPr>
            <w:tcW w:w="1548" w:type="dxa"/>
          </w:tcPr>
          <w:p w:rsidR="007226CE" w:rsidRDefault="007226CE" w:rsidP="00701BDE">
            <w:pPr>
              <w:jc w:val="left"/>
              <w:rPr>
                <w:szCs w:val="21"/>
              </w:rPr>
            </w:pPr>
            <w:r>
              <w:rPr>
                <w:rFonts w:hint="eastAsia"/>
                <w:szCs w:val="21"/>
              </w:rPr>
              <w:lastRenderedPageBreak/>
              <w:t>2013</w:t>
            </w:r>
            <w:r>
              <w:rPr>
                <w:rFonts w:hint="eastAsia"/>
                <w:szCs w:val="21"/>
              </w:rPr>
              <w:t>年</w:t>
            </w:r>
            <w:r>
              <w:rPr>
                <w:rFonts w:hint="eastAsia"/>
                <w:szCs w:val="21"/>
              </w:rPr>
              <w:t>11</w:t>
            </w:r>
            <w:r>
              <w:rPr>
                <w:rFonts w:hint="eastAsia"/>
                <w:szCs w:val="21"/>
              </w:rPr>
              <w:t>月</w:t>
            </w:r>
          </w:p>
        </w:tc>
        <w:tc>
          <w:tcPr>
            <w:tcW w:w="3420" w:type="dxa"/>
          </w:tcPr>
          <w:p w:rsidR="007226CE" w:rsidRDefault="00FE5403" w:rsidP="00701BDE">
            <w:pPr>
              <w:jc w:val="left"/>
              <w:rPr>
                <w:szCs w:val="21"/>
              </w:rPr>
            </w:pPr>
            <w:r>
              <w:rPr>
                <w:rFonts w:hint="eastAsia"/>
                <w:szCs w:val="21"/>
              </w:rPr>
              <w:t>実証分析結果を算出・統計</w:t>
            </w:r>
          </w:p>
        </w:tc>
      </w:tr>
      <w:tr w:rsidR="007226CE" w:rsidTr="007226CE">
        <w:tc>
          <w:tcPr>
            <w:tcW w:w="1548" w:type="dxa"/>
          </w:tcPr>
          <w:p w:rsidR="007226CE" w:rsidRDefault="007226CE" w:rsidP="00701BDE">
            <w:pPr>
              <w:jc w:val="left"/>
              <w:rPr>
                <w:szCs w:val="21"/>
              </w:rPr>
            </w:pPr>
            <w:r>
              <w:rPr>
                <w:rFonts w:hint="eastAsia"/>
                <w:szCs w:val="21"/>
              </w:rPr>
              <w:t>2013</w:t>
            </w:r>
            <w:r>
              <w:rPr>
                <w:rFonts w:hint="eastAsia"/>
                <w:szCs w:val="21"/>
              </w:rPr>
              <w:t>年</w:t>
            </w:r>
            <w:r>
              <w:rPr>
                <w:rFonts w:hint="eastAsia"/>
                <w:szCs w:val="21"/>
              </w:rPr>
              <w:t>12</w:t>
            </w:r>
            <w:r>
              <w:rPr>
                <w:rFonts w:hint="eastAsia"/>
                <w:szCs w:val="21"/>
              </w:rPr>
              <w:t>月</w:t>
            </w:r>
          </w:p>
        </w:tc>
        <w:tc>
          <w:tcPr>
            <w:tcW w:w="3420" w:type="dxa"/>
          </w:tcPr>
          <w:p w:rsidR="007226CE" w:rsidRDefault="007226CE" w:rsidP="00701BDE">
            <w:pPr>
              <w:jc w:val="left"/>
              <w:rPr>
                <w:szCs w:val="21"/>
              </w:rPr>
            </w:pPr>
            <w:r>
              <w:rPr>
                <w:rFonts w:hint="eastAsia"/>
                <w:szCs w:val="21"/>
              </w:rPr>
              <w:t>論文執筆</w:t>
            </w:r>
          </w:p>
        </w:tc>
      </w:tr>
    </w:tbl>
    <w:p w:rsidR="006C1092" w:rsidRDefault="006C1092" w:rsidP="00701BDE">
      <w:pPr>
        <w:jc w:val="left"/>
        <w:rPr>
          <w:szCs w:val="21"/>
        </w:rPr>
      </w:pPr>
    </w:p>
    <w:p w:rsidR="007226CE" w:rsidRDefault="00585EA2" w:rsidP="00701BDE">
      <w:pPr>
        <w:jc w:val="left"/>
        <w:rPr>
          <w:szCs w:val="21"/>
        </w:rPr>
      </w:pPr>
      <w:r>
        <w:rPr>
          <w:rFonts w:hint="eastAsia"/>
          <w:szCs w:val="21"/>
        </w:rPr>
        <w:t>参考文献</w:t>
      </w:r>
    </w:p>
    <w:p w:rsidR="009E15C5" w:rsidRDefault="009E15C5" w:rsidP="00701BDE">
      <w:pPr>
        <w:jc w:val="left"/>
        <w:rPr>
          <w:szCs w:val="21"/>
        </w:rPr>
      </w:pPr>
      <w:r w:rsidRPr="009E15C5">
        <w:rPr>
          <w:rFonts w:hint="eastAsia"/>
          <w:szCs w:val="21"/>
        </w:rPr>
        <w:t xml:space="preserve">[1] </w:t>
      </w:r>
      <w:r w:rsidRPr="009E15C5">
        <w:rPr>
          <w:rFonts w:hint="eastAsia"/>
          <w:szCs w:val="21"/>
        </w:rPr>
        <w:t>経済産業省編</w:t>
      </w:r>
      <w:r w:rsidRPr="009E15C5">
        <w:rPr>
          <w:rFonts w:hint="eastAsia"/>
          <w:szCs w:val="21"/>
        </w:rPr>
        <w:t>.</w:t>
      </w:r>
      <w:r>
        <w:rPr>
          <w:rFonts w:hint="eastAsia"/>
          <w:szCs w:val="21"/>
        </w:rPr>
        <w:t>オープンソースソフトウエアの利用状況調査</w:t>
      </w:r>
      <w:r w:rsidRPr="009E15C5">
        <w:rPr>
          <w:rFonts w:hint="eastAsia"/>
          <w:szCs w:val="21"/>
        </w:rPr>
        <w:t>導入検討ガイ</w:t>
      </w:r>
      <w:r>
        <w:rPr>
          <w:rFonts w:hint="eastAsia"/>
          <w:szCs w:val="21"/>
        </w:rPr>
        <w:t>ドライン「オープンソースソフトウエアの現状と今後の課題について</w:t>
      </w:r>
      <w:r w:rsidRPr="009E15C5">
        <w:rPr>
          <w:rFonts w:ascii="Times New Roman" w:hAnsi="Times New Roman" w:cs="Times New Roman"/>
          <w:szCs w:val="21"/>
        </w:rPr>
        <w:t>http://www.meti.go.jp/kohosys/press/0004397/1/030815opensoft.pdf</w:t>
      </w:r>
    </w:p>
    <w:p w:rsidR="00581149" w:rsidRDefault="009E15C5" w:rsidP="00701BDE">
      <w:pPr>
        <w:jc w:val="left"/>
        <w:rPr>
          <w:szCs w:val="21"/>
        </w:rPr>
      </w:pPr>
      <w:r>
        <w:rPr>
          <w:szCs w:val="21"/>
        </w:rPr>
        <w:t>[</w:t>
      </w:r>
      <w:r w:rsidRPr="009E15C5">
        <w:rPr>
          <w:rFonts w:ascii="Times New Roman" w:hAnsi="Times New Roman" w:cs="Times New Roman"/>
          <w:szCs w:val="21"/>
        </w:rPr>
        <w:t>2</w:t>
      </w:r>
      <w:r w:rsidR="00D07F31" w:rsidRPr="009E15C5">
        <w:rPr>
          <w:rFonts w:ascii="Times New Roman" w:hAnsi="Times New Roman" w:cs="Times New Roman"/>
          <w:szCs w:val="21"/>
        </w:rPr>
        <w:t xml:space="preserve">] </w:t>
      </w:r>
      <w:proofErr w:type="spellStart"/>
      <w:r w:rsidR="00D07F31" w:rsidRPr="009E15C5">
        <w:rPr>
          <w:rFonts w:ascii="Times New Roman" w:hAnsi="Times New Roman" w:cs="Times New Roman"/>
          <w:szCs w:val="21"/>
        </w:rPr>
        <w:t>GitHub</w:t>
      </w:r>
      <w:proofErr w:type="spellEnd"/>
      <w:r w:rsidR="00D07F31" w:rsidRPr="009E15C5">
        <w:rPr>
          <w:rFonts w:ascii="Times New Roman" w:hAnsi="Times New Roman" w:cs="Times New Roman"/>
          <w:szCs w:val="21"/>
        </w:rPr>
        <w:t xml:space="preserve"> Social Coding : https://github.com/</w:t>
      </w:r>
    </w:p>
    <w:p w:rsidR="007226CE" w:rsidRPr="00547B99" w:rsidRDefault="007226CE" w:rsidP="00701BDE">
      <w:pPr>
        <w:jc w:val="left"/>
        <w:rPr>
          <w:szCs w:val="21"/>
        </w:rPr>
      </w:pPr>
    </w:p>
    <w:sectPr w:rsidR="007226CE" w:rsidRPr="00547B99" w:rsidSect="00547B99">
      <w:type w:val="continuous"/>
      <w:pgSz w:w="11906" w:h="16838"/>
      <w:pgMar w:top="1247" w:right="1077" w:bottom="1247" w:left="1077"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013" w:rsidRDefault="005C4013" w:rsidP="00365720">
      <w:r>
        <w:separator/>
      </w:r>
    </w:p>
  </w:endnote>
  <w:endnote w:type="continuationSeparator" w:id="0">
    <w:p w:rsidR="005C4013" w:rsidRDefault="005C4013" w:rsidP="00365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013" w:rsidRDefault="005C4013" w:rsidP="00365720">
      <w:r>
        <w:separator/>
      </w:r>
    </w:p>
  </w:footnote>
  <w:footnote w:type="continuationSeparator" w:id="0">
    <w:p w:rsidR="005C4013" w:rsidRDefault="005C4013" w:rsidP="003657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B99"/>
    <w:rsid w:val="000E6354"/>
    <w:rsid w:val="000F352A"/>
    <w:rsid w:val="00105D6C"/>
    <w:rsid w:val="002023DB"/>
    <w:rsid w:val="002E36DA"/>
    <w:rsid w:val="00365720"/>
    <w:rsid w:val="004225A2"/>
    <w:rsid w:val="004B4997"/>
    <w:rsid w:val="004F21C0"/>
    <w:rsid w:val="00547B99"/>
    <w:rsid w:val="0055165A"/>
    <w:rsid w:val="00581149"/>
    <w:rsid w:val="00585EA2"/>
    <w:rsid w:val="005C4013"/>
    <w:rsid w:val="006447EB"/>
    <w:rsid w:val="006C1092"/>
    <w:rsid w:val="00701BDE"/>
    <w:rsid w:val="007226CE"/>
    <w:rsid w:val="0074036F"/>
    <w:rsid w:val="008616BA"/>
    <w:rsid w:val="00894FC9"/>
    <w:rsid w:val="009209D7"/>
    <w:rsid w:val="009B61CF"/>
    <w:rsid w:val="009E15C5"/>
    <w:rsid w:val="00AE3412"/>
    <w:rsid w:val="00BD6163"/>
    <w:rsid w:val="00BD746C"/>
    <w:rsid w:val="00BE3AC7"/>
    <w:rsid w:val="00C3295E"/>
    <w:rsid w:val="00C561E2"/>
    <w:rsid w:val="00C60E0F"/>
    <w:rsid w:val="00D07F31"/>
    <w:rsid w:val="00D753A7"/>
    <w:rsid w:val="00DC24B0"/>
    <w:rsid w:val="00E01E00"/>
    <w:rsid w:val="00E65334"/>
    <w:rsid w:val="00EB67CB"/>
    <w:rsid w:val="00ED2F02"/>
    <w:rsid w:val="00F051C3"/>
    <w:rsid w:val="00F26398"/>
    <w:rsid w:val="00F43713"/>
    <w:rsid w:val="00FB6861"/>
    <w:rsid w:val="00FE5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365720"/>
    <w:pPr>
      <w:tabs>
        <w:tab w:val="center" w:pos="4252"/>
        <w:tab w:val="right" w:pos="8504"/>
      </w:tabs>
      <w:snapToGrid w:val="0"/>
    </w:pPr>
  </w:style>
  <w:style w:type="character" w:customStyle="1" w:styleId="a6">
    <w:name w:val="ヘッダー (文字)"/>
    <w:basedOn w:val="a0"/>
    <w:link w:val="a5"/>
    <w:uiPriority w:val="99"/>
    <w:rsid w:val="00365720"/>
  </w:style>
  <w:style w:type="paragraph" w:styleId="a7">
    <w:name w:val="footer"/>
    <w:basedOn w:val="a"/>
    <w:link w:val="a8"/>
    <w:uiPriority w:val="99"/>
    <w:unhideWhenUsed/>
    <w:rsid w:val="00365720"/>
    <w:pPr>
      <w:tabs>
        <w:tab w:val="center" w:pos="4252"/>
        <w:tab w:val="right" w:pos="8504"/>
      </w:tabs>
      <w:snapToGrid w:val="0"/>
    </w:pPr>
  </w:style>
  <w:style w:type="character" w:customStyle="1" w:styleId="a8">
    <w:name w:val="フッター (文字)"/>
    <w:basedOn w:val="a0"/>
    <w:link w:val="a7"/>
    <w:uiPriority w:val="99"/>
    <w:rsid w:val="00365720"/>
  </w:style>
  <w:style w:type="paragraph" w:styleId="a9">
    <w:name w:val="Balloon Text"/>
    <w:basedOn w:val="a"/>
    <w:link w:val="aa"/>
    <w:uiPriority w:val="99"/>
    <w:semiHidden/>
    <w:unhideWhenUsed/>
    <w:rsid w:val="00E65334"/>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E65334"/>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365720"/>
    <w:pPr>
      <w:tabs>
        <w:tab w:val="center" w:pos="4252"/>
        <w:tab w:val="right" w:pos="8504"/>
      </w:tabs>
      <w:snapToGrid w:val="0"/>
    </w:pPr>
  </w:style>
  <w:style w:type="character" w:customStyle="1" w:styleId="a6">
    <w:name w:val="ヘッダー (文字)"/>
    <w:basedOn w:val="a0"/>
    <w:link w:val="a5"/>
    <w:uiPriority w:val="99"/>
    <w:rsid w:val="00365720"/>
  </w:style>
  <w:style w:type="paragraph" w:styleId="a7">
    <w:name w:val="footer"/>
    <w:basedOn w:val="a"/>
    <w:link w:val="a8"/>
    <w:uiPriority w:val="99"/>
    <w:unhideWhenUsed/>
    <w:rsid w:val="00365720"/>
    <w:pPr>
      <w:tabs>
        <w:tab w:val="center" w:pos="4252"/>
        <w:tab w:val="right" w:pos="8504"/>
      </w:tabs>
      <w:snapToGrid w:val="0"/>
    </w:pPr>
  </w:style>
  <w:style w:type="character" w:customStyle="1" w:styleId="a8">
    <w:name w:val="フッター (文字)"/>
    <w:basedOn w:val="a0"/>
    <w:link w:val="a7"/>
    <w:uiPriority w:val="99"/>
    <w:rsid w:val="00365720"/>
  </w:style>
  <w:style w:type="paragraph" w:styleId="a9">
    <w:name w:val="Balloon Text"/>
    <w:basedOn w:val="a"/>
    <w:link w:val="aa"/>
    <w:uiPriority w:val="99"/>
    <w:semiHidden/>
    <w:unhideWhenUsed/>
    <w:rsid w:val="00E65334"/>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E6533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D32BA-6351-4CFA-BFA2-06DA2F381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239</Words>
  <Characters>1365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masuda</dc:creator>
  <cp:lastModifiedBy>yabuki</cp:lastModifiedBy>
  <cp:revision>11</cp:revision>
  <dcterms:created xsi:type="dcterms:W3CDTF">2013-09-24T17:18:00Z</dcterms:created>
  <dcterms:modified xsi:type="dcterms:W3CDTF">2013-09-26T06:38:00Z</dcterms:modified>
</cp:coreProperties>
</file>