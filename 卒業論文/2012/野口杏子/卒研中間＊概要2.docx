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9A2521">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Pr="00D5260C"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9A2521" w:rsidRDefault="009A2521" w:rsidP="00D5260C">
      <w:pPr>
        <w:rPr>
          <w:rFonts w:ascii="Times New Roman" w:hAnsi="Times New Roman"/>
        </w:rPr>
      </w:pPr>
      <w:r>
        <w:rPr>
          <w:rFonts w:ascii="Times New Roman" w:hAnsi="Times New Roman" w:hint="eastAsia"/>
        </w:rPr>
        <w:t xml:space="preserve">　現在，ソフトウェア開発はバージョン管理を中心にして行われている．</w:t>
      </w:r>
      <w:del w:id="0" w:author="作成者" w:date="2013-09-23T23:06:00Z">
        <w:r w:rsidDel="00FB75F6">
          <w:rPr>
            <w:rFonts w:ascii="Times New Roman" w:hAnsi="Times New Roman" w:hint="eastAsia"/>
          </w:rPr>
          <w:delText>近年，</w:delText>
        </w:r>
      </w:del>
      <w:r>
        <w:rPr>
          <w:rFonts w:ascii="Times New Roman" w:hAnsi="Times New Roman" w:hint="eastAsia"/>
        </w:rPr>
        <w:t>市場環境の変化や競合環境の変化が激しくなっており，それに適応するスピードや品質が求められてきている．バージョン管理をしっかりと行うことで，バグの発見などが早期に確認することができるので</w:t>
      </w:r>
      <w:ins w:id="1" w:author="作成者" w:date="2013-09-23T23:06:00Z">
        <w:r w:rsidR="00FB75F6">
          <w:rPr>
            <w:rFonts w:ascii="Times New Roman" w:hAnsi="Times New Roman" w:hint="eastAsia"/>
          </w:rPr>
          <w:t>、</w:t>
        </w:r>
      </w:ins>
      <w:ins w:id="2" w:author="作成者" w:date="2013-09-24T12:56:00Z">
        <w:r w:rsidR="00444657">
          <w:rPr>
            <w:rFonts w:ascii="Times New Roman" w:hAnsi="Times New Roman" w:hint="eastAsia"/>
          </w:rPr>
          <w:t>開発を行う際</w:t>
        </w:r>
      </w:ins>
      <w:ins w:id="3" w:author="作成者" w:date="2013-09-24T12:57:00Z">
        <w:r w:rsidR="00444657">
          <w:rPr>
            <w:rFonts w:ascii="Times New Roman" w:hAnsi="Times New Roman" w:hint="eastAsia"/>
          </w:rPr>
          <w:t>に</w:t>
        </w:r>
      </w:ins>
      <w:ins w:id="4" w:author="作成者" w:date="2013-09-23T23:06:00Z">
        <w:del w:id="5" w:author="作成者" w:date="2013-09-24T12:56:00Z">
          <w:r w:rsidR="00FB75F6" w:rsidDel="00444657">
            <w:rPr>
              <w:rFonts w:ascii="Times New Roman" w:hAnsi="Times New Roman" w:hint="eastAsia"/>
            </w:rPr>
            <w:delText>（何が？）</w:delText>
          </w:r>
        </w:del>
      </w:ins>
      <w:r>
        <w:rPr>
          <w:rFonts w:ascii="Times New Roman" w:hAnsi="Times New Roman" w:hint="eastAsia"/>
        </w:rPr>
        <w:t>重要</w:t>
      </w:r>
      <w:ins w:id="6" w:author="作成者" w:date="2013-09-24T12:57:00Z">
        <w:r w:rsidR="00444657">
          <w:rPr>
            <w:rFonts w:ascii="Times New Roman" w:hAnsi="Times New Roman" w:hint="eastAsia"/>
          </w:rPr>
          <w:t>と</w:t>
        </w:r>
      </w:ins>
      <w:del w:id="7" w:author="作成者" w:date="2013-09-24T12:57:00Z">
        <w:r w:rsidDel="00444657">
          <w:rPr>
            <w:rFonts w:ascii="Times New Roman" w:hAnsi="Times New Roman" w:hint="eastAsia"/>
          </w:rPr>
          <w:delText>に</w:delText>
        </w:r>
      </w:del>
      <w:r>
        <w:rPr>
          <w:rFonts w:ascii="Times New Roman" w:hAnsi="Times New Roman" w:hint="eastAsia"/>
        </w:rPr>
        <w:t>なってくる．そのことから，ソフトウェア開発の教育現場でも，バージョン管理システムの導入が求められる．なぜなら開発の手順・手法を</w:t>
      </w:r>
      <w:ins w:id="8" w:author="作成者" w:date="2013-09-24T12:57:00Z">
        <w:r w:rsidR="00444657">
          <w:rPr>
            <w:rFonts w:ascii="Times New Roman" w:hAnsi="Times New Roman" w:hint="eastAsia"/>
          </w:rPr>
          <w:t>講義で</w:t>
        </w:r>
      </w:ins>
      <w:ins w:id="9" w:author="作成者" w:date="2013-09-23T23:06:00Z">
        <w:del w:id="10" w:author="作成者" w:date="2013-09-24T12:57:00Z">
          <w:r w:rsidR="00FB75F6" w:rsidDel="00444657">
            <w:rPr>
              <w:rFonts w:ascii="Times New Roman" w:hAnsi="Times New Roman" w:hint="eastAsia"/>
            </w:rPr>
            <w:delText>（誰が？）</w:delText>
          </w:r>
        </w:del>
      </w:ins>
      <w:ins w:id="11" w:author="作成者" w:date="2013-09-24T12:57:00Z">
        <w:r w:rsidR="00444657">
          <w:rPr>
            <w:rFonts w:ascii="Times New Roman" w:hAnsi="Times New Roman" w:hint="eastAsia"/>
          </w:rPr>
          <w:t>学生が</w:t>
        </w:r>
      </w:ins>
      <w:r>
        <w:rPr>
          <w:rFonts w:ascii="Times New Roman" w:hAnsi="Times New Roman" w:hint="eastAsia"/>
        </w:rPr>
        <w:t>学ぶことが多いが，実際に</w:t>
      </w:r>
      <w:ins w:id="12" w:author="作成者" w:date="2013-09-24T12:58:00Z">
        <w:r w:rsidR="00444657">
          <w:rPr>
            <w:rFonts w:ascii="Times New Roman" w:hAnsi="Times New Roman" w:hint="eastAsia"/>
          </w:rPr>
          <w:t>は</w:t>
        </w:r>
      </w:ins>
      <w:r>
        <w:rPr>
          <w:rFonts w:ascii="Times New Roman" w:hAnsi="Times New Roman" w:hint="eastAsia"/>
        </w:rPr>
        <w:t>ツールを使う機会が少なく理解が</w:t>
      </w:r>
      <w:ins w:id="13" w:author="作成者" w:date="2013-09-24T13:00:00Z">
        <w:r w:rsidR="00444657">
          <w:rPr>
            <w:rFonts w:ascii="Times New Roman" w:hAnsi="Times New Roman" w:hint="eastAsia"/>
          </w:rPr>
          <w:t>学生には</w:t>
        </w:r>
      </w:ins>
      <w:ins w:id="14" w:author="作成者" w:date="2013-09-23T23:07:00Z">
        <w:del w:id="15" w:author="作成者" w:date="2013-09-24T13:00:00Z">
          <w:r w:rsidR="00FB75F6" w:rsidDel="00444657">
            <w:rPr>
              <w:rFonts w:ascii="Times New Roman" w:hAnsi="Times New Roman" w:hint="eastAsia"/>
            </w:rPr>
            <w:delText>（主語は？）</w:delText>
          </w:r>
        </w:del>
      </w:ins>
      <w:r>
        <w:rPr>
          <w:rFonts w:ascii="Times New Roman" w:hAnsi="Times New Roman" w:hint="eastAsia"/>
        </w:rPr>
        <w:t>乏しい状況だからである．</w:t>
      </w:r>
    </w:p>
    <w:p w:rsidR="009A2521" w:rsidRDefault="009A2521" w:rsidP="00BA1A41">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のような一般によく使われるバージョン管理システムとは連携していないため、それらのバージョン管理システム上での学習者の学習状況を把握することはできない。そのため，</w:t>
      </w:r>
      <w:ins w:id="16" w:author="作成者" w:date="2013-09-23T23:07:00Z">
        <w:del w:id="17" w:author="作成者" w:date="2013-09-24T13:01:00Z">
          <w:r w:rsidR="00FB75F6" w:rsidDel="00444657">
            <w:rPr>
              <w:rFonts w:hint="eastAsia"/>
            </w:rPr>
            <w:delText>（何を？）</w:delText>
          </w:r>
        </w:del>
      </w:ins>
      <w:ins w:id="18" w:author="作成者" w:date="2013-09-24T13:01:00Z">
        <w:r w:rsidR="00444657">
          <w:rPr>
            <w:rFonts w:hint="eastAsia"/>
          </w:rPr>
          <w:t>学習者の行動を</w:t>
        </w:r>
      </w:ins>
      <w:r>
        <w:rPr>
          <w:rFonts w:hint="eastAsia"/>
        </w:rPr>
        <w:t>把握するには</w:t>
      </w:r>
      <w:r>
        <w:t>LMS</w:t>
      </w:r>
      <w:r>
        <w:rPr>
          <w:rFonts w:hint="eastAsia"/>
        </w:rPr>
        <w:t>のアカウントと</w:t>
      </w:r>
      <w:proofErr w:type="spellStart"/>
      <w:r>
        <w:t>Git</w:t>
      </w:r>
      <w:ins w:id="19" w:author="作成者" w:date="2013-09-24T13:08:00Z">
        <w:r w:rsidR="00942C4D">
          <w:rPr>
            <w:rFonts w:hint="eastAsia"/>
          </w:rPr>
          <w:t>H</w:t>
        </w:r>
      </w:ins>
      <w:del w:id="20" w:author="作成者" w:date="2013-09-24T13:08:00Z">
        <w:r w:rsidDel="00942C4D">
          <w:delText>h</w:delText>
        </w:r>
      </w:del>
      <w:r>
        <w:t>ub</w:t>
      </w:r>
      <w:proofErr w:type="spellEnd"/>
      <w:r>
        <w:rPr>
          <w:rFonts w:hint="eastAsia"/>
        </w:rPr>
        <w:t>のアカウントで個々に確認し，参照していかなければならないので，</w:t>
      </w:r>
      <w:ins w:id="21" w:author="作成者" w:date="2013-09-24T13:01:00Z">
        <w:r w:rsidR="00444657">
          <w:rPr>
            <w:rFonts w:hint="eastAsia"/>
          </w:rPr>
          <w:t>教育者にとっての</w:t>
        </w:r>
      </w:ins>
      <w:r>
        <w:rPr>
          <w:rFonts w:hint="eastAsia"/>
        </w:rPr>
        <w:t>手間と時間がかかり</w:t>
      </w:r>
      <w:ins w:id="22" w:author="作成者" w:date="2013-09-23T23:07:00Z">
        <w:del w:id="23" w:author="作成者" w:date="2013-09-24T13:01:00Z">
          <w:r w:rsidR="00FB75F6" w:rsidDel="00444657">
            <w:rPr>
              <w:rFonts w:hint="eastAsia"/>
            </w:rPr>
            <w:delText>（主語は？）</w:delText>
          </w:r>
        </w:del>
      </w:ins>
      <w:r>
        <w:rPr>
          <w:rFonts w:hint="eastAsia"/>
        </w:rPr>
        <w:t>利用しにくい．</w:t>
      </w:r>
    </w:p>
    <w:p w:rsidR="009A2521" w:rsidRDefault="009A2521" w:rsidP="00BA1A41">
      <w:pPr>
        <w:ind w:firstLineChars="100" w:firstLine="212"/>
      </w:pPr>
      <w:r>
        <w:rPr>
          <w:rFonts w:hint="eastAsia"/>
        </w:rPr>
        <w:t>そこで本研究では、ソフトウェア開発教育にバージョン管理システムを導入し、それを利用した学習の状況を、</w:t>
      </w:r>
      <w:r>
        <w:t>LMS</w:t>
      </w:r>
      <w:r>
        <w:rPr>
          <w:rFonts w:hint="eastAsia"/>
        </w:rPr>
        <w:t>上で把握できるようなシステムの開発を</w:t>
      </w:r>
      <w:ins w:id="24" w:author="作成者" w:date="2013-09-24T13:02:00Z">
        <w:r w:rsidR="00444657">
          <w:rPr>
            <w:rFonts w:hint="eastAsia"/>
          </w:rPr>
          <w:t>行います．</w:t>
        </w:r>
      </w:ins>
      <w:del w:id="25" w:author="作成者" w:date="2013-09-24T13:02:00Z">
        <w:r w:rsidDel="00444657">
          <w:rPr>
            <w:rFonts w:hint="eastAsia"/>
          </w:rPr>
          <w:delText>目指します．</w:delText>
        </w:r>
      </w:del>
      <w:ins w:id="26" w:author="作成者" w:date="2013-09-24T13:02:00Z">
        <w:r w:rsidR="00444657" w:rsidDel="00444657">
          <w:rPr>
            <w:rFonts w:hint="eastAsia"/>
          </w:rPr>
          <w:t xml:space="preserve"> </w:t>
        </w:r>
      </w:ins>
      <w:ins w:id="27" w:author="作成者" w:date="2013-09-23T23:10:00Z">
        <w:del w:id="28" w:author="作成者" w:date="2013-09-24T13:02:00Z">
          <w:r w:rsidR="00D976F3" w:rsidDel="00444657">
            <w:rPr>
              <w:rFonts w:hint="eastAsia"/>
            </w:rPr>
            <w:delText>（突然の「ですます」）</w:delText>
          </w:r>
        </w:del>
      </w:ins>
    </w:p>
    <w:p w:rsidR="009A2521" w:rsidRPr="00860249" w:rsidRDefault="009A2521" w:rsidP="00860249">
      <w:pPr>
        <w:ind w:firstLineChars="100" w:firstLine="212"/>
        <w:rPr>
          <w:rFonts w:ascii="Times New Roman" w:hAnsi="Times New Roman"/>
          <w:kern w:val="0"/>
        </w:rPr>
      </w:pPr>
      <w:r>
        <w:rPr>
          <w:rFonts w:hint="eastAsia"/>
        </w:rPr>
        <w:t>バージョン管理システムの導入ツールとして，</w:t>
      </w:r>
      <w:r>
        <w:rPr>
          <w:rFonts w:ascii="Times New Roman" w:hAnsi="Times New Roman" w:hint="eastAsia"/>
          <w:kern w:val="0"/>
        </w:rPr>
        <w:t>多くの開発者に利用されている</w:t>
      </w:r>
      <w:r>
        <w:rPr>
          <w:rFonts w:ascii="Times New Roman" w:hAnsi="Times New Roman"/>
          <w:kern w:val="0"/>
        </w:rPr>
        <w:t xml:space="preserve"> </w:t>
      </w:r>
      <w:proofErr w:type="spellStart"/>
      <w:r>
        <w:rPr>
          <w:rFonts w:ascii="Times New Roman" w:hAnsi="Times New Roman"/>
          <w:kern w:val="0"/>
        </w:rPr>
        <w:t>Git</w:t>
      </w:r>
      <w:ins w:id="29" w:author="作成者" w:date="2013-09-24T13:08:00Z">
        <w:r w:rsidR="00942C4D">
          <w:rPr>
            <w:rFonts w:ascii="Times New Roman" w:hAnsi="Times New Roman" w:hint="eastAsia"/>
            <w:kern w:val="0"/>
          </w:rPr>
          <w:t>H</w:t>
        </w:r>
      </w:ins>
      <w:del w:id="30" w:author="作成者" w:date="2013-09-24T13:08:00Z">
        <w:r w:rsidDel="00942C4D">
          <w:rPr>
            <w:rFonts w:ascii="Times New Roman" w:hAnsi="Times New Roman"/>
            <w:kern w:val="0"/>
          </w:rPr>
          <w:delText>h</w:delText>
        </w:r>
      </w:del>
      <w:r>
        <w:rPr>
          <w:rFonts w:ascii="Times New Roman" w:hAnsi="Times New Roman"/>
          <w:kern w:val="0"/>
        </w:rPr>
        <w:t>ub</w:t>
      </w:r>
      <w:proofErr w:type="spellEnd"/>
      <w:r>
        <w:rPr>
          <w:rFonts w:ascii="Times New Roman" w:hAnsi="Times New Roman" w:hint="eastAsia"/>
          <w:kern w:val="0"/>
        </w:rPr>
        <w:t>を利用し，学習のためだけではない，今後にも役立つことができます．</w:t>
      </w:r>
    </w:p>
    <w:p w:rsidR="009A2521" w:rsidRDefault="009A2521" w:rsidP="00D5260C">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9A2521" w:rsidRDefault="009A2521" w:rsidP="00BA1A41">
      <w:pPr>
        <w:ind w:firstLineChars="100" w:firstLine="212"/>
      </w:pPr>
      <w:del w:id="31" w:author="作成者" w:date="2013-09-23T23:11:00Z">
        <w:r w:rsidDel="00D976F3">
          <w:rPr>
            <w:rFonts w:hint="eastAsia"/>
          </w:rPr>
          <w:delText>そこで本研究では、</w:delText>
        </w:r>
      </w:del>
      <w:r>
        <w:rPr>
          <w:rFonts w:hint="eastAsia"/>
        </w:rPr>
        <w:t>ソフトウェア開発教育にバージョン管理システムを導入し、それを利用した学習の状況を、</w:t>
      </w:r>
      <w:r>
        <w:t>LMS</w:t>
      </w:r>
      <w:r>
        <w:rPr>
          <w:rFonts w:hint="eastAsia"/>
        </w:rPr>
        <w:t>上で把握できるようなシステムの開発を目的とする．</w:t>
      </w:r>
    </w:p>
    <w:p w:rsidR="009A2521" w:rsidRDefault="009A2521" w:rsidP="00BA1A41">
      <w:pPr>
        <w:ind w:firstLineChars="100" w:firstLine="212"/>
      </w:pPr>
      <w:r>
        <w:rPr>
          <w:rFonts w:hint="eastAsia"/>
        </w:rPr>
        <w:t>これにより，より細かく学生の行動を知ることができ，</w:t>
      </w:r>
      <w:ins w:id="32" w:author="作成者" w:date="2013-09-24T13:28:00Z">
        <w:r w:rsidR="00B51406">
          <w:rPr>
            <w:rFonts w:hint="eastAsia"/>
          </w:rPr>
          <w:t>なおかつ現在の</w:t>
        </w:r>
      </w:ins>
      <w:ins w:id="33" w:author="作成者" w:date="2013-09-24T13:30:00Z">
        <w:r w:rsidR="00B51406">
          <w:rPr>
            <w:rFonts w:hint="eastAsia"/>
          </w:rPr>
          <w:t>ソフトウェア開発につい</w:t>
        </w:r>
        <w:r w:rsidR="00B51406">
          <w:rPr>
            <w:rFonts w:hint="eastAsia"/>
          </w:rPr>
          <w:lastRenderedPageBreak/>
          <w:t>て</w:t>
        </w:r>
      </w:ins>
      <w:ins w:id="34" w:author="作成者" w:date="2013-09-24T13:31:00Z">
        <w:r w:rsidR="00B51406">
          <w:rPr>
            <w:rFonts w:hint="eastAsia"/>
          </w:rPr>
          <w:t>の</w:t>
        </w:r>
      </w:ins>
      <w:ins w:id="35" w:author="作成者" w:date="2013-09-24T13:32:00Z">
        <w:r w:rsidR="00B51406">
          <w:rPr>
            <w:rFonts w:hint="eastAsia"/>
          </w:rPr>
          <w:t>知識が得ることができると考える．</w:t>
        </w:r>
      </w:ins>
      <w:bookmarkStart w:id="36" w:name="_GoBack"/>
      <w:bookmarkEnd w:id="36"/>
      <w:del w:id="37" w:author="作成者" w:date="2013-09-24T13:28:00Z">
        <w:r w:rsidDel="00B51406">
          <w:rPr>
            <w:rFonts w:hint="eastAsia"/>
          </w:rPr>
          <w:delText>環境変化</w:delText>
        </w:r>
      </w:del>
      <w:ins w:id="38" w:author="作成者" w:date="2013-09-23T23:11:00Z">
        <w:del w:id="39" w:author="作成者" w:date="2013-09-24T13:28:00Z">
          <w:r w:rsidR="005C6756" w:rsidDel="00B51406">
            <w:rPr>
              <w:rFonts w:hint="eastAsia"/>
            </w:rPr>
            <w:delText>（？）</w:delText>
          </w:r>
        </w:del>
      </w:ins>
      <w:del w:id="40" w:author="作成者" w:date="2013-09-24T13:31:00Z">
        <w:r w:rsidDel="00B51406">
          <w:rPr>
            <w:rFonts w:hint="eastAsia"/>
          </w:rPr>
          <w:delText>についていくことができると考える．</w:delText>
        </w:r>
      </w:del>
    </w:p>
    <w:p w:rsidR="009A2521" w:rsidRDefault="009A2521" w:rsidP="000716CA"/>
    <w:p w:rsidR="009A2521" w:rsidRDefault="009A2521" w:rsidP="000716CA">
      <w:pPr>
        <w:numPr>
          <w:ilvl w:val="0"/>
          <w:numId w:val="4"/>
        </w:numPr>
      </w:pPr>
      <w:r>
        <w:rPr>
          <w:rFonts w:hint="eastAsia"/>
        </w:rPr>
        <w:t>研究方法</w:t>
      </w:r>
    </w:p>
    <w:p w:rsidR="009A2521" w:rsidRDefault="009A2521" w:rsidP="000716CA">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ins w:id="41" w:author="作成者" w:date="2013-09-23T23:12:00Z">
        <w:del w:id="42" w:author="作成者" w:date="2013-09-24T13:14:00Z">
          <w:r w:rsidR="005C6756" w:rsidDel="0058356C">
            <w:delText>（記述の統一）</w:delText>
          </w:r>
        </w:del>
      </w:ins>
      <w:r>
        <w:rPr>
          <w:rFonts w:hint="eastAsia"/>
        </w:rPr>
        <w:t>を、千葉工業大学社会システム科学部で開講されている講義「プログラム言語とプログラミング」で学生に利用してもらい，</w:t>
      </w:r>
      <w:proofErr w:type="spellStart"/>
      <w:r>
        <w:t>GitHub</w:t>
      </w:r>
      <w:proofErr w:type="spellEnd"/>
      <w:r>
        <w:rPr>
          <w:rFonts w:hint="eastAsia"/>
        </w:rPr>
        <w:t>のログを解析する．</w:t>
      </w:r>
      <w:ins w:id="43" w:author="作成者" w:date="2013-09-23T23:12:00Z">
        <w:del w:id="44" w:author="作成者" w:date="2013-09-24T13:16:00Z">
          <w:r w:rsidR="005C6756" w:rsidDel="0058356C">
            <w:rPr>
              <w:rFonts w:hint="eastAsia"/>
            </w:rPr>
            <w:delText>（ここから先がよく分からない</w:delText>
          </w:r>
        </w:del>
      </w:ins>
      <w:ins w:id="45" w:author="作成者" w:date="2013-09-24T13:21:00Z">
        <w:r w:rsidR="0058356C">
          <w:rPr>
            <w:rFonts w:hint="eastAsia"/>
          </w:rPr>
          <w:t>その結果か</w:t>
        </w:r>
      </w:ins>
      <w:ins w:id="46" w:author="作成者" w:date="2013-09-24T13:25:00Z">
        <w:r w:rsidR="00B51406">
          <w:rPr>
            <w:rFonts w:hint="eastAsia"/>
          </w:rPr>
          <w:t>ら，</w:t>
        </w:r>
        <w:proofErr w:type="spellStart"/>
        <w:r w:rsidR="00B51406">
          <w:rPr>
            <w:rFonts w:hint="eastAsia"/>
          </w:rPr>
          <w:t>GitHub</w:t>
        </w:r>
        <w:proofErr w:type="spellEnd"/>
        <w:r w:rsidR="00B51406">
          <w:rPr>
            <w:rFonts w:hint="eastAsia"/>
          </w:rPr>
          <w:t>と</w:t>
        </w:r>
        <w:r w:rsidR="00B51406">
          <w:rPr>
            <w:rFonts w:hint="eastAsia"/>
          </w:rPr>
          <w:t>LMS</w:t>
        </w:r>
      </w:ins>
      <w:ins w:id="47" w:author="作成者" w:date="2013-09-24T13:26:00Z">
        <w:r w:rsidR="00B51406">
          <w:rPr>
            <w:rFonts w:hint="eastAsia"/>
          </w:rPr>
          <w:t>の統合方法を模索．</w:t>
        </w:r>
      </w:ins>
      <w:ins w:id="48" w:author="作成者" w:date="2013-09-23T23:12:00Z">
        <w:del w:id="49" w:author="作成者" w:date="2013-09-24T13:16:00Z">
          <w:r w:rsidR="005C6756" w:rsidDel="0058356C">
            <w:rPr>
              <w:rFonts w:hint="eastAsia"/>
            </w:rPr>
            <w:delText>）</w:delText>
          </w:r>
        </w:del>
      </w:ins>
      <w:r>
        <w:rPr>
          <w:rFonts w:hint="eastAsia"/>
        </w:rPr>
        <w:t>その後，プログラムを開発し</w:t>
      </w:r>
      <w:ins w:id="50" w:author="作成者" w:date="2013-09-24T12:56:00Z">
        <w:r w:rsidR="00444657">
          <w:rPr>
            <w:rFonts w:hint="eastAsia"/>
          </w:rPr>
          <w:t>，</w:t>
        </w:r>
      </w:ins>
      <w:del w:id="51" w:author="作成者" w:date="2013-09-24T12:56:00Z">
        <w:r w:rsidDel="00444657">
          <w:rPr>
            <w:rFonts w:hint="eastAsia"/>
          </w:rPr>
          <w:delText>，シュミレーション</w:delText>
        </w:r>
      </w:del>
      <w:ins w:id="52" w:author="作成者" w:date="2013-09-23T23:11:00Z">
        <w:del w:id="53" w:author="作成者" w:date="2013-09-24T12:56:00Z">
          <w:r w:rsidR="005C6756" w:rsidDel="00444657">
            <w:rPr>
              <w:rFonts w:hint="eastAsia"/>
            </w:rPr>
            <w:delText>（</w:delText>
          </w:r>
        </w:del>
        <w:r w:rsidR="005C6756">
          <w:rPr>
            <w:rFonts w:hint="eastAsia"/>
          </w:rPr>
          <w:t>シミュレーション</w:t>
        </w:r>
        <w:del w:id="54" w:author="作成者" w:date="2013-09-24T12:56:00Z">
          <w:r w:rsidR="005C6756" w:rsidDel="00444657">
            <w:rPr>
              <w:rFonts w:hint="eastAsia"/>
            </w:rPr>
            <w:delText>）</w:delText>
          </w:r>
        </w:del>
      </w:ins>
      <w:r>
        <w:rPr>
          <w:rFonts w:hint="eastAsia"/>
        </w:rPr>
        <w:t>を行う．</w:t>
      </w:r>
    </w:p>
    <w:p w:rsidR="009A2521" w:rsidRDefault="009A2521" w:rsidP="000716CA"/>
    <w:p w:rsidR="009A2521" w:rsidRDefault="009A2521" w:rsidP="00CA3E3C">
      <w:pPr>
        <w:numPr>
          <w:ilvl w:val="0"/>
          <w:numId w:val="4"/>
        </w:numPr>
      </w:pPr>
      <w:r>
        <w:rPr>
          <w:rFonts w:hint="eastAsia"/>
        </w:rPr>
        <w:t>成果物イメージ</w:t>
      </w:r>
    </w:p>
    <w:p w:rsidR="009A2521" w:rsidRDefault="009A2521" w:rsidP="00CA3E3C">
      <w:r>
        <w:rPr>
          <w:rFonts w:hint="eastAsia"/>
        </w:rPr>
        <w:t xml:space="preserve">　学習者の</w:t>
      </w:r>
      <w:proofErr w:type="spellStart"/>
      <w:r>
        <w:t>Git</w:t>
      </w:r>
      <w:ins w:id="55" w:author="作成者" w:date="2013-09-24T13:08:00Z">
        <w:r w:rsidR="00942C4D">
          <w:rPr>
            <w:rFonts w:hint="eastAsia"/>
          </w:rPr>
          <w:t>H</w:t>
        </w:r>
      </w:ins>
      <w:del w:id="56" w:author="作成者" w:date="2013-09-24T13:08:00Z">
        <w:r w:rsidDel="00942C4D">
          <w:delText>h</w:delText>
        </w:r>
      </w:del>
      <w:r>
        <w:t>ub</w:t>
      </w:r>
      <w:proofErr w:type="spellEnd"/>
      <w:r>
        <w:rPr>
          <w:rFonts w:hint="eastAsia"/>
        </w:rPr>
        <w:t>上での活動を，指導者が</w:t>
      </w:r>
      <w:r>
        <w:t>LMS</w:t>
      </w:r>
      <w:r>
        <w:rPr>
          <w:rFonts w:hint="eastAsia"/>
        </w:rPr>
        <w:t>上で確認できるようにする．</w:t>
      </w:r>
    </w:p>
    <w:p w:rsidR="009A2521" w:rsidRDefault="009A2521" w:rsidP="00CA3E3C"/>
    <w:p w:rsidR="009A2521" w:rsidRDefault="009A2521" w:rsidP="009C45FA">
      <w:pPr>
        <w:numPr>
          <w:ilvl w:val="0"/>
          <w:numId w:val="4"/>
        </w:numPr>
      </w:pPr>
      <w:r>
        <w:rPr>
          <w:rFonts w:hint="eastAsia"/>
        </w:rPr>
        <w:t>進捗状況</w:t>
      </w:r>
    </w:p>
    <w:p w:rsidR="009A2521" w:rsidRDefault="009A2521" w:rsidP="009C45FA">
      <w:r>
        <w:rPr>
          <w:rFonts w:hint="eastAsia"/>
        </w:rPr>
        <w:t xml:space="preserve">　学生に</w:t>
      </w:r>
      <w:proofErr w:type="spellStart"/>
      <w:r>
        <w:t>Git</w:t>
      </w:r>
      <w:ins w:id="57" w:author="作成者" w:date="2013-09-24T13:08:00Z">
        <w:r w:rsidR="00942C4D">
          <w:rPr>
            <w:rFonts w:hint="eastAsia"/>
          </w:rPr>
          <w:t>H</w:t>
        </w:r>
      </w:ins>
      <w:del w:id="58" w:author="作成者" w:date="2013-09-24T13:08:00Z">
        <w:r w:rsidDel="00942C4D">
          <w:delText>h</w:delText>
        </w:r>
      </w:del>
      <w:r>
        <w:t>ub</w:t>
      </w:r>
      <w:proofErr w:type="spellEnd"/>
      <w:r>
        <w:rPr>
          <w:rFonts w:hint="eastAsia"/>
        </w:rPr>
        <w:t>を利用してもらい，コミットログの整理が完了，その成果について解析を行っている．</w:t>
      </w:r>
    </w:p>
    <w:p w:rsidR="009A2521" w:rsidRDefault="009A2521" w:rsidP="00CA3E3C"/>
    <w:p w:rsidR="009A2521" w:rsidRDefault="009A2521" w:rsidP="00CA3E3C">
      <w:pPr>
        <w:numPr>
          <w:ilvl w:val="0"/>
          <w:numId w:val="4"/>
        </w:numPr>
      </w:pPr>
      <w:r>
        <w:rPr>
          <w:rFonts w:hint="eastAsia"/>
        </w:rPr>
        <w:t>今後の計画</w:t>
      </w:r>
    </w:p>
    <w:p w:rsidR="009A2521" w:rsidRDefault="009A2521" w:rsidP="00B755DB">
      <w:pPr>
        <w:numPr>
          <w:ilvl w:val="1"/>
          <w:numId w:val="4"/>
        </w:numPr>
      </w:pPr>
      <w:proofErr w:type="spellStart"/>
      <w:r>
        <w:t>GitHub</w:t>
      </w:r>
      <w:proofErr w:type="spellEnd"/>
      <w:r>
        <w:rPr>
          <w:rFonts w:hint="eastAsia"/>
        </w:rPr>
        <w:t>の特定のアカウントの活動を自動的に取得するプログラムを開発する。</w:t>
      </w:r>
    </w:p>
    <w:p w:rsidR="009A2521" w:rsidRDefault="009A2521" w:rsidP="00B755DB">
      <w:pPr>
        <w:numPr>
          <w:ilvl w:val="1"/>
          <w:numId w:val="4"/>
        </w:numPr>
      </w:pPr>
      <w:r>
        <w:t>LMS</w:t>
      </w:r>
      <w:r>
        <w:rPr>
          <w:rFonts w:hint="eastAsia"/>
        </w:rPr>
        <w:t>上で、</w:t>
      </w:r>
      <w:r>
        <w:t>LMS</w:t>
      </w:r>
      <w:r>
        <w:rPr>
          <w:rFonts w:hint="eastAsia"/>
        </w:rPr>
        <w:t>のアカウントと</w:t>
      </w:r>
      <w:proofErr w:type="spellStart"/>
      <w:r>
        <w:t>GitHub</w:t>
      </w:r>
      <w:proofErr w:type="spellEnd"/>
      <w:r>
        <w:rPr>
          <w:rFonts w:hint="eastAsia"/>
        </w:rPr>
        <w:t>のアカウントを統合するデータベースを構築する。</w:t>
      </w:r>
    </w:p>
    <w:p w:rsidR="009A2521" w:rsidRDefault="009A2521" w:rsidP="00B755DB">
      <w:pPr>
        <w:numPr>
          <w:ilvl w:val="1"/>
          <w:numId w:val="4"/>
        </w:numPr>
      </w:pPr>
      <w:r>
        <w:rPr>
          <w:rFonts w:hint="eastAsia"/>
        </w:rPr>
        <w:t>①と②を組み合わせることで、学習者の</w:t>
      </w:r>
      <w:proofErr w:type="spellStart"/>
      <w:r>
        <w:t>GitHub</w:t>
      </w:r>
      <w:proofErr w:type="spellEnd"/>
      <w:r>
        <w:rPr>
          <w:rFonts w:hint="eastAsia"/>
        </w:rPr>
        <w:t>上での活動を、</w:t>
      </w:r>
      <w:r>
        <w:t>LMS</w:t>
      </w:r>
      <w:r>
        <w:rPr>
          <w:rFonts w:hint="eastAsia"/>
        </w:rPr>
        <w:t>上で確認できるようにする。</w:t>
      </w:r>
    </w:p>
    <w:p w:rsidR="009A2521" w:rsidRDefault="009A2521" w:rsidP="00BA1A41">
      <w:pPr>
        <w:rPr>
          <w:rFonts w:ascii="Times New Roman" w:hAnsi="Times New Roman"/>
        </w:rPr>
      </w:pPr>
    </w:p>
    <w:p w:rsidR="009A2521" w:rsidRDefault="009A2521" w:rsidP="00B755DB">
      <w:r>
        <w:rPr>
          <w:rFonts w:hint="eastAsia"/>
        </w:rPr>
        <w:t>参考文献</w:t>
      </w:r>
    </w:p>
    <w:p w:rsidR="009A2521" w:rsidRPr="00CD10A3" w:rsidRDefault="009A2521" w:rsidP="00B755DB">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9A2521" w:rsidRPr="00EE247D" w:rsidRDefault="009A2521" w:rsidP="00B755DB">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9A2521" w:rsidRDefault="009A2521" w:rsidP="00B755DB">
      <w:r>
        <w:t xml:space="preserve">[3] WEB+DB PRESS Vol.69. 2012-07-25. </w:t>
      </w:r>
    </w:p>
    <w:p w:rsidR="009A2521" w:rsidDel="00444657" w:rsidRDefault="009A2521" w:rsidP="00B755DB">
      <w:pPr>
        <w:rPr>
          <w:del w:id="59" w:author="作成者" w:date="2013-09-24T12:54:00Z"/>
        </w:rPr>
      </w:pPr>
      <w:r>
        <w:t>[4]</w:t>
      </w:r>
      <w:ins w:id="60" w:author="作成者" w:date="2013-09-24T13:10:00Z">
        <w:r w:rsidR="00942C4D">
          <w:rPr>
            <w:rFonts w:hint="eastAsia"/>
          </w:rPr>
          <w:t>植野真</w:t>
        </w:r>
      </w:ins>
      <w:ins w:id="61" w:author="作成者" w:date="2013-09-24T13:11:00Z">
        <w:r w:rsidR="00942C4D">
          <w:rPr>
            <w:rFonts w:hint="eastAsia"/>
          </w:rPr>
          <w:t>臣</w:t>
        </w:r>
        <w:r w:rsidR="00942C4D">
          <w:rPr>
            <w:rFonts w:hint="eastAsia"/>
          </w:rPr>
          <w:t xml:space="preserve">. </w:t>
        </w:r>
        <w:r w:rsidR="00942C4D">
          <w:rPr>
            <w:rFonts w:hint="eastAsia"/>
          </w:rPr>
          <w:t>知識社会における</w:t>
        </w:r>
        <w:r w:rsidR="00942C4D">
          <w:rPr>
            <w:rFonts w:hint="eastAsia"/>
          </w:rPr>
          <w:t>e</w:t>
        </w:r>
      </w:ins>
      <w:ins w:id="62" w:author="作成者" w:date="2013-09-24T13:12:00Z">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ins>
      <w:ins w:id="63" w:author="作成者" w:date="2013-09-24T13:13:00Z">
        <w:r w:rsidR="0058356C">
          <w:rPr>
            <w:rFonts w:hint="eastAsia"/>
          </w:rPr>
          <w:t>培風館</w:t>
        </w:r>
        <w:r w:rsidR="0058356C">
          <w:rPr>
            <w:rFonts w:hint="eastAsia"/>
          </w:rPr>
          <w:t>, 2007</w:t>
        </w:r>
      </w:ins>
      <w:ins w:id="64" w:author="作成者" w:date="2013-09-24T13:14:00Z">
        <w:r w:rsidR="0058356C">
          <w:rPr>
            <w:rFonts w:hint="eastAsia"/>
          </w:rPr>
          <w:t>.</w:t>
        </w:r>
      </w:ins>
      <w:ins w:id="65" w:author="作成者" w:date="2013-09-23T23:12:00Z">
        <w:del w:id="66" w:author="作成者" w:date="2013-09-24T12:54:00Z">
          <w:r w:rsidR="005C6756" w:rsidDel="00444657">
            <w:delText>？</w:delText>
          </w:r>
        </w:del>
      </w:ins>
    </w:p>
    <w:p w:rsidR="009A2521" w:rsidRPr="00315FFA" w:rsidRDefault="009A2521" w:rsidP="0038625F">
      <w:del w:id="67" w:author="作成者" w:date="2013-09-24T13:10:00Z">
        <w:r w:rsidDel="00942C4D">
          <w:delText xml:space="preserve"> </w:delText>
        </w:r>
      </w:del>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A14" w:rsidRDefault="001A1A14" w:rsidP="00962F5D">
      <w:r>
        <w:separator/>
      </w:r>
    </w:p>
  </w:endnote>
  <w:endnote w:type="continuationSeparator" w:id="0">
    <w:p w:rsidR="001A1A14" w:rsidRDefault="001A1A1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A14" w:rsidRDefault="001A1A14" w:rsidP="00962F5D">
      <w:r>
        <w:separator/>
      </w:r>
    </w:p>
  </w:footnote>
  <w:footnote w:type="continuationSeparator" w:id="0">
    <w:p w:rsidR="001A1A14" w:rsidRDefault="001A1A1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633DA"/>
    <w:rsid w:val="000716CA"/>
    <w:rsid w:val="0007688E"/>
    <w:rsid w:val="000C67A9"/>
    <w:rsid w:val="0012650F"/>
    <w:rsid w:val="001A020F"/>
    <w:rsid w:val="001A1A14"/>
    <w:rsid w:val="001C05D5"/>
    <w:rsid w:val="001F5ED4"/>
    <w:rsid w:val="00204879"/>
    <w:rsid w:val="00206830"/>
    <w:rsid w:val="0024250B"/>
    <w:rsid w:val="0027345D"/>
    <w:rsid w:val="002A4CEE"/>
    <w:rsid w:val="003019D9"/>
    <w:rsid w:val="00315FFA"/>
    <w:rsid w:val="003712D9"/>
    <w:rsid w:val="00371564"/>
    <w:rsid w:val="00384F3A"/>
    <w:rsid w:val="0038625F"/>
    <w:rsid w:val="003C1A45"/>
    <w:rsid w:val="003C683E"/>
    <w:rsid w:val="003E0503"/>
    <w:rsid w:val="004043E5"/>
    <w:rsid w:val="00444657"/>
    <w:rsid w:val="0045713D"/>
    <w:rsid w:val="004F128E"/>
    <w:rsid w:val="00513122"/>
    <w:rsid w:val="00540C7E"/>
    <w:rsid w:val="00550162"/>
    <w:rsid w:val="005564DB"/>
    <w:rsid w:val="00563280"/>
    <w:rsid w:val="0058356C"/>
    <w:rsid w:val="005A6997"/>
    <w:rsid w:val="005C6756"/>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91D03"/>
    <w:rsid w:val="009204DA"/>
    <w:rsid w:val="009226C3"/>
    <w:rsid w:val="009402FC"/>
    <w:rsid w:val="00942C4D"/>
    <w:rsid w:val="00962F5D"/>
    <w:rsid w:val="009720B2"/>
    <w:rsid w:val="00995446"/>
    <w:rsid w:val="009A2521"/>
    <w:rsid w:val="009C186B"/>
    <w:rsid w:val="009C45FA"/>
    <w:rsid w:val="009F6AE2"/>
    <w:rsid w:val="00A33982"/>
    <w:rsid w:val="00A75AF8"/>
    <w:rsid w:val="00A76C55"/>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7A3B"/>
    <w:rsid w:val="00D251A4"/>
    <w:rsid w:val="00D42F9D"/>
    <w:rsid w:val="00D5260C"/>
    <w:rsid w:val="00D53601"/>
    <w:rsid w:val="00D976F3"/>
    <w:rsid w:val="00DB4D90"/>
    <w:rsid w:val="00DD6C87"/>
    <w:rsid w:val="00EB1E10"/>
    <w:rsid w:val="00EE247D"/>
    <w:rsid w:val="00F34B35"/>
    <w:rsid w:val="00F441A0"/>
    <w:rsid w:val="00FA1E69"/>
    <w:rsid w:val="00FB75F6"/>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289</Words>
  <Characters>1651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2013-09-24T04:32:00Z</dcterms:modified>
</cp:coreProperties>
</file>