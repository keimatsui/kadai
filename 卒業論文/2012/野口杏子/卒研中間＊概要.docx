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A3B" w:rsidRDefault="00D17A3B">
      <w:pPr>
        <w:jc w:val="center"/>
        <w:rPr>
          <w:rFonts w:ascii="Times New Roman" w:hAnsi="Times New Roman"/>
        </w:rPr>
      </w:pPr>
      <w:r w:rsidRPr="00D5260C">
        <w:rPr>
          <w:rFonts w:ascii="Times New Roman" w:hAnsi="Times New Roman" w:hint="eastAsia"/>
          <w:sz w:val="28"/>
        </w:rPr>
        <w:t>アジャイル型開発のためのプロジェクトマネジメント教育に関する研究</w:t>
      </w:r>
    </w:p>
    <w:p w:rsidR="00D17A3B" w:rsidRPr="00D5260C" w:rsidRDefault="00D17A3B">
      <w:pPr>
        <w:jc w:val="center"/>
        <w:rPr>
          <w:rFonts w:ascii="Times New Roman" w:hAnsi="Times New Roman"/>
        </w:rPr>
      </w:pPr>
    </w:p>
    <w:p w:rsidR="00D17A3B" w:rsidRDefault="00D17A3B">
      <w:pPr>
        <w:jc w:val="center"/>
        <w:rPr>
          <w:rFonts w:ascii="Times New Roman" w:hAnsi="Times New Roman"/>
        </w:rPr>
      </w:pPr>
    </w:p>
    <w:p w:rsidR="00D17A3B" w:rsidRDefault="00D17A3B">
      <w:pPr>
        <w:jc w:val="center"/>
        <w:rPr>
          <w:rFonts w:ascii="Times New Roman" w:hAnsi="Times New Roman"/>
        </w:rPr>
      </w:pPr>
      <w:r>
        <w:rPr>
          <w:rFonts w:ascii="Times New Roman" w:hAnsi="Times New Roman"/>
        </w:rPr>
        <w:t>PM</w:t>
      </w:r>
      <w:r>
        <w:rPr>
          <w:rFonts w:ascii="Times New Roman" w:hAnsi="Times New Roman" w:hint="eastAsia"/>
        </w:rPr>
        <w:t xml:space="preserve">コース　矢吹研究室　</w:t>
      </w:r>
      <w:r>
        <w:rPr>
          <w:rFonts w:ascii="Times New Roman" w:hAnsi="Times New Roman"/>
        </w:rPr>
        <w:t>1042098</w:t>
      </w:r>
      <w:r>
        <w:rPr>
          <w:rFonts w:ascii="Times New Roman" w:hAnsi="Times New Roman" w:hint="eastAsia"/>
        </w:rPr>
        <w:t xml:space="preserve">　野口杏子</w:t>
      </w:r>
    </w:p>
    <w:p w:rsidR="00D17A3B" w:rsidRPr="00767F41" w:rsidRDefault="00D17A3B" w:rsidP="0024250B">
      <w:pPr>
        <w:rPr>
          <w:rFonts w:ascii="Times New Roman" w:hAnsi="Times New Roman"/>
        </w:rPr>
      </w:pPr>
    </w:p>
    <w:p w:rsidR="00D17A3B" w:rsidRDefault="00D17A3B">
      <w:pPr>
        <w:rPr>
          <w:rFonts w:ascii="Times New Roman" w:hAnsi="Times New Roman"/>
        </w:rPr>
      </w:pPr>
    </w:p>
    <w:p w:rsidR="00D17A3B" w:rsidRDefault="00D17A3B">
      <w:pPr>
        <w:rPr>
          <w:rFonts w:ascii="Times New Roman" w:hAnsi="Times New Roman"/>
        </w:rPr>
        <w:sectPr w:rsidR="00D17A3B" w:rsidSect="00004EB7">
          <w:type w:val="continuous"/>
          <w:pgSz w:w="11906" w:h="16838" w:code="9"/>
          <w:pgMar w:top="1247" w:right="1077" w:bottom="1247" w:left="1077" w:header="851" w:footer="992" w:gutter="0"/>
          <w:cols w:space="420"/>
          <w:docGrid w:type="linesAndChars" w:linePitch="286" w:charSpace="409"/>
        </w:sectPr>
      </w:pPr>
    </w:p>
    <w:p w:rsidR="00D17A3B" w:rsidRPr="00D5260C" w:rsidRDefault="00D17A3B" w:rsidP="00D5260C">
      <w:pPr>
        <w:pStyle w:val="a7"/>
        <w:numPr>
          <w:ilvl w:val="0"/>
          <w:numId w:val="2"/>
        </w:numPr>
        <w:ind w:leftChars="0"/>
        <w:rPr>
          <w:rFonts w:ascii="Times New Roman" w:hAnsi="Times New Roman"/>
        </w:rPr>
      </w:pPr>
      <w:r>
        <w:rPr>
          <w:rFonts w:ascii="Times New Roman" w:hAnsi="Times New Roman" w:hint="eastAsia"/>
        </w:rPr>
        <w:lastRenderedPageBreak/>
        <w:t>研究の</w:t>
      </w:r>
      <w:r w:rsidRPr="00D5260C">
        <w:rPr>
          <w:rFonts w:ascii="Times New Roman" w:hAnsi="Times New Roman" w:hint="eastAsia"/>
        </w:rPr>
        <w:t>背景</w:t>
      </w:r>
    </w:p>
    <w:p w:rsidR="00D17A3B" w:rsidRDefault="00D17A3B" w:rsidP="00D5260C">
      <w:pPr>
        <w:rPr>
          <w:rFonts w:ascii="Times New Roman" w:hAnsi="Times New Roman"/>
          <w:kern w:val="0"/>
        </w:rPr>
      </w:pPr>
      <w:r>
        <w:rPr>
          <w:rFonts w:ascii="Times New Roman" w:hAnsi="Times New Roman" w:hint="eastAsia"/>
        </w:rPr>
        <w:t xml:space="preserve">　現在，ソフトウェア開発におけるアジャイル型開発プロセスが注目を集めている．</w:t>
      </w:r>
      <w:r w:rsidRPr="00563280">
        <w:rPr>
          <w:rFonts w:ascii="Times New Roman" w:hAnsi="Times New Roman" w:hint="eastAsia"/>
        </w:rPr>
        <w:t>アジャイル開発とは，動くソフトウェアを</w:t>
      </w:r>
      <w:r w:rsidRPr="00563280">
        <w:rPr>
          <w:rFonts w:ascii="Times New Roman" w:hAnsi="Times New Roman"/>
        </w:rPr>
        <w:t>2</w:t>
      </w:r>
      <w:r w:rsidRPr="00563280">
        <w:rPr>
          <w:rFonts w:ascii="Times New Roman" w:hAnsi="Times New Roman" w:hint="eastAsia"/>
        </w:rPr>
        <w:t>～</w:t>
      </w:r>
      <w:r w:rsidRPr="00563280">
        <w:rPr>
          <w:rFonts w:ascii="Times New Roman" w:hAnsi="Times New Roman"/>
        </w:rPr>
        <w:t>3</w:t>
      </w:r>
      <w:r w:rsidRPr="00563280">
        <w:rPr>
          <w:rFonts w:ascii="Times New Roman" w:hAnsi="Times New Roman" w:hint="eastAsia"/>
        </w:rPr>
        <w:t>週間から</w:t>
      </w:r>
      <w:r w:rsidRPr="00563280">
        <w:rPr>
          <w:rFonts w:ascii="Times New Roman" w:hAnsi="Times New Roman"/>
        </w:rPr>
        <w:t>2</w:t>
      </w:r>
      <w:r w:rsidRPr="00563280">
        <w:rPr>
          <w:rFonts w:ascii="Times New Roman" w:hAnsi="Times New Roman" w:hint="eastAsia"/>
        </w:rPr>
        <w:t>～</w:t>
      </w:r>
      <w:r w:rsidRPr="00563280">
        <w:rPr>
          <w:rFonts w:ascii="Times New Roman" w:hAnsi="Times New Roman"/>
        </w:rPr>
        <w:t>3</w:t>
      </w:r>
      <w:r w:rsidRPr="00563280">
        <w:rPr>
          <w:rFonts w:ascii="Times New Roman" w:hAnsi="Times New Roman" w:hint="eastAsia"/>
        </w:rPr>
        <w:t>ヵ月というできるだけ短い時間間隔で繰り返し引き渡す継続的な開発手法である．従来のウォーターフォール型開発と異なり，市場変化が厳しい状況にも俊敏に対応できることにより注目されている．</w:t>
      </w:r>
      <w:r>
        <w:rPr>
          <w:rFonts w:ascii="Times New Roman" w:hAnsi="Times New Roman" w:hint="eastAsia"/>
        </w:rPr>
        <w:t>しかし，教育現場では</w:t>
      </w:r>
      <w:r w:rsidRPr="00CD10A3">
        <w:rPr>
          <w:rFonts w:ascii="Times New Roman" w:hAnsi="Times New Roman" w:hint="eastAsia"/>
          <w:kern w:val="0"/>
        </w:rPr>
        <w:t>アジャイル型開発よりもウォーターフォール型開発</w:t>
      </w:r>
      <w:r>
        <w:rPr>
          <w:rFonts w:ascii="Times New Roman" w:hAnsi="Times New Roman" w:hint="eastAsia"/>
          <w:kern w:val="0"/>
        </w:rPr>
        <w:t>に関する教育実績を積んでいるのが現状です．さまざまな企業でもアジャイル型開発の利用を検討しています．</w:t>
      </w:r>
    </w:p>
    <w:p w:rsidR="00D17A3B" w:rsidRDefault="00D17A3B" w:rsidP="00D5260C">
      <w:pPr>
        <w:rPr>
          <w:rFonts w:ascii="Times New Roman" w:hAnsi="Times New Roman"/>
          <w:kern w:val="0"/>
        </w:rPr>
      </w:pPr>
      <w:r>
        <w:rPr>
          <w:rFonts w:ascii="Times New Roman" w:hAnsi="Times New Roman" w:hint="eastAsia"/>
          <w:kern w:val="0"/>
        </w:rPr>
        <w:t xml:space="preserve">　ソフトウェア開発のツールとして，</w:t>
      </w:r>
      <w:proofErr w:type="spellStart"/>
      <w:r>
        <w:rPr>
          <w:rFonts w:ascii="Times New Roman" w:hAnsi="Times New Roman"/>
          <w:kern w:val="0"/>
        </w:rPr>
        <w:t>Github</w:t>
      </w:r>
      <w:proofErr w:type="spellEnd"/>
      <w:r>
        <w:rPr>
          <w:rFonts w:ascii="Times New Roman" w:hAnsi="Times New Roman" w:hint="eastAsia"/>
          <w:kern w:val="0"/>
        </w:rPr>
        <w:t>が流行っており，世界で</w:t>
      </w:r>
      <w:r>
        <w:rPr>
          <w:rFonts w:ascii="Times New Roman" w:hAnsi="Times New Roman"/>
          <w:kern w:val="0"/>
        </w:rPr>
        <w:t>2012</w:t>
      </w:r>
      <w:r>
        <w:rPr>
          <w:rFonts w:ascii="Times New Roman" w:hAnsi="Times New Roman" w:hint="eastAsia"/>
          <w:kern w:val="0"/>
        </w:rPr>
        <w:t>年</w:t>
      </w:r>
      <w:r>
        <w:rPr>
          <w:rFonts w:ascii="Times New Roman" w:hAnsi="Times New Roman"/>
          <w:kern w:val="0"/>
        </w:rPr>
        <w:t>5</w:t>
      </w:r>
      <w:r>
        <w:rPr>
          <w:rFonts w:ascii="Times New Roman" w:hAnsi="Times New Roman" w:hint="eastAsia"/>
          <w:kern w:val="0"/>
        </w:rPr>
        <w:t>月の時点で</w:t>
      </w:r>
      <w:r>
        <w:rPr>
          <w:rFonts w:ascii="Times New Roman" w:hAnsi="Times New Roman"/>
          <w:kern w:val="0"/>
        </w:rPr>
        <w:t>170</w:t>
      </w:r>
      <w:r>
        <w:rPr>
          <w:rFonts w:ascii="Times New Roman" w:hAnsi="Times New Roman" w:hint="eastAsia"/>
          <w:kern w:val="0"/>
        </w:rPr>
        <w:t>万人を超えていて，</w:t>
      </w:r>
      <w:r>
        <w:rPr>
          <w:rFonts w:ascii="Times New Roman" w:hAnsi="Times New Roman"/>
          <w:kern w:val="0"/>
        </w:rPr>
        <w:t>2013</w:t>
      </w:r>
      <w:r>
        <w:rPr>
          <w:rFonts w:ascii="Times New Roman" w:hAnsi="Times New Roman" w:hint="eastAsia"/>
          <w:kern w:val="0"/>
        </w:rPr>
        <w:t>年</w:t>
      </w:r>
      <w:r>
        <w:rPr>
          <w:rFonts w:ascii="Times New Roman" w:hAnsi="Times New Roman"/>
          <w:kern w:val="0"/>
        </w:rPr>
        <w:t>9</w:t>
      </w:r>
      <w:r>
        <w:rPr>
          <w:rFonts w:ascii="Times New Roman" w:hAnsi="Times New Roman" w:hint="eastAsia"/>
          <w:kern w:val="0"/>
        </w:rPr>
        <w:t>月には</w:t>
      </w:r>
      <w:r>
        <w:rPr>
          <w:rFonts w:ascii="Times New Roman" w:hAnsi="Times New Roman"/>
          <w:kern w:val="0"/>
        </w:rPr>
        <w:t>530</w:t>
      </w:r>
      <w:r>
        <w:rPr>
          <w:rFonts w:ascii="Times New Roman" w:hAnsi="Times New Roman" w:hint="eastAsia"/>
          <w:kern w:val="0"/>
        </w:rPr>
        <w:t>万人と</w:t>
      </w:r>
      <w:r>
        <w:rPr>
          <w:rFonts w:ascii="Times New Roman" w:hAnsi="Times New Roman"/>
          <w:kern w:val="0"/>
        </w:rPr>
        <w:t>1</w:t>
      </w:r>
      <w:r>
        <w:rPr>
          <w:rFonts w:ascii="Times New Roman" w:hAnsi="Times New Roman" w:hint="eastAsia"/>
          <w:kern w:val="0"/>
        </w:rPr>
        <w:t>年ちょっとで</w:t>
      </w:r>
      <w:r>
        <w:rPr>
          <w:rFonts w:ascii="Times New Roman" w:hAnsi="Times New Roman"/>
          <w:kern w:val="0"/>
        </w:rPr>
        <w:t>3</w:t>
      </w:r>
      <w:r>
        <w:rPr>
          <w:rFonts w:ascii="Times New Roman" w:hAnsi="Times New Roman" w:hint="eastAsia"/>
          <w:kern w:val="0"/>
        </w:rPr>
        <w:t>倍以上伸びています．多くの開発者が利用するツールとなってきています．</w:t>
      </w:r>
      <w:proofErr w:type="spellStart"/>
      <w:r>
        <w:rPr>
          <w:rFonts w:ascii="Times New Roman" w:hAnsi="Times New Roman"/>
          <w:kern w:val="0"/>
        </w:rPr>
        <w:t>Github</w:t>
      </w:r>
      <w:proofErr w:type="spellEnd"/>
      <w:r>
        <w:rPr>
          <w:rFonts w:ascii="Times New Roman" w:hAnsi="Times New Roman" w:hint="eastAsia"/>
          <w:kern w:val="0"/>
        </w:rPr>
        <w:t>は，バージョン管理や</w:t>
      </w:r>
      <w:r>
        <w:rPr>
          <w:rFonts w:ascii="Times New Roman" w:hAnsi="Times New Roman"/>
          <w:kern w:val="0"/>
        </w:rPr>
        <w:t xml:space="preserve">Wiki </w:t>
      </w:r>
      <w:r>
        <w:rPr>
          <w:rFonts w:ascii="Times New Roman" w:hAnsi="Times New Roman" w:hint="eastAsia"/>
          <w:kern w:val="0"/>
        </w:rPr>
        <w:t>だけではなく多くの人で同時に変更，ローカル環境でも作動するなどを行うことができることから開発に適しており利用されている．</w:t>
      </w:r>
    </w:p>
    <w:p w:rsidR="00D17A3B" w:rsidRDefault="00D17A3B" w:rsidP="0027345D">
      <w:pPr>
        <w:ind w:firstLineChars="100" w:firstLine="212"/>
        <w:rPr>
          <w:rFonts w:ascii="Times New Roman" w:hAnsi="Times New Roman"/>
        </w:rPr>
      </w:pPr>
      <w:r>
        <w:rPr>
          <w:rFonts w:ascii="Times New Roman" w:hAnsi="Times New Roman" w:hint="eastAsia"/>
        </w:rPr>
        <w:t>このことから，今後のソフトウェア開発における必要知識は，</w:t>
      </w:r>
      <w:proofErr w:type="spellStart"/>
      <w:r>
        <w:rPr>
          <w:rFonts w:ascii="Times New Roman" w:hAnsi="Times New Roman"/>
        </w:rPr>
        <w:t>Github</w:t>
      </w:r>
      <w:proofErr w:type="spellEnd"/>
      <w:r>
        <w:rPr>
          <w:rFonts w:ascii="Times New Roman" w:hAnsi="Times New Roman" w:hint="eastAsia"/>
        </w:rPr>
        <w:t>を用いたアジャイル型開発だと考えられる．</w:t>
      </w:r>
    </w:p>
    <w:p w:rsidR="00D17A3B" w:rsidRDefault="00D17A3B" w:rsidP="00315FFA">
      <w:pPr>
        <w:ind w:firstLineChars="100" w:firstLine="212"/>
      </w:pPr>
      <w:r>
        <w:rPr>
          <w:rFonts w:ascii="Times New Roman" w:hAnsi="Times New Roman" w:hint="eastAsia"/>
        </w:rPr>
        <w:t>近年，パソコン・タブレットの普及とともにインターネットの利用者が増え続けている．そこから</w:t>
      </w:r>
      <w:r>
        <w:rPr>
          <w:rFonts w:ascii="Times New Roman" w:hAnsi="Times New Roman"/>
        </w:rPr>
        <w:t>e</w:t>
      </w:r>
      <w:r>
        <w:rPr>
          <w:rFonts w:ascii="Times New Roman" w:hAnsi="Times New Roman" w:hint="eastAsia"/>
        </w:rPr>
        <w:t>ラーニングと呼ばれる授業形式が行われるようになってきています．</w:t>
      </w:r>
      <w:r>
        <w:rPr>
          <w:rFonts w:ascii="Times New Roman" w:hAnsi="Times New Roman"/>
        </w:rPr>
        <w:t>e</w:t>
      </w:r>
      <w:r>
        <w:rPr>
          <w:rFonts w:ascii="Times New Roman" w:hAnsi="Times New Roman" w:hint="eastAsia"/>
        </w:rPr>
        <w:t>ラーニングとは，</w:t>
      </w:r>
      <w:r>
        <w:rPr>
          <w:rFonts w:hint="eastAsia"/>
        </w:rPr>
        <w:t>パソコンや</w:t>
      </w:r>
      <w:r>
        <w:t>CD/DVD</w:t>
      </w:r>
      <w:r>
        <w:rPr>
          <w:rFonts w:hint="eastAsia"/>
        </w:rPr>
        <w:t>などの電子的なものを用いて行うものでありインターネットを使えばよいというものではない．最近は授業で使いやすいようにさまざまな企業などで</w:t>
      </w:r>
      <w:r>
        <w:t>LMS</w:t>
      </w:r>
      <w:r>
        <w:rPr>
          <w:rFonts w:hint="eastAsia"/>
        </w:rPr>
        <w:t>（学習管理システム</w:t>
      </w:r>
      <w:r>
        <w:t>:Learning Management System</w:t>
      </w:r>
      <w:r>
        <w:rPr>
          <w:rFonts w:hint="eastAsia"/>
        </w:rPr>
        <w:t>）が開発されている．たとえば</w:t>
      </w:r>
      <w:r>
        <w:t>Moodle</w:t>
      </w:r>
      <w:r>
        <w:rPr>
          <w:rFonts w:hint="eastAsia"/>
        </w:rPr>
        <w:t>，</w:t>
      </w:r>
      <w:r>
        <w:t>Smart FORCE</w:t>
      </w:r>
      <w:r>
        <w:rPr>
          <w:rFonts w:hint="eastAsia"/>
        </w:rPr>
        <w:t>，</w:t>
      </w:r>
      <w:r>
        <w:t>Blackboard</w:t>
      </w:r>
      <w:r>
        <w:rPr>
          <w:rFonts w:hint="eastAsia"/>
        </w:rPr>
        <w:t>など，用途に応じてさまざまなものがある．あくまで，授業管理のためのシステムであるので資料の配布や成績の管理などが基本である．ソフトウェア開発に適してはいないので，開発で利用されているツールである</w:t>
      </w:r>
      <w:proofErr w:type="spellStart"/>
      <w:r>
        <w:t>Github</w:t>
      </w:r>
      <w:proofErr w:type="spellEnd"/>
      <w:r>
        <w:rPr>
          <w:rFonts w:hint="eastAsia"/>
        </w:rPr>
        <w:t>に，</w:t>
      </w:r>
      <w:r>
        <w:t>LMS</w:t>
      </w:r>
      <w:r>
        <w:rPr>
          <w:rFonts w:hint="eastAsia"/>
        </w:rPr>
        <w:t>であるような機能を追加することによって，ソフトウェア開発の授業で利用できるものができる．</w:t>
      </w:r>
    </w:p>
    <w:p w:rsidR="00D17A3B" w:rsidRPr="00315FFA" w:rsidRDefault="00D17A3B" w:rsidP="00EE247D"/>
    <w:p w:rsidR="00D17A3B" w:rsidRDefault="00D17A3B" w:rsidP="001F5ED4">
      <w:pPr>
        <w:pStyle w:val="a7"/>
        <w:numPr>
          <w:ilvl w:val="0"/>
          <w:numId w:val="2"/>
        </w:numPr>
        <w:ind w:leftChars="0"/>
      </w:pPr>
      <w:r>
        <w:rPr>
          <w:rFonts w:hint="eastAsia"/>
        </w:rPr>
        <w:t>研究目的</w:t>
      </w:r>
    </w:p>
    <w:p w:rsidR="00D17A3B" w:rsidRDefault="00D17A3B" w:rsidP="00315FFA">
      <w:r>
        <w:rPr>
          <w:rFonts w:hint="eastAsia"/>
        </w:rPr>
        <w:t xml:space="preserve">　本研究では，</w:t>
      </w:r>
      <w:r>
        <w:t>e</w:t>
      </w:r>
      <w:r>
        <w:rPr>
          <w:rFonts w:hint="eastAsia"/>
        </w:rPr>
        <w:t>ラーニングによる</w:t>
      </w:r>
      <w:r>
        <w:t>LMS</w:t>
      </w:r>
      <w:r>
        <w:rPr>
          <w:rFonts w:hint="eastAsia"/>
        </w:rPr>
        <w:t>を活用したアジャイル型開発を学ぶ環境を作ることを目的とする．これによりシステム開発の環境変化に適応しやすく，新しくマネジメントできるツールに対しての知識向上を図る．</w:t>
      </w:r>
    </w:p>
    <w:p w:rsidR="00D17A3B" w:rsidRDefault="00D17A3B" w:rsidP="001F5ED4"/>
    <w:p w:rsidR="00D17A3B" w:rsidRDefault="00D17A3B" w:rsidP="001F5ED4">
      <w:pPr>
        <w:pStyle w:val="a7"/>
        <w:numPr>
          <w:ilvl w:val="0"/>
          <w:numId w:val="2"/>
        </w:numPr>
        <w:ind w:leftChars="0"/>
      </w:pPr>
      <w:r>
        <w:rPr>
          <w:rFonts w:hint="eastAsia"/>
        </w:rPr>
        <w:t>研究方法</w:t>
      </w:r>
    </w:p>
    <w:p w:rsidR="00D17A3B" w:rsidRPr="00CD10A3" w:rsidRDefault="00D17A3B" w:rsidP="00EE247D">
      <w:pPr>
        <w:pStyle w:val="a7"/>
        <w:numPr>
          <w:ilvl w:val="1"/>
          <w:numId w:val="2"/>
        </w:numPr>
        <w:ind w:leftChars="0"/>
        <w:rPr>
          <w:rFonts w:ascii="Times New Roman" w:hAnsi="Times New Roman"/>
        </w:rPr>
      </w:pPr>
      <w:r w:rsidRPr="00CD10A3">
        <w:rPr>
          <w:rFonts w:ascii="Times New Roman" w:hAnsi="Times New Roman" w:hint="eastAsia"/>
        </w:rPr>
        <w:t>アジャイル型開発についての調査する</w:t>
      </w:r>
    </w:p>
    <w:p w:rsidR="00D17A3B" w:rsidRPr="00CD10A3" w:rsidRDefault="00D17A3B" w:rsidP="006B5FAF">
      <w:pPr>
        <w:pStyle w:val="a7"/>
        <w:numPr>
          <w:ilvl w:val="1"/>
          <w:numId w:val="2"/>
        </w:numPr>
        <w:ind w:leftChars="0"/>
        <w:rPr>
          <w:rFonts w:ascii="Times New Roman" w:hAnsi="Times New Roman"/>
        </w:rPr>
      </w:pPr>
      <w:r w:rsidRPr="00CD10A3">
        <w:rPr>
          <w:rFonts w:ascii="Times New Roman" w:hAnsi="Times New Roman" w:hint="eastAsia"/>
        </w:rPr>
        <w:t>アジャイル型開発で利用されるツールの調査する</w:t>
      </w:r>
    </w:p>
    <w:p w:rsidR="00D17A3B" w:rsidRPr="00CD10A3" w:rsidRDefault="00D17A3B" w:rsidP="006B5FAF">
      <w:pPr>
        <w:pStyle w:val="a7"/>
        <w:numPr>
          <w:ilvl w:val="1"/>
          <w:numId w:val="2"/>
        </w:numPr>
        <w:ind w:leftChars="0"/>
        <w:rPr>
          <w:rFonts w:ascii="Times New Roman" w:hAnsi="Times New Roman"/>
        </w:rPr>
      </w:pPr>
      <w:r w:rsidRPr="00CD10A3">
        <w:rPr>
          <w:rFonts w:ascii="Times New Roman" w:hAnsi="Times New Roman" w:hint="eastAsia"/>
        </w:rPr>
        <w:t>教育現場への導入方法を提案する</w:t>
      </w:r>
    </w:p>
    <w:p w:rsidR="00D17A3B" w:rsidRPr="00CD10A3" w:rsidRDefault="00D17A3B" w:rsidP="006B5FAF">
      <w:pPr>
        <w:pStyle w:val="a7"/>
        <w:numPr>
          <w:ilvl w:val="1"/>
          <w:numId w:val="2"/>
        </w:numPr>
        <w:ind w:leftChars="0"/>
        <w:rPr>
          <w:rFonts w:ascii="Times New Roman" w:hAnsi="Times New Roman"/>
        </w:rPr>
      </w:pPr>
      <w:r>
        <w:rPr>
          <w:rFonts w:ascii="Times New Roman" w:hAnsi="Times New Roman" w:hint="eastAsia"/>
        </w:rPr>
        <w:t>教育現場に導入・検証</w:t>
      </w:r>
    </w:p>
    <w:p w:rsidR="00D17A3B" w:rsidRPr="00CD10A3" w:rsidRDefault="00D17A3B" w:rsidP="00012F7D">
      <w:pPr>
        <w:pStyle w:val="a7"/>
        <w:numPr>
          <w:ilvl w:val="1"/>
          <w:numId w:val="2"/>
        </w:numPr>
        <w:ind w:leftChars="0"/>
        <w:rPr>
          <w:rFonts w:ascii="Times New Roman" w:hAnsi="Times New Roman"/>
        </w:rPr>
      </w:pPr>
      <w:r>
        <w:rPr>
          <w:rFonts w:ascii="Times New Roman" w:hAnsi="Times New Roman" w:hint="eastAsia"/>
        </w:rPr>
        <w:t>改善プログラム作成</w:t>
      </w:r>
    </w:p>
    <w:p w:rsidR="00D17A3B" w:rsidRDefault="00D17A3B" w:rsidP="006B5FAF">
      <w:pPr>
        <w:pStyle w:val="a7"/>
        <w:ind w:leftChars="0" w:left="0"/>
      </w:pPr>
    </w:p>
    <w:p w:rsidR="00D17A3B" w:rsidRDefault="00D17A3B" w:rsidP="001F5ED4">
      <w:pPr>
        <w:pStyle w:val="a7"/>
        <w:numPr>
          <w:ilvl w:val="0"/>
          <w:numId w:val="2"/>
        </w:numPr>
        <w:ind w:leftChars="0"/>
      </w:pPr>
      <w:r>
        <w:rPr>
          <w:rFonts w:hint="eastAsia"/>
        </w:rPr>
        <w:t>成果物イメージ</w:t>
      </w:r>
    </w:p>
    <w:p w:rsidR="00D17A3B" w:rsidRDefault="00D17A3B" w:rsidP="00012F7D">
      <w:pPr>
        <w:pStyle w:val="a7"/>
        <w:ind w:leftChars="0" w:left="360"/>
      </w:pPr>
      <w:r>
        <w:rPr>
          <w:rFonts w:hint="eastAsia"/>
        </w:rPr>
        <w:t xml:space="preserve">　</w:t>
      </w:r>
      <w:proofErr w:type="spellStart"/>
      <w:r>
        <w:t>Github</w:t>
      </w:r>
      <w:proofErr w:type="spellEnd"/>
      <w:r>
        <w:rPr>
          <w:rFonts w:hint="eastAsia"/>
        </w:rPr>
        <w:t>に追加のプログラムを導入することで，新しいものを作る．</w:t>
      </w:r>
    </w:p>
    <w:p w:rsidR="00D17A3B" w:rsidRDefault="00D17A3B" w:rsidP="001F5ED4">
      <w:pPr>
        <w:pStyle w:val="a7"/>
        <w:ind w:leftChars="0" w:left="360"/>
      </w:pPr>
    </w:p>
    <w:p w:rsidR="00D17A3B" w:rsidRDefault="00D17A3B" w:rsidP="001F5ED4">
      <w:pPr>
        <w:pStyle w:val="a7"/>
        <w:numPr>
          <w:ilvl w:val="0"/>
          <w:numId w:val="2"/>
        </w:numPr>
        <w:ind w:leftChars="0"/>
      </w:pPr>
      <w:r>
        <w:rPr>
          <w:rFonts w:hint="eastAsia"/>
        </w:rPr>
        <w:t>今後の計画</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8"/>
        <w:gridCol w:w="3714"/>
      </w:tblGrid>
      <w:tr w:rsidR="00D17A3B" w:rsidRPr="00CD10A3" w:rsidTr="00012F7D">
        <w:tc>
          <w:tcPr>
            <w:tcW w:w="808" w:type="dxa"/>
          </w:tcPr>
          <w:p w:rsidR="00D17A3B" w:rsidRPr="00CD4279" w:rsidRDefault="00D17A3B" w:rsidP="006531E0">
            <w:pPr>
              <w:rPr>
                <w:rFonts w:ascii="Times New Roman" w:hAnsi="Times New Roman"/>
              </w:rPr>
            </w:pPr>
            <w:r w:rsidRPr="00CD4279">
              <w:rPr>
                <w:rFonts w:ascii="Times New Roman" w:hAnsi="Times New Roman"/>
              </w:rPr>
              <w:t>10</w:t>
            </w:r>
            <w:r w:rsidRPr="00CD4279">
              <w:rPr>
                <w:rFonts w:ascii="Times New Roman" w:hAnsi="Times New Roman" w:hint="eastAsia"/>
              </w:rPr>
              <w:t>月</w:t>
            </w:r>
          </w:p>
        </w:tc>
        <w:tc>
          <w:tcPr>
            <w:tcW w:w="3714" w:type="dxa"/>
          </w:tcPr>
          <w:p w:rsidR="00D17A3B" w:rsidRPr="00CD4279" w:rsidRDefault="00D17A3B" w:rsidP="006531E0">
            <w:pPr>
              <w:rPr>
                <w:rFonts w:ascii="Times New Roman" w:hAnsi="Times New Roman"/>
              </w:rPr>
            </w:pPr>
            <w:r>
              <w:rPr>
                <w:rFonts w:ascii="Times New Roman" w:hAnsi="Times New Roman" w:hint="eastAsia"/>
              </w:rPr>
              <w:t>教育効果を検証</w:t>
            </w:r>
          </w:p>
        </w:tc>
      </w:tr>
      <w:tr w:rsidR="00D17A3B" w:rsidRPr="00CD10A3" w:rsidTr="00012F7D">
        <w:tc>
          <w:tcPr>
            <w:tcW w:w="808" w:type="dxa"/>
          </w:tcPr>
          <w:p w:rsidR="00D17A3B" w:rsidRPr="00CD4279" w:rsidRDefault="00D17A3B" w:rsidP="006531E0">
            <w:pPr>
              <w:rPr>
                <w:rFonts w:ascii="Times New Roman" w:hAnsi="Times New Roman"/>
              </w:rPr>
            </w:pPr>
            <w:r w:rsidRPr="00CD4279">
              <w:rPr>
                <w:rFonts w:ascii="Times New Roman" w:hAnsi="Times New Roman"/>
              </w:rPr>
              <w:t>11</w:t>
            </w:r>
            <w:r w:rsidRPr="00CD4279">
              <w:rPr>
                <w:rFonts w:ascii="Times New Roman" w:hAnsi="Times New Roman" w:hint="eastAsia"/>
              </w:rPr>
              <w:t>月</w:t>
            </w:r>
          </w:p>
        </w:tc>
        <w:tc>
          <w:tcPr>
            <w:tcW w:w="3714" w:type="dxa"/>
          </w:tcPr>
          <w:p w:rsidR="00D17A3B" w:rsidRPr="00CD4279" w:rsidRDefault="00D17A3B" w:rsidP="006531E0">
            <w:pPr>
              <w:rPr>
                <w:rFonts w:ascii="Times New Roman" w:hAnsi="Times New Roman"/>
              </w:rPr>
            </w:pPr>
            <w:r>
              <w:rPr>
                <w:rFonts w:ascii="Times New Roman" w:hAnsi="Times New Roman" w:hint="eastAsia"/>
              </w:rPr>
              <w:t>考察し，改善案を思考</w:t>
            </w:r>
          </w:p>
        </w:tc>
      </w:tr>
      <w:tr w:rsidR="00D17A3B" w:rsidRPr="00CD10A3" w:rsidTr="00012F7D">
        <w:tc>
          <w:tcPr>
            <w:tcW w:w="808" w:type="dxa"/>
          </w:tcPr>
          <w:p w:rsidR="00D17A3B" w:rsidRPr="00CD4279" w:rsidRDefault="00D17A3B" w:rsidP="006531E0">
            <w:pPr>
              <w:rPr>
                <w:rFonts w:ascii="Times New Roman" w:hAnsi="Times New Roman"/>
              </w:rPr>
            </w:pPr>
            <w:r>
              <w:rPr>
                <w:rFonts w:ascii="Times New Roman" w:hAnsi="Times New Roman"/>
              </w:rPr>
              <w:t>12</w:t>
            </w:r>
            <w:r>
              <w:rPr>
                <w:rFonts w:ascii="Times New Roman" w:hAnsi="Times New Roman" w:hint="eastAsia"/>
              </w:rPr>
              <w:t>月</w:t>
            </w:r>
          </w:p>
        </w:tc>
        <w:tc>
          <w:tcPr>
            <w:tcW w:w="3714" w:type="dxa"/>
          </w:tcPr>
          <w:p w:rsidR="00D17A3B" w:rsidRDefault="00D17A3B" w:rsidP="006531E0">
            <w:pPr>
              <w:rPr>
                <w:rFonts w:ascii="Times New Roman" w:hAnsi="Times New Roman"/>
              </w:rPr>
            </w:pPr>
            <w:r>
              <w:rPr>
                <w:rFonts w:ascii="Times New Roman" w:hAnsi="Times New Roman" w:hint="eastAsia"/>
              </w:rPr>
              <w:t>プログラム作成</w:t>
            </w:r>
          </w:p>
        </w:tc>
      </w:tr>
      <w:tr w:rsidR="00D17A3B" w:rsidRPr="00CD10A3" w:rsidTr="00012F7D">
        <w:tc>
          <w:tcPr>
            <w:tcW w:w="808" w:type="dxa"/>
          </w:tcPr>
          <w:p w:rsidR="00D17A3B" w:rsidRDefault="00D17A3B" w:rsidP="006531E0">
            <w:pPr>
              <w:rPr>
                <w:rFonts w:ascii="Times New Roman" w:hAnsi="Times New Roman"/>
              </w:rPr>
            </w:pPr>
            <w:r>
              <w:rPr>
                <w:rFonts w:ascii="Times New Roman" w:hAnsi="Times New Roman"/>
              </w:rPr>
              <w:t>1</w:t>
            </w:r>
            <w:r>
              <w:rPr>
                <w:rFonts w:ascii="Times New Roman" w:hAnsi="Times New Roman" w:hint="eastAsia"/>
              </w:rPr>
              <w:t>月</w:t>
            </w:r>
          </w:p>
        </w:tc>
        <w:tc>
          <w:tcPr>
            <w:tcW w:w="3714" w:type="dxa"/>
          </w:tcPr>
          <w:p w:rsidR="00D17A3B" w:rsidRDefault="00D17A3B" w:rsidP="006531E0">
            <w:pPr>
              <w:rPr>
                <w:rFonts w:ascii="Times New Roman" w:hAnsi="Times New Roman"/>
              </w:rPr>
            </w:pPr>
            <w:r>
              <w:rPr>
                <w:rFonts w:ascii="Times New Roman" w:hAnsi="Times New Roman" w:hint="eastAsia"/>
              </w:rPr>
              <w:t>論文，発表資料作成</w:t>
            </w:r>
          </w:p>
        </w:tc>
      </w:tr>
    </w:tbl>
    <w:p w:rsidR="00D17A3B" w:rsidRDefault="00D17A3B" w:rsidP="001F5ED4">
      <w:pPr>
        <w:pStyle w:val="a7"/>
        <w:ind w:leftChars="0" w:left="360"/>
      </w:pPr>
    </w:p>
    <w:p w:rsidR="00D17A3B" w:rsidRDefault="00D17A3B" w:rsidP="00F441A0"/>
    <w:p w:rsidR="00D17A3B" w:rsidRDefault="00D17A3B" w:rsidP="001F5ED4">
      <w:r>
        <w:rPr>
          <w:rFonts w:hint="eastAsia"/>
        </w:rPr>
        <w:t>参考文献</w:t>
      </w:r>
    </w:p>
    <w:p w:rsidR="00D17A3B" w:rsidRPr="00CD10A3" w:rsidRDefault="00D17A3B" w:rsidP="00EE247D">
      <w:pPr>
        <w:wordWrap w:val="0"/>
        <w:rPr>
          <w:rFonts w:ascii="Times New Roman" w:hAnsi="Times New Roman"/>
        </w:rPr>
      </w:pPr>
      <w:r>
        <w:rPr>
          <w:rFonts w:ascii="Times New Roman" w:hAnsi="Times New Roman"/>
        </w:rPr>
        <w:t>[1</w:t>
      </w:r>
      <w:r w:rsidRPr="00CD10A3">
        <w:rPr>
          <w:rFonts w:ascii="Times New Roman" w:hAnsi="Times New Roman"/>
        </w:rPr>
        <w:t xml:space="preserve">] IPA. </w:t>
      </w:r>
      <w:r w:rsidRPr="00CD10A3">
        <w:rPr>
          <w:rFonts w:ascii="Times New Roman" w:hAnsi="Times New Roman" w:hint="eastAsia"/>
        </w:rPr>
        <w:t>非ウォーターフォール型開発の普及要因と適用領域の拡大に関する調査</w:t>
      </w:r>
      <w:r w:rsidRPr="00CD10A3">
        <w:rPr>
          <w:rFonts w:ascii="Times New Roman" w:hAnsi="Times New Roman"/>
        </w:rPr>
        <w:t xml:space="preserve">. 2012-06-24. </w:t>
      </w:r>
      <w:hyperlink r:id="rId8" w:history="1">
        <w:r w:rsidRPr="00CD10A3">
          <w:rPr>
            <w:rStyle w:val="a9"/>
            <w:rFonts w:ascii="Times New Roman" w:hAnsi="Times New Roman"/>
            <w:u w:val="none"/>
          </w:rPr>
          <w:t>http://sec.ipa.go.jp/reports/20120611/reports_20120611-2.pdf</w:t>
        </w:r>
      </w:hyperlink>
      <w:r w:rsidRPr="00CD10A3">
        <w:rPr>
          <w:rStyle w:val="a9"/>
          <w:rFonts w:ascii="Times New Roman" w:hAnsi="Times New Roman"/>
          <w:u w:val="none"/>
        </w:rPr>
        <w:t>.</w:t>
      </w:r>
    </w:p>
    <w:p w:rsidR="00D17A3B" w:rsidRPr="00EE247D" w:rsidRDefault="00D17A3B" w:rsidP="00EE247D">
      <w:pPr>
        <w:wordWrap w:val="0"/>
        <w:rPr>
          <w:rFonts w:ascii="Times New Roman" w:hAnsi="Times New Roman"/>
        </w:rPr>
      </w:pPr>
      <w:r>
        <w:rPr>
          <w:rFonts w:ascii="Times New Roman" w:hAnsi="Times New Roman"/>
        </w:rPr>
        <w:t>[2</w:t>
      </w:r>
      <w:r w:rsidRPr="00CD10A3">
        <w:rPr>
          <w:rFonts w:ascii="Times New Roman" w:hAnsi="Times New Roman"/>
        </w:rPr>
        <w:t xml:space="preserve">] </w:t>
      </w:r>
      <w:r w:rsidRPr="00CD10A3">
        <w:rPr>
          <w:rFonts w:ascii="Times New Roman" w:hAnsi="Times New Roman" w:hint="eastAsia"/>
        </w:rPr>
        <w:t>日経コンピューター</w:t>
      </w:r>
      <w:r w:rsidRPr="00CD10A3">
        <w:rPr>
          <w:rFonts w:ascii="Times New Roman" w:hAnsi="Times New Roman"/>
        </w:rPr>
        <w:t xml:space="preserve">Report. </w:t>
      </w:r>
      <w:r w:rsidRPr="00CD10A3">
        <w:rPr>
          <w:rFonts w:ascii="Times New Roman" w:hAnsi="Times New Roman" w:hint="eastAsia"/>
        </w:rPr>
        <w:t>楽天がアジャイル開発を全社へ展開</w:t>
      </w:r>
      <w:r w:rsidRPr="00CD10A3">
        <w:rPr>
          <w:rFonts w:ascii="Times New Roman" w:hAnsi="Times New Roman"/>
        </w:rPr>
        <w:t xml:space="preserve">. 2012-11-27. </w:t>
      </w:r>
      <w:hyperlink r:id="rId9" w:history="1">
        <w:r w:rsidRPr="00CD10A3">
          <w:rPr>
            <w:rStyle w:val="a9"/>
            <w:rFonts w:ascii="Times New Roman" w:hAnsi="Times New Roman"/>
            <w:u w:val="none"/>
          </w:rPr>
          <w:t>http://itpro.nikkeibp.co.jp/article/COLUMN/20121116/437986/?k3</w:t>
        </w:r>
      </w:hyperlink>
      <w:r w:rsidRPr="00CD10A3">
        <w:rPr>
          <w:rStyle w:val="a9"/>
          <w:rFonts w:ascii="Times New Roman" w:hAnsi="Times New Roman"/>
          <w:u w:val="none"/>
        </w:rPr>
        <w:t>.</w:t>
      </w:r>
    </w:p>
    <w:p w:rsidR="00D17A3B" w:rsidRDefault="00D17A3B" w:rsidP="001F5ED4">
      <w:r>
        <w:t xml:space="preserve">[3] WEB+DB PRESS Vol.69. 2012-07-25. </w:t>
      </w:r>
    </w:p>
    <w:p w:rsidR="008062F2" w:rsidRDefault="008062F2" w:rsidP="001F5ED4"/>
    <w:p w:rsidR="008062F2" w:rsidRDefault="008062F2" w:rsidP="001F5ED4">
      <w:r>
        <w:rPr>
          <w:rFonts w:hint="eastAsia"/>
        </w:rPr>
        <w:t>ソフトウェア開発は、バージョン管理システムを中心にして行われている。</w:t>
      </w:r>
    </w:p>
    <w:p w:rsidR="008062F2" w:rsidRDefault="008062F2" w:rsidP="001F5ED4">
      <w:r>
        <w:rPr>
          <w:rFonts w:hint="eastAsia"/>
        </w:rPr>
        <w:t>ソフトウェア開発教育の現場でも、バージョン管理システムの導入が求められる。</w:t>
      </w:r>
    </w:p>
    <w:p w:rsidR="008062F2" w:rsidRDefault="008062F2" w:rsidP="001F5ED4">
      <w:r>
        <w:rPr>
          <w:rFonts w:hint="eastAsia"/>
        </w:rPr>
        <w:t>しかし、教育現場に</w:t>
      </w:r>
      <w:r>
        <w:rPr>
          <w:rFonts w:hint="eastAsia"/>
        </w:rPr>
        <w:t>IT</w:t>
      </w:r>
      <w:r>
        <w:rPr>
          <w:rFonts w:hint="eastAsia"/>
        </w:rPr>
        <w:t>を導入する試みにおいて、その中心となることが多い学習管理システム（</w:t>
      </w:r>
      <w:r>
        <w:rPr>
          <w:rFonts w:hint="eastAsia"/>
        </w:rPr>
        <w:t>LMS</w:t>
      </w:r>
      <w:r>
        <w:rPr>
          <w:rFonts w:hint="eastAsia"/>
        </w:rPr>
        <w:t>）は、バージョン管理システムを用いる教育には対応していない。たとえば、</w:t>
      </w:r>
      <w:r>
        <w:rPr>
          <w:rFonts w:hint="eastAsia"/>
        </w:rPr>
        <w:t>LMS</w:t>
      </w:r>
      <w:r>
        <w:rPr>
          <w:rFonts w:hint="eastAsia"/>
        </w:rPr>
        <w:t>の利点の</w:t>
      </w:r>
      <w:r>
        <w:rPr>
          <w:rFonts w:hint="eastAsia"/>
        </w:rPr>
        <w:t>1</w:t>
      </w:r>
      <w:r>
        <w:rPr>
          <w:rFonts w:hint="eastAsia"/>
        </w:rPr>
        <w:t>つに学習者の学習状況を細かく把握できるということがあるが</w:t>
      </w:r>
      <w:r w:rsidR="005C4712">
        <w:rPr>
          <w:rFonts w:hint="eastAsia"/>
        </w:rPr>
        <w:t>（文献がほしい）</w:t>
      </w:r>
      <w:r>
        <w:rPr>
          <w:rFonts w:hint="eastAsia"/>
        </w:rPr>
        <w:t>、既存の</w:t>
      </w:r>
      <w:r>
        <w:rPr>
          <w:rFonts w:hint="eastAsia"/>
        </w:rPr>
        <w:t>LMS</w:t>
      </w:r>
      <w:r>
        <w:rPr>
          <w:rFonts w:hint="eastAsia"/>
        </w:rPr>
        <w:t>は、</w:t>
      </w:r>
      <w:r>
        <w:rPr>
          <w:rFonts w:hint="eastAsia"/>
        </w:rPr>
        <w:t>Subversion</w:t>
      </w:r>
      <w:r>
        <w:rPr>
          <w:rFonts w:hint="eastAsia"/>
        </w:rPr>
        <w:t>や</w:t>
      </w:r>
      <w:proofErr w:type="spellStart"/>
      <w:r>
        <w:rPr>
          <w:rFonts w:hint="eastAsia"/>
        </w:rPr>
        <w:t>Git</w:t>
      </w:r>
      <w:proofErr w:type="spellEnd"/>
      <w:r>
        <w:rPr>
          <w:rFonts w:hint="eastAsia"/>
        </w:rPr>
        <w:t>のような一般によく使われるバージョン管理システムとは連携していないため、それらのバージョン管理システム上での学習者の学習状況を把握することはできない。</w:t>
      </w:r>
    </w:p>
    <w:p w:rsidR="008062F2" w:rsidRDefault="008062F2" w:rsidP="001F5ED4">
      <w:r>
        <w:rPr>
          <w:rFonts w:hint="eastAsia"/>
        </w:rPr>
        <w:t>そこで本研究では、ソフトウェア開発教育にバージョン管理システムを導入し、それを利用した学習の状況を、</w:t>
      </w:r>
      <w:r>
        <w:rPr>
          <w:rFonts w:hint="eastAsia"/>
        </w:rPr>
        <w:t>LMS</w:t>
      </w:r>
      <w:r>
        <w:rPr>
          <w:rFonts w:hint="eastAsia"/>
        </w:rPr>
        <w:t>上で把握できるようなシステムの開発を目指す。</w:t>
      </w:r>
    </w:p>
    <w:p w:rsidR="008062F2" w:rsidRDefault="008062F2" w:rsidP="001F5ED4"/>
    <w:p w:rsidR="008062F2" w:rsidRDefault="008062F2" w:rsidP="001F5ED4">
      <w:r>
        <w:rPr>
          <w:rFonts w:hint="eastAsia"/>
        </w:rPr>
        <w:t>現状</w:t>
      </w:r>
    </w:p>
    <w:p w:rsidR="008062F2" w:rsidRDefault="008062F2" w:rsidP="001F5ED4">
      <w:r>
        <w:rPr>
          <w:rFonts w:hint="eastAsia"/>
        </w:rPr>
        <w:t>現在最もよく利用されているバージョン管理サービス（バージョン管理システムを提供するサービス）の</w:t>
      </w:r>
      <w:r>
        <w:rPr>
          <w:rFonts w:hint="eastAsia"/>
        </w:rPr>
        <w:t>1</w:t>
      </w:r>
      <w:r>
        <w:rPr>
          <w:rFonts w:hint="eastAsia"/>
        </w:rPr>
        <w:t>つである</w:t>
      </w:r>
      <w:proofErr w:type="spellStart"/>
      <w:r>
        <w:rPr>
          <w:rFonts w:hint="eastAsia"/>
        </w:rPr>
        <w:t>GitHub</w:t>
      </w:r>
      <w:proofErr w:type="spellEnd"/>
      <w:r>
        <w:rPr>
          <w:rFonts w:hint="eastAsia"/>
        </w:rPr>
        <w:t>を、千葉工業大学社会システム科学部で開講されている講義「プログラム言語とプログラミング」で</w:t>
      </w:r>
      <w:r w:rsidR="005C4712">
        <w:rPr>
          <w:rFonts w:hint="eastAsia"/>
        </w:rPr>
        <w:t>学生に利用してもらった。</w:t>
      </w:r>
    </w:p>
    <w:p w:rsidR="005C4712" w:rsidRDefault="005C4712" w:rsidP="001F5ED4">
      <w:r>
        <w:rPr>
          <w:rFonts w:hint="eastAsia"/>
        </w:rPr>
        <w:t>学生には・・・という課題が出された。</w:t>
      </w:r>
    </w:p>
    <w:p w:rsidR="005C4712" w:rsidRDefault="005C4712" w:rsidP="001F5ED4">
      <w:proofErr w:type="spellStart"/>
      <w:r>
        <w:rPr>
          <w:rFonts w:hint="eastAsia"/>
        </w:rPr>
        <w:t>GitHub</w:t>
      </w:r>
      <w:proofErr w:type="spellEnd"/>
      <w:r>
        <w:rPr>
          <w:rFonts w:hint="eastAsia"/>
        </w:rPr>
        <w:t>のログを解析することで・・・のような結果が得られるようになっている。</w:t>
      </w:r>
    </w:p>
    <w:p w:rsidR="005C4712" w:rsidRDefault="005C4712" w:rsidP="001F5ED4"/>
    <w:p w:rsidR="005C4712" w:rsidRDefault="005C4712" w:rsidP="001F5ED4">
      <w:r>
        <w:rPr>
          <w:rFonts w:hint="eastAsia"/>
        </w:rPr>
        <w:t>今後の展望</w:t>
      </w:r>
    </w:p>
    <w:p w:rsidR="005C4712" w:rsidRDefault="005C4712" w:rsidP="005C4712">
      <w:pPr>
        <w:numPr>
          <w:ilvl w:val="0"/>
          <w:numId w:val="4"/>
        </w:numPr>
      </w:pPr>
      <w:proofErr w:type="spellStart"/>
      <w:r>
        <w:rPr>
          <w:rFonts w:hint="eastAsia"/>
        </w:rPr>
        <w:t>GitHub</w:t>
      </w:r>
      <w:proofErr w:type="spellEnd"/>
      <w:r>
        <w:rPr>
          <w:rFonts w:hint="eastAsia"/>
        </w:rPr>
        <w:t>の特定のアカウントの活動を自動的に取得するプログラムを開発する。</w:t>
      </w:r>
    </w:p>
    <w:p w:rsidR="005C4712" w:rsidRDefault="005C4712" w:rsidP="005C4712">
      <w:pPr>
        <w:numPr>
          <w:ilvl w:val="0"/>
          <w:numId w:val="4"/>
        </w:numPr>
      </w:pPr>
      <w:r>
        <w:rPr>
          <w:rFonts w:hint="eastAsia"/>
        </w:rPr>
        <w:t>LMS</w:t>
      </w:r>
      <w:r>
        <w:rPr>
          <w:rFonts w:hint="eastAsia"/>
        </w:rPr>
        <w:t>上で、</w:t>
      </w:r>
      <w:r>
        <w:rPr>
          <w:rFonts w:hint="eastAsia"/>
        </w:rPr>
        <w:t>LMS</w:t>
      </w:r>
      <w:r>
        <w:rPr>
          <w:rFonts w:hint="eastAsia"/>
        </w:rPr>
        <w:t>のアカウントと</w:t>
      </w:r>
      <w:proofErr w:type="spellStart"/>
      <w:r>
        <w:rPr>
          <w:rFonts w:hint="eastAsia"/>
        </w:rPr>
        <w:t>GitHub</w:t>
      </w:r>
      <w:proofErr w:type="spellEnd"/>
      <w:r>
        <w:rPr>
          <w:rFonts w:hint="eastAsia"/>
        </w:rPr>
        <w:t>のアカウントを統合するデータベースを構築する。</w:t>
      </w:r>
    </w:p>
    <w:p w:rsidR="005C4712" w:rsidRDefault="005C4712" w:rsidP="005C4712">
      <w:pPr>
        <w:numPr>
          <w:ilvl w:val="0"/>
          <w:numId w:val="4"/>
        </w:numPr>
      </w:pPr>
      <w:r>
        <w:rPr>
          <w:rFonts w:hint="eastAsia"/>
        </w:rPr>
        <w:t>1</w:t>
      </w:r>
      <w:r>
        <w:rPr>
          <w:rFonts w:hint="eastAsia"/>
        </w:rPr>
        <w:t>と</w:t>
      </w:r>
      <w:r>
        <w:rPr>
          <w:rFonts w:hint="eastAsia"/>
        </w:rPr>
        <w:t>2</w:t>
      </w:r>
      <w:r>
        <w:rPr>
          <w:rFonts w:hint="eastAsia"/>
        </w:rPr>
        <w:t>を組み合わせることで、学習者の</w:t>
      </w:r>
      <w:proofErr w:type="spellStart"/>
      <w:r>
        <w:rPr>
          <w:rFonts w:hint="eastAsia"/>
        </w:rPr>
        <w:t>GitHub</w:t>
      </w:r>
      <w:proofErr w:type="spellEnd"/>
      <w:r>
        <w:rPr>
          <w:rFonts w:hint="eastAsia"/>
        </w:rPr>
        <w:t>上での活動を、</w:t>
      </w:r>
      <w:r>
        <w:rPr>
          <w:rFonts w:hint="eastAsia"/>
        </w:rPr>
        <w:t>LMS</w:t>
      </w:r>
      <w:r>
        <w:rPr>
          <w:rFonts w:hint="eastAsia"/>
        </w:rPr>
        <w:t>上で確認できるようにする。</w:t>
      </w:r>
    </w:p>
    <w:p w:rsidR="005C4712" w:rsidRDefault="005C4712" w:rsidP="001F5ED4"/>
    <w:p w:rsidR="005C4712" w:rsidRPr="005C4712" w:rsidRDefault="005C4712" w:rsidP="001F5ED4"/>
    <w:p w:rsidR="005C4712" w:rsidRDefault="005C4712" w:rsidP="001F5ED4">
      <w:proofErr w:type="spellStart"/>
      <w:r>
        <w:rPr>
          <w:rFonts w:hint="eastAsia"/>
        </w:rPr>
        <w:t>Git</w:t>
      </w:r>
      <w:proofErr w:type="spellEnd"/>
      <w:r>
        <w:rPr>
          <w:rFonts w:hint="eastAsia"/>
        </w:rPr>
        <w:t>とは何か（概要では不要）</w:t>
      </w:r>
    </w:p>
    <w:p w:rsidR="005C4712" w:rsidRDefault="005C4712" w:rsidP="001F5ED4">
      <w:proofErr w:type="spellStart"/>
      <w:r>
        <w:rPr>
          <w:rFonts w:hint="eastAsia"/>
        </w:rPr>
        <w:t>GitHub</w:t>
      </w:r>
      <w:proofErr w:type="spellEnd"/>
      <w:r>
        <w:rPr>
          <w:rFonts w:hint="eastAsia"/>
        </w:rPr>
        <w:t>とは何か（概要では不要）</w:t>
      </w:r>
    </w:p>
    <w:p w:rsidR="005C4712" w:rsidRDefault="005C4712" w:rsidP="001F5ED4">
      <w:proofErr w:type="spellStart"/>
      <w:r>
        <w:rPr>
          <w:rFonts w:hint="eastAsia"/>
        </w:rPr>
        <w:t>GitHub</w:t>
      </w:r>
      <w:proofErr w:type="spellEnd"/>
      <w:r>
        <w:rPr>
          <w:rFonts w:hint="eastAsia"/>
        </w:rPr>
        <w:t>を使うことの利点（概要では不要）</w:t>
      </w:r>
    </w:p>
    <w:p w:rsidR="005C4712" w:rsidRDefault="005C4712" w:rsidP="001F5ED4">
      <w:r>
        <w:rPr>
          <w:rFonts w:hint="eastAsia"/>
        </w:rPr>
        <w:t>・教員が</w:t>
      </w:r>
      <w:proofErr w:type="spellStart"/>
      <w:r>
        <w:rPr>
          <w:rFonts w:hint="eastAsia"/>
        </w:rPr>
        <w:t>Git</w:t>
      </w:r>
      <w:proofErr w:type="spellEnd"/>
      <w:r>
        <w:rPr>
          <w:rFonts w:hint="eastAsia"/>
        </w:rPr>
        <w:t>のサーバを用意する必要が無い。</w:t>
      </w:r>
    </w:p>
    <w:p w:rsidR="005C4712" w:rsidRDefault="005C4712" w:rsidP="001F5ED4">
      <w:r>
        <w:rPr>
          <w:rFonts w:hint="eastAsia"/>
        </w:rPr>
        <w:t>・クラウド（資源を気にする必要が無い）</w:t>
      </w:r>
    </w:p>
    <w:p w:rsidR="005C4712" w:rsidRPr="005C4712" w:rsidRDefault="005C4712" w:rsidP="001F5ED4">
      <w:r>
        <w:rPr>
          <w:rFonts w:hint="eastAsia"/>
        </w:rPr>
        <w:t>・実社会で実際に使われているものを使って学べる（おもちゃじゃない）</w:t>
      </w:r>
    </w:p>
    <w:p w:rsidR="00781118" w:rsidRDefault="00781118" w:rsidP="00781118">
      <w:pPr>
        <w:jc w:val="center"/>
        <w:rPr>
          <w:rFonts w:ascii="Times New Roman" w:hAnsi="Times New Roman"/>
        </w:rPr>
      </w:pPr>
      <w:r>
        <w:br w:type="page"/>
      </w:r>
      <w:r w:rsidRPr="00D5260C">
        <w:rPr>
          <w:rFonts w:ascii="Times New Roman" w:hAnsi="Times New Roman" w:hint="eastAsia"/>
          <w:sz w:val="28"/>
        </w:rPr>
        <w:lastRenderedPageBreak/>
        <w:t>アジャイル型開発のためのプロジェクトマネジメント教育に関する研究</w:t>
      </w:r>
    </w:p>
    <w:p w:rsidR="00781118" w:rsidRPr="00D5260C" w:rsidRDefault="00781118" w:rsidP="00781118">
      <w:pPr>
        <w:jc w:val="center"/>
        <w:rPr>
          <w:rFonts w:ascii="Times New Roman" w:hAnsi="Times New Roman"/>
        </w:rPr>
      </w:pPr>
    </w:p>
    <w:p w:rsidR="00781118" w:rsidRDefault="00781118" w:rsidP="00781118">
      <w:pPr>
        <w:jc w:val="center"/>
        <w:rPr>
          <w:rFonts w:ascii="Times New Roman" w:hAnsi="Times New Roman"/>
        </w:rPr>
      </w:pPr>
    </w:p>
    <w:p w:rsidR="00781118" w:rsidRDefault="00781118" w:rsidP="00781118">
      <w:pPr>
        <w:jc w:val="center"/>
        <w:rPr>
          <w:rFonts w:ascii="Times New Roman" w:hAnsi="Times New Roman"/>
        </w:rPr>
      </w:pPr>
      <w:r>
        <w:rPr>
          <w:rFonts w:ascii="Times New Roman" w:hAnsi="Times New Roman"/>
        </w:rPr>
        <w:t>PM</w:t>
      </w:r>
      <w:r>
        <w:rPr>
          <w:rFonts w:ascii="Times New Roman" w:hAnsi="Times New Roman" w:hint="eastAsia"/>
        </w:rPr>
        <w:t xml:space="preserve">コース　矢吹研究室　</w:t>
      </w:r>
      <w:r>
        <w:rPr>
          <w:rFonts w:ascii="Times New Roman" w:hAnsi="Times New Roman"/>
        </w:rPr>
        <w:t>1042098</w:t>
      </w:r>
      <w:r>
        <w:rPr>
          <w:rFonts w:ascii="Times New Roman" w:hAnsi="Times New Roman" w:hint="eastAsia"/>
        </w:rPr>
        <w:t xml:space="preserve">　野口杏子</w:t>
      </w:r>
    </w:p>
    <w:p w:rsidR="00781118" w:rsidRPr="00767F41" w:rsidRDefault="00781118" w:rsidP="00781118">
      <w:pPr>
        <w:rPr>
          <w:rFonts w:ascii="Times New Roman" w:hAnsi="Times New Roman"/>
        </w:rPr>
      </w:pPr>
    </w:p>
    <w:p w:rsidR="00781118" w:rsidRDefault="00781118" w:rsidP="00781118">
      <w:pPr>
        <w:rPr>
          <w:rFonts w:ascii="Times New Roman" w:hAnsi="Times New Roman"/>
        </w:rPr>
      </w:pPr>
    </w:p>
    <w:p w:rsidR="00781118" w:rsidRDefault="00781118" w:rsidP="00781118">
      <w:pPr>
        <w:rPr>
          <w:rFonts w:ascii="Times New Roman" w:hAnsi="Times New Roman"/>
        </w:rPr>
        <w:sectPr w:rsidR="00781118" w:rsidSect="00004EB7">
          <w:type w:val="continuous"/>
          <w:pgSz w:w="11906" w:h="16838" w:code="9"/>
          <w:pgMar w:top="1247" w:right="1077" w:bottom="1247" w:left="1077" w:header="851" w:footer="992" w:gutter="0"/>
          <w:cols w:space="420"/>
          <w:docGrid w:type="linesAndChars" w:linePitch="286" w:charSpace="409"/>
        </w:sectPr>
      </w:pPr>
    </w:p>
    <w:p w:rsidR="00781118" w:rsidRPr="00D5260C" w:rsidRDefault="00781118" w:rsidP="00781118">
      <w:pPr>
        <w:pStyle w:val="a7"/>
        <w:numPr>
          <w:ilvl w:val="0"/>
          <w:numId w:val="5"/>
        </w:numPr>
        <w:ind w:leftChars="0"/>
        <w:rPr>
          <w:rFonts w:ascii="Times New Roman" w:hAnsi="Times New Roman"/>
        </w:rPr>
      </w:pPr>
      <w:r>
        <w:rPr>
          <w:rFonts w:ascii="Times New Roman" w:hAnsi="Times New Roman" w:hint="eastAsia"/>
        </w:rPr>
        <w:lastRenderedPageBreak/>
        <w:t>研究の</w:t>
      </w:r>
      <w:r w:rsidRPr="00D5260C">
        <w:rPr>
          <w:rFonts w:ascii="Times New Roman" w:hAnsi="Times New Roman" w:hint="eastAsia"/>
        </w:rPr>
        <w:t>背景</w:t>
      </w:r>
    </w:p>
    <w:p w:rsidR="00781118" w:rsidRDefault="00781118" w:rsidP="00781118">
      <w:pPr>
        <w:rPr>
          <w:rFonts w:ascii="Times New Roman" w:hAnsi="Times New Roman"/>
        </w:rPr>
      </w:pPr>
      <w:r>
        <w:rPr>
          <w:rFonts w:ascii="Times New Roman" w:hAnsi="Times New Roman" w:hint="eastAsia"/>
        </w:rPr>
        <w:t xml:space="preserve">　現在，ソフトウェア開発はバージョン管理を中心にして行われている．近年，市場環境の変化や競合環境の変化が激しくなっており，それに適応するスピードや品質が求められてきている．バージョン管理をしっかりと行うことで，バグの発見などが早期に確認することができるので重要になってくる．そのことから，ソフトウェア開発の教育現場でも，バージョン管理システムの導入が求められる．なぜなら開発の手順・手法を学ぶことが多いが，実際にツールを使う機会が少なく理解が乏しい状況だからである．</w:t>
      </w:r>
    </w:p>
    <w:p w:rsidR="00781118" w:rsidRDefault="00781118" w:rsidP="00781118">
      <w:r>
        <w:rPr>
          <w:rFonts w:ascii="Times New Roman" w:hAnsi="Times New Roman" w:hint="eastAsia"/>
        </w:rPr>
        <w:t xml:space="preserve">　しかし教育現場に</w:t>
      </w:r>
      <w:r>
        <w:rPr>
          <w:rFonts w:ascii="Times New Roman" w:hAnsi="Times New Roman"/>
        </w:rPr>
        <w:t>IT</w:t>
      </w:r>
      <w:r>
        <w:rPr>
          <w:rFonts w:ascii="Times New Roman" w:hAnsi="Times New Roman" w:hint="eastAsia"/>
        </w:rPr>
        <w:t>を導入する試みにおいて，その中心となることが多い学習管理システム（</w:t>
      </w:r>
      <w:r>
        <w:rPr>
          <w:rFonts w:ascii="Times New Roman" w:hAnsi="Times New Roman"/>
        </w:rPr>
        <w:t>LMS</w:t>
      </w:r>
      <w:r>
        <w:rPr>
          <w:rFonts w:ascii="Times New Roman" w:hAnsi="Times New Roman" w:hint="eastAsia"/>
        </w:rPr>
        <w:t>）は，バージョン管理システムを用いる教育には対応していない．たとえば，</w:t>
      </w:r>
      <w:r>
        <w:rPr>
          <w:rFonts w:ascii="Times New Roman" w:hAnsi="Times New Roman"/>
        </w:rPr>
        <w:t>LMS</w:t>
      </w:r>
      <w:r>
        <w:rPr>
          <w:rFonts w:ascii="Times New Roman" w:hAnsi="Times New Roman" w:hint="eastAsia"/>
        </w:rPr>
        <w:t>の利点の１つに学習者の学習状況を細かく把握できるということがあるが，既存の</w:t>
      </w:r>
      <w:r>
        <w:rPr>
          <w:rFonts w:ascii="Times New Roman" w:hAnsi="Times New Roman"/>
        </w:rPr>
        <w:t>LMS</w:t>
      </w:r>
      <w:r>
        <w:rPr>
          <w:rFonts w:ascii="Times New Roman" w:hAnsi="Times New Roman" w:hint="eastAsia"/>
        </w:rPr>
        <w:t>は</w:t>
      </w:r>
      <w:r>
        <w:t>Subversion</w:t>
      </w:r>
      <w:r>
        <w:rPr>
          <w:rFonts w:hint="eastAsia"/>
        </w:rPr>
        <w:t>や</w:t>
      </w:r>
      <w:proofErr w:type="spellStart"/>
      <w:r>
        <w:t>Git</w:t>
      </w:r>
      <w:proofErr w:type="spellEnd"/>
      <w:r>
        <w:rPr>
          <w:rFonts w:hint="eastAsia"/>
        </w:rPr>
        <w:t>のような一般によく使われるバージョン管理システムとは連携していないため、それらのバージョン管理システム上での学習者の学習状況を把握することはできない。そのため，把握するには</w:t>
      </w:r>
      <w:r>
        <w:t>LMS</w:t>
      </w:r>
      <w:r>
        <w:rPr>
          <w:rFonts w:hint="eastAsia"/>
        </w:rPr>
        <w:t>のアカウントと</w:t>
      </w:r>
      <w:proofErr w:type="spellStart"/>
      <w:r>
        <w:t>Github</w:t>
      </w:r>
      <w:proofErr w:type="spellEnd"/>
      <w:r>
        <w:rPr>
          <w:rFonts w:hint="eastAsia"/>
        </w:rPr>
        <w:t>のアカウントで個々に確認し，参照していかなければならないので，手間と時間がかかり利用しにくい．</w:t>
      </w:r>
    </w:p>
    <w:p w:rsidR="00781118" w:rsidRDefault="00781118" w:rsidP="00781118">
      <w:pPr>
        <w:ind w:firstLineChars="100" w:firstLine="212"/>
      </w:pPr>
      <w:r>
        <w:rPr>
          <w:rFonts w:hint="eastAsia"/>
        </w:rPr>
        <w:t>そこで本研究では、ソフトウェア開発教育にバージョン管理システムを導入し、それを利用した学習の状況を、</w:t>
      </w:r>
      <w:r>
        <w:t>LMS</w:t>
      </w:r>
      <w:r>
        <w:rPr>
          <w:rFonts w:hint="eastAsia"/>
        </w:rPr>
        <w:t>上で把握できるようなシステムの開発を目指します．</w:t>
      </w:r>
    </w:p>
    <w:p w:rsidR="00781118" w:rsidRPr="00860249" w:rsidRDefault="00781118" w:rsidP="00781118">
      <w:pPr>
        <w:ind w:firstLineChars="100" w:firstLine="212"/>
        <w:rPr>
          <w:rFonts w:ascii="Times New Roman" w:hAnsi="Times New Roman"/>
          <w:kern w:val="0"/>
        </w:rPr>
      </w:pPr>
      <w:r>
        <w:rPr>
          <w:rFonts w:hint="eastAsia"/>
        </w:rPr>
        <w:t>バージョン管理システムの導入ツールとして，</w:t>
      </w:r>
      <w:r>
        <w:rPr>
          <w:rFonts w:ascii="Times New Roman" w:hAnsi="Times New Roman" w:hint="eastAsia"/>
          <w:kern w:val="0"/>
        </w:rPr>
        <w:t>多くの開発者に利用されている</w:t>
      </w:r>
      <w:r>
        <w:rPr>
          <w:rFonts w:ascii="Times New Roman" w:hAnsi="Times New Roman"/>
          <w:kern w:val="0"/>
        </w:rPr>
        <w:t xml:space="preserve"> </w:t>
      </w:r>
      <w:proofErr w:type="spellStart"/>
      <w:r>
        <w:rPr>
          <w:rFonts w:ascii="Times New Roman" w:hAnsi="Times New Roman"/>
          <w:kern w:val="0"/>
        </w:rPr>
        <w:t>Github</w:t>
      </w:r>
      <w:proofErr w:type="spellEnd"/>
      <w:r>
        <w:rPr>
          <w:rFonts w:ascii="Times New Roman" w:hAnsi="Times New Roman" w:hint="eastAsia"/>
          <w:kern w:val="0"/>
        </w:rPr>
        <w:t>を利用し，学習のためだけではない，今後にも役立つことができます．</w:t>
      </w:r>
    </w:p>
    <w:p w:rsidR="00781118" w:rsidRDefault="00781118" w:rsidP="00781118">
      <w:pPr>
        <w:rPr>
          <w:rFonts w:ascii="Times New Roman" w:hAnsi="Times New Roman"/>
        </w:rPr>
      </w:pPr>
    </w:p>
    <w:p w:rsidR="00781118" w:rsidRDefault="00781118" w:rsidP="00781118">
      <w:pPr>
        <w:numPr>
          <w:ilvl w:val="0"/>
          <w:numId w:val="5"/>
        </w:numPr>
        <w:rPr>
          <w:rFonts w:ascii="Times New Roman" w:hAnsi="Times New Roman"/>
        </w:rPr>
      </w:pPr>
      <w:r>
        <w:rPr>
          <w:rFonts w:ascii="Times New Roman" w:hAnsi="Times New Roman" w:hint="eastAsia"/>
        </w:rPr>
        <w:t>研究目的</w:t>
      </w:r>
    </w:p>
    <w:p w:rsidR="00781118" w:rsidRDefault="00781118" w:rsidP="00781118">
      <w:pPr>
        <w:ind w:firstLineChars="100" w:firstLine="212"/>
      </w:pPr>
      <w:r>
        <w:rPr>
          <w:rFonts w:hint="eastAsia"/>
        </w:rPr>
        <w:t>そこで本研究では、ソフトウェア開発教育にバージョン管理システムを導入し、それを利用した学習の状況を、</w:t>
      </w:r>
      <w:r>
        <w:t>LMS</w:t>
      </w:r>
      <w:r>
        <w:rPr>
          <w:rFonts w:hint="eastAsia"/>
        </w:rPr>
        <w:t>上で把握できるようなシステムの開発を目的とする．</w:t>
      </w:r>
    </w:p>
    <w:p w:rsidR="00781118" w:rsidRDefault="00781118" w:rsidP="00781118">
      <w:pPr>
        <w:ind w:firstLineChars="100" w:firstLine="212"/>
      </w:pPr>
      <w:r>
        <w:rPr>
          <w:rFonts w:hint="eastAsia"/>
        </w:rPr>
        <w:t>これにより，より細かく学生の行動を知ることができ，環境変化についていくことができると考える．</w:t>
      </w:r>
    </w:p>
    <w:p w:rsidR="00781118" w:rsidRDefault="00781118" w:rsidP="00781118"/>
    <w:p w:rsidR="00781118" w:rsidRDefault="00781118" w:rsidP="00781118">
      <w:pPr>
        <w:numPr>
          <w:ilvl w:val="0"/>
          <w:numId w:val="5"/>
        </w:numPr>
      </w:pPr>
      <w:r>
        <w:rPr>
          <w:rFonts w:hint="eastAsia"/>
        </w:rPr>
        <w:lastRenderedPageBreak/>
        <w:t>研究方法</w:t>
      </w:r>
    </w:p>
    <w:p w:rsidR="00781118" w:rsidRDefault="00781118" w:rsidP="00781118">
      <w:r>
        <w:rPr>
          <w:rFonts w:hint="eastAsia"/>
        </w:rPr>
        <w:t xml:space="preserve">　現在最もよく利用されているバージョン管理サービス（バージョン管理システムを提供するサービス）の</w:t>
      </w:r>
      <w:r>
        <w:t>1</w:t>
      </w:r>
      <w:r>
        <w:rPr>
          <w:rFonts w:hint="eastAsia"/>
        </w:rPr>
        <w:t>つである</w:t>
      </w:r>
      <w:proofErr w:type="spellStart"/>
      <w:r>
        <w:t>GitHub</w:t>
      </w:r>
      <w:proofErr w:type="spellEnd"/>
      <w:r>
        <w:rPr>
          <w:rFonts w:hint="eastAsia"/>
        </w:rPr>
        <w:t>を、千葉工業大学社会システム科学部で開講されている講義「プログラム言語とプログラミング」で学生に利用してもらい，</w:t>
      </w:r>
      <w:proofErr w:type="spellStart"/>
      <w:r>
        <w:t>GitHub</w:t>
      </w:r>
      <w:proofErr w:type="spellEnd"/>
      <w:r>
        <w:rPr>
          <w:rFonts w:hint="eastAsia"/>
        </w:rPr>
        <w:t>のログを解析する．その後，プログラムを開発し，シュミレーションを行う．</w:t>
      </w:r>
    </w:p>
    <w:p w:rsidR="00781118" w:rsidRDefault="00781118" w:rsidP="00781118"/>
    <w:p w:rsidR="00781118" w:rsidRDefault="00781118" w:rsidP="00781118">
      <w:pPr>
        <w:numPr>
          <w:ilvl w:val="0"/>
          <w:numId w:val="5"/>
        </w:numPr>
      </w:pPr>
      <w:r>
        <w:rPr>
          <w:rFonts w:hint="eastAsia"/>
        </w:rPr>
        <w:t>成果物イメージ</w:t>
      </w:r>
    </w:p>
    <w:p w:rsidR="00781118" w:rsidRDefault="00781118" w:rsidP="00781118">
      <w:r>
        <w:rPr>
          <w:rFonts w:hint="eastAsia"/>
        </w:rPr>
        <w:t xml:space="preserve">　学習者の</w:t>
      </w:r>
      <w:proofErr w:type="spellStart"/>
      <w:r>
        <w:t>Github</w:t>
      </w:r>
      <w:proofErr w:type="spellEnd"/>
      <w:r>
        <w:rPr>
          <w:rFonts w:hint="eastAsia"/>
        </w:rPr>
        <w:t>上での活動を，指導者が</w:t>
      </w:r>
      <w:r>
        <w:t>LMS</w:t>
      </w:r>
      <w:r>
        <w:rPr>
          <w:rFonts w:hint="eastAsia"/>
        </w:rPr>
        <w:t>上で確認できるようにする．</w:t>
      </w:r>
    </w:p>
    <w:p w:rsidR="00781118" w:rsidRDefault="00781118" w:rsidP="00781118"/>
    <w:p w:rsidR="00781118" w:rsidRDefault="00781118" w:rsidP="00781118">
      <w:pPr>
        <w:numPr>
          <w:ilvl w:val="0"/>
          <w:numId w:val="5"/>
        </w:numPr>
      </w:pPr>
      <w:r>
        <w:rPr>
          <w:rFonts w:hint="eastAsia"/>
        </w:rPr>
        <w:t>進捗状況</w:t>
      </w:r>
    </w:p>
    <w:p w:rsidR="00781118" w:rsidRDefault="00781118" w:rsidP="00781118">
      <w:r>
        <w:rPr>
          <w:rFonts w:hint="eastAsia"/>
        </w:rPr>
        <w:t xml:space="preserve">　学生に</w:t>
      </w:r>
      <w:proofErr w:type="spellStart"/>
      <w:r>
        <w:t>Github</w:t>
      </w:r>
      <w:proofErr w:type="spellEnd"/>
      <w:r>
        <w:rPr>
          <w:rFonts w:hint="eastAsia"/>
        </w:rPr>
        <w:t>を利用してもらい，コミットログの整理が完了，その成果について解析を行っている．</w:t>
      </w:r>
    </w:p>
    <w:p w:rsidR="00781118" w:rsidRDefault="00781118" w:rsidP="00781118"/>
    <w:p w:rsidR="00781118" w:rsidRDefault="00781118" w:rsidP="00781118">
      <w:pPr>
        <w:numPr>
          <w:ilvl w:val="0"/>
          <w:numId w:val="5"/>
        </w:numPr>
      </w:pPr>
      <w:r>
        <w:rPr>
          <w:rFonts w:hint="eastAsia"/>
        </w:rPr>
        <w:t>今後の計画</w:t>
      </w:r>
    </w:p>
    <w:p w:rsidR="00781118" w:rsidRDefault="00781118" w:rsidP="00781118">
      <w:pPr>
        <w:numPr>
          <w:ilvl w:val="1"/>
          <w:numId w:val="5"/>
        </w:numPr>
      </w:pPr>
      <w:proofErr w:type="spellStart"/>
      <w:r>
        <w:t>GitHub</w:t>
      </w:r>
      <w:proofErr w:type="spellEnd"/>
      <w:r>
        <w:rPr>
          <w:rFonts w:hint="eastAsia"/>
        </w:rPr>
        <w:t>の特定のアカウントの活動を自動的に取得するプログラムを開発する。</w:t>
      </w:r>
    </w:p>
    <w:p w:rsidR="00781118" w:rsidRDefault="00781118" w:rsidP="00781118">
      <w:pPr>
        <w:numPr>
          <w:ilvl w:val="1"/>
          <w:numId w:val="5"/>
        </w:numPr>
      </w:pPr>
      <w:bookmarkStart w:id="0" w:name="_GoBack"/>
      <w:bookmarkEnd w:id="0"/>
      <w:r>
        <w:t>LMS</w:t>
      </w:r>
      <w:r>
        <w:rPr>
          <w:rFonts w:hint="eastAsia"/>
        </w:rPr>
        <w:t>上で、</w:t>
      </w:r>
      <w:r>
        <w:t>LMS</w:t>
      </w:r>
      <w:r>
        <w:rPr>
          <w:rFonts w:hint="eastAsia"/>
        </w:rPr>
        <w:t>のアカウントと</w:t>
      </w:r>
      <w:proofErr w:type="spellStart"/>
      <w:r>
        <w:t>GitHub</w:t>
      </w:r>
      <w:proofErr w:type="spellEnd"/>
      <w:r>
        <w:rPr>
          <w:rFonts w:hint="eastAsia"/>
        </w:rPr>
        <w:t>のアカウントを統合するデータベースを構築する。</w:t>
      </w:r>
    </w:p>
    <w:p w:rsidR="00781118" w:rsidRDefault="00781118" w:rsidP="00781118">
      <w:pPr>
        <w:numPr>
          <w:ilvl w:val="1"/>
          <w:numId w:val="5"/>
        </w:numPr>
      </w:pPr>
      <w:r>
        <w:rPr>
          <w:rFonts w:hint="eastAsia"/>
        </w:rPr>
        <w:t>①と②を組み合わせることで、学習者の</w:t>
      </w:r>
      <w:proofErr w:type="spellStart"/>
      <w:r>
        <w:t>GitHub</w:t>
      </w:r>
      <w:proofErr w:type="spellEnd"/>
      <w:r>
        <w:rPr>
          <w:rFonts w:hint="eastAsia"/>
        </w:rPr>
        <w:t>上での活動を、</w:t>
      </w:r>
      <w:r>
        <w:t>LMS</w:t>
      </w:r>
      <w:r>
        <w:rPr>
          <w:rFonts w:hint="eastAsia"/>
        </w:rPr>
        <w:t>上で確認できるようにする。</w:t>
      </w:r>
    </w:p>
    <w:p w:rsidR="00781118" w:rsidRDefault="00781118" w:rsidP="00781118">
      <w:pPr>
        <w:rPr>
          <w:rFonts w:ascii="Times New Roman" w:hAnsi="Times New Roman"/>
        </w:rPr>
      </w:pPr>
    </w:p>
    <w:p w:rsidR="00781118" w:rsidRDefault="00781118" w:rsidP="00781118">
      <w:r>
        <w:rPr>
          <w:rFonts w:hint="eastAsia"/>
        </w:rPr>
        <w:t>参考文献</w:t>
      </w:r>
    </w:p>
    <w:p w:rsidR="00781118" w:rsidRPr="00CD10A3" w:rsidRDefault="00781118" w:rsidP="00781118">
      <w:pPr>
        <w:wordWrap w:val="0"/>
        <w:rPr>
          <w:rFonts w:ascii="Times New Roman" w:hAnsi="Times New Roman"/>
        </w:rPr>
      </w:pPr>
      <w:r>
        <w:rPr>
          <w:rFonts w:ascii="Times New Roman" w:hAnsi="Times New Roman"/>
        </w:rPr>
        <w:t>[1</w:t>
      </w:r>
      <w:r w:rsidRPr="00CD10A3">
        <w:rPr>
          <w:rFonts w:ascii="Times New Roman" w:hAnsi="Times New Roman"/>
        </w:rPr>
        <w:t xml:space="preserve">] IPA. </w:t>
      </w:r>
      <w:r w:rsidRPr="00CD10A3">
        <w:rPr>
          <w:rFonts w:ascii="Times New Roman" w:hAnsi="Times New Roman" w:hint="eastAsia"/>
        </w:rPr>
        <w:t>非ウォーターフォール型開発の普及要因と適用領域の拡大に関する調査</w:t>
      </w:r>
      <w:r w:rsidRPr="00CD10A3">
        <w:rPr>
          <w:rFonts w:ascii="Times New Roman" w:hAnsi="Times New Roman"/>
        </w:rPr>
        <w:t xml:space="preserve">. 2012-06-24. </w:t>
      </w:r>
      <w:hyperlink r:id="rId10" w:history="1">
        <w:r w:rsidRPr="00CD10A3">
          <w:rPr>
            <w:rStyle w:val="a9"/>
            <w:rFonts w:ascii="Times New Roman" w:hAnsi="Times New Roman"/>
            <w:u w:val="none"/>
          </w:rPr>
          <w:t>http://sec.ipa.go.jp/reports/20120611/reports_20120611-2.pdf</w:t>
        </w:r>
      </w:hyperlink>
      <w:r w:rsidRPr="00CD10A3">
        <w:rPr>
          <w:rStyle w:val="a9"/>
          <w:rFonts w:ascii="Times New Roman" w:hAnsi="Times New Roman"/>
          <w:u w:val="none"/>
        </w:rPr>
        <w:t>.</w:t>
      </w:r>
    </w:p>
    <w:p w:rsidR="00781118" w:rsidRPr="00EE247D" w:rsidRDefault="00781118" w:rsidP="00781118">
      <w:pPr>
        <w:wordWrap w:val="0"/>
        <w:rPr>
          <w:rFonts w:ascii="Times New Roman" w:hAnsi="Times New Roman"/>
        </w:rPr>
      </w:pPr>
      <w:r>
        <w:rPr>
          <w:rFonts w:ascii="Times New Roman" w:hAnsi="Times New Roman"/>
        </w:rPr>
        <w:t>[2</w:t>
      </w:r>
      <w:r w:rsidRPr="00CD10A3">
        <w:rPr>
          <w:rFonts w:ascii="Times New Roman" w:hAnsi="Times New Roman"/>
        </w:rPr>
        <w:t xml:space="preserve">] </w:t>
      </w:r>
      <w:r w:rsidRPr="00CD10A3">
        <w:rPr>
          <w:rFonts w:ascii="Times New Roman" w:hAnsi="Times New Roman" w:hint="eastAsia"/>
        </w:rPr>
        <w:t>日経コンピューター</w:t>
      </w:r>
      <w:r w:rsidRPr="00CD10A3">
        <w:rPr>
          <w:rFonts w:ascii="Times New Roman" w:hAnsi="Times New Roman"/>
        </w:rPr>
        <w:t xml:space="preserve">Report. </w:t>
      </w:r>
      <w:r w:rsidRPr="00CD10A3">
        <w:rPr>
          <w:rFonts w:ascii="Times New Roman" w:hAnsi="Times New Roman" w:hint="eastAsia"/>
        </w:rPr>
        <w:t>楽天がアジャイル開発を全社へ展開</w:t>
      </w:r>
      <w:r w:rsidRPr="00CD10A3">
        <w:rPr>
          <w:rFonts w:ascii="Times New Roman" w:hAnsi="Times New Roman"/>
        </w:rPr>
        <w:t xml:space="preserve">. 2012-11-27. </w:t>
      </w:r>
      <w:hyperlink r:id="rId11" w:history="1">
        <w:r w:rsidRPr="00CD10A3">
          <w:rPr>
            <w:rStyle w:val="a9"/>
            <w:rFonts w:ascii="Times New Roman" w:hAnsi="Times New Roman"/>
            <w:u w:val="none"/>
          </w:rPr>
          <w:t>http://itpro.nikkeibp.co.jp/article/COLUMN/20121116/437986/?k3</w:t>
        </w:r>
      </w:hyperlink>
      <w:r w:rsidRPr="00CD10A3">
        <w:rPr>
          <w:rStyle w:val="a9"/>
          <w:rFonts w:ascii="Times New Roman" w:hAnsi="Times New Roman"/>
          <w:u w:val="none"/>
        </w:rPr>
        <w:t>.</w:t>
      </w:r>
    </w:p>
    <w:p w:rsidR="00781118" w:rsidRDefault="00781118" w:rsidP="00781118">
      <w:r>
        <w:t xml:space="preserve">[3] WEB+DB PRESS Vol.69. 2012-07-25. </w:t>
      </w:r>
    </w:p>
    <w:p w:rsidR="00781118" w:rsidRDefault="00781118" w:rsidP="00781118">
      <w:r>
        <w:t>[4]</w:t>
      </w:r>
    </w:p>
    <w:p w:rsidR="005C4712" w:rsidRPr="00315FFA" w:rsidRDefault="005C4712" w:rsidP="00781118"/>
    <w:sectPr w:rsidR="005C4712" w:rsidRPr="00315FFA"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A89" w:rsidRDefault="00222A89" w:rsidP="00962F5D">
      <w:r>
        <w:separator/>
      </w:r>
    </w:p>
  </w:endnote>
  <w:endnote w:type="continuationSeparator" w:id="0">
    <w:p w:rsidR="00222A89" w:rsidRDefault="00222A89"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A89" w:rsidRDefault="00222A89" w:rsidP="00962F5D">
      <w:r>
        <w:separator/>
      </w:r>
    </w:p>
  </w:footnote>
  <w:footnote w:type="continuationSeparator" w:id="0">
    <w:p w:rsidR="00222A89" w:rsidRDefault="00222A89"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16255"/>
    <w:multiLevelType w:val="hybridMultilevel"/>
    <w:tmpl w:val="363E690C"/>
    <w:lvl w:ilvl="0" w:tplc="272A04C4">
      <w:start w:val="1"/>
      <w:numFmt w:val="decimal"/>
      <w:lvlText w:val="%1．"/>
      <w:lvlJc w:val="left"/>
      <w:pPr>
        <w:ind w:left="360" w:hanging="360"/>
      </w:pPr>
      <w:rPr>
        <w:rFonts w:cs="Times New Roman" w:hint="default"/>
      </w:rPr>
    </w:lvl>
    <w:lvl w:ilvl="1" w:tplc="4B22CEF6">
      <w:start w:val="1"/>
      <w:numFmt w:val="decimalEnclosedCircle"/>
      <w:lvlText w:val="%2"/>
      <w:lvlJc w:val="left"/>
      <w:pPr>
        <w:ind w:left="840" w:hanging="420"/>
      </w:pPr>
      <w:rPr>
        <w:rFonts w:ascii="Times New Roman" w:eastAsia="Times New Roman" w:hAnsi="Times New Roman"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1">
    <w:nsid w:val="45080D66"/>
    <w:multiLevelType w:val="hybridMultilevel"/>
    <w:tmpl w:val="94A0395E"/>
    <w:lvl w:ilvl="0" w:tplc="0409000F">
      <w:start w:val="1"/>
      <w:numFmt w:val="decimal"/>
      <w:lvlText w:val="%1."/>
      <w:lvlJc w:val="left"/>
      <w:pPr>
        <w:tabs>
          <w:tab w:val="num" w:pos="420"/>
        </w:tabs>
        <w:ind w:left="420" w:hanging="420"/>
      </w:pPr>
      <w:rPr>
        <w:rFonts w:cs="Times New Roman"/>
      </w:rPr>
    </w:lvl>
    <w:lvl w:ilvl="1" w:tplc="5D669734">
      <w:start w:val="1"/>
      <w:numFmt w:val="decimalEnclosedCircle"/>
      <w:lvlText w:val="%2"/>
      <w:lvlJc w:val="left"/>
      <w:pPr>
        <w:tabs>
          <w:tab w:val="num" w:pos="840"/>
        </w:tabs>
        <w:ind w:left="840" w:hanging="420"/>
      </w:pPr>
      <w:rPr>
        <w:rFonts w:cs="Times New Roman" w:hint="default"/>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
    <w:nsid w:val="47856C30"/>
    <w:multiLevelType w:val="hybridMultilevel"/>
    <w:tmpl w:val="89E6D6B2"/>
    <w:lvl w:ilvl="0" w:tplc="9446E068">
      <w:start w:val="1"/>
      <w:numFmt w:val="decimal"/>
      <w:lvlText w:val="%1．"/>
      <w:lvlJc w:val="left"/>
      <w:pPr>
        <w:ind w:left="360" w:hanging="360"/>
      </w:pPr>
      <w:rPr>
        <w:rFonts w:cs="Times New Roman" w:hint="default"/>
      </w:rPr>
    </w:lvl>
    <w:lvl w:ilvl="1" w:tplc="6706B0D4">
      <w:start w:val="1"/>
      <w:numFmt w:val="decimalEnclosedCircle"/>
      <w:lvlText w:val="%2"/>
      <w:lvlJc w:val="left"/>
      <w:pPr>
        <w:ind w:left="780" w:hanging="360"/>
      </w:pPr>
      <w:rPr>
        <w:rFonts w:cs="Times New Roman" w:hint="default"/>
      </w:rPr>
    </w:lvl>
    <w:lvl w:ilvl="2" w:tplc="0409001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3">
    <w:nsid w:val="47887597"/>
    <w:multiLevelType w:val="hybridMultilevel"/>
    <w:tmpl w:val="C3AAF18C"/>
    <w:lvl w:ilvl="0" w:tplc="1FB60EA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5098"/>
    <w:rsid w:val="0000342C"/>
    <w:rsid w:val="00004EB7"/>
    <w:rsid w:val="00012F7D"/>
    <w:rsid w:val="00021229"/>
    <w:rsid w:val="00040AEA"/>
    <w:rsid w:val="000633DA"/>
    <w:rsid w:val="0007688E"/>
    <w:rsid w:val="0012650F"/>
    <w:rsid w:val="00164B58"/>
    <w:rsid w:val="001A020F"/>
    <w:rsid w:val="001C05D5"/>
    <w:rsid w:val="001F5ED4"/>
    <w:rsid w:val="00204879"/>
    <w:rsid w:val="00206830"/>
    <w:rsid w:val="00222A89"/>
    <w:rsid w:val="0024250B"/>
    <w:rsid w:val="0027345D"/>
    <w:rsid w:val="002A4CEE"/>
    <w:rsid w:val="00315FFA"/>
    <w:rsid w:val="003712D9"/>
    <w:rsid w:val="00371564"/>
    <w:rsid w:val="00384F3A"/>
    <w:rsid w:val="003C1A45"/>
    <w:rsid w:val="003C683E"/>
    <w:rsid w:val="004043E5"/>
    <w:rsid w:val="0045713D"/>
    <w:rsid w:val="00540C7E"/>
    <w:rsid w:val="00550162"/>
    <w:rsid w:val="005564DB"/>
    <w:rsid w:val="00563280"/>
    <w:rsid w:val="005A6997"/>
    <w:rsid w:val="005C4712"/>
    <w:rsid w:val="005F5182"/>
    <w:rsid w:val="0060145D"/>
    <w:rsid w:val="006114FA"/>
    <w:rsid w:val="00621D34"/>
    <w:rsid w:val="006531E0"/>
    <w:rsid w:val="006B3D2E"/>
    <w:rsid w:val="006B5FAF"/>
    <w:rsid w:val="00702C71"/>
    <w:rsid w:val="00714584"/>
    <w:rsid w:val="00720646"/>
    <w:rsid w:val="00762E4C"/>
    <w:rsid w:val="00767F41"/>
    <w:rsid w:val="00781118"/>
    <w:rsid w:val="007D1052"/>
    <w:rsid w:val="007F7274"/>
    <w:rsid w:val="008062F2"/>
    <w:rsid w:val="008133C9"/>
    <w:rsid w:val="00875098"/>
    <w:rsid w:val="00891D03"/>
    <w:rsid w:val="009204DA"/>
    <w:rsid w:val="009226C3"/>
    <w:rsid w:val="00962F5D"/>
    <w:rsid w:val="009720B2"/>
    <w:rsid w:val="00995446"/>
    <w:rsid w:val="009C186B"/>
    <w:rsid w:val="00A33982"/>
    <w:rsid w:val="00A75AF8"/>
    <w:rsid w:val="00A76C55"/>
    <w:rsid w:val="00AA6FBE"/>
    <w:rsid w:val="00AB0A91"/>
    <w:rsid w:val="00BA7D94"/>
    <w:rsid w:val="00BF15F7"/>
    <w:rsid w:val="00C308F5"/>
    <w:rsid w:val="00C360CE"/>
    <w:rsid w:val="00C47BFF"/>
    <w:rsid w:val="00CB7FF4"/>
    <w:rsid w:val="00CD10A3"/>
    <w:rsid w:val="00CD4279"/>
    <w:rsid w:val="00CE12A0"/>
    <w:rsid w:val="00D11BDF"/>
    <w:rsid w:val="00D17A3B"/>
    <w:rsid w:val="00D251A4"/>
    <w:rsid w:val="00D42F9D"/>
    <w:rsid w:val="00D5260C"/>
    <w:rsid w:val="00D53601"/>
    <w:rsid w:val="00DB4D90"/>
    <w:rsid w:val="00DD6C87"/>
    <w:rsid w:val="00EB1E10"/>
    <w:rsid w:val="00EE247D"/>
    <w:rsid w:val="00F34B35"/>
    <w:rsid w:val="00F441A0"/>
    <w:rsid w:val="00FA1E69"/>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7D94"/>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962F5D"/>
    <w:pPr>
      <w:tabs>
        <w:tab w:val="center" w:pos="4252"/>
        <w:tab w:val="right" w:pos="8504"/>
      </w:tabs>
      <w:snapToGrid w:val="0"/>
    </w:pPr>
  </w:style>
  <w:style w:type="character" w:customStyle="1" w:styleId="a4">
    <w:name w:val="ヘッダー (文字)"/>
    <w:link w:val="a3"/>
    <w:uiPriority w:val="99"/>
    <w:locked/>
    <w:rsid w:val="00962F5D"/>
    <w:rPr>
      <w:rFonts w:cs="Times New Roman"/>
      <w:kern w:val="2"/>
      <w:sz w:val="21"/>
    </w:rPr>
  </w:style>
  <w:style w:type="paragraph" w:styleId="a5">
    <w:name w:val="footer"/>
    <w:basedOn w:val="a"/>
    <w:link w:val="a6"/>
    <w:uiPriority w:val="99"/>
    <w:rsid w:val="00962F5D"/>
    <w:pPr>
      <w:tabs>
        <w:tab w:val="center" w:pos="4252"/>
        <w:tab w:val="right" w:pos="8504"/>
      </w:tabs>
      <w:snapToGrid w:val="0"/>
    </w:pPr>
  </w:style>
  <w:style w:type="character" w:customStyle="1" w:styleId="a6">
    <w:name w:val="フッター (文字)"/>
    <w:link w:val="a5"/>
    <w:uiPriority w:val="99"/>
    <w:locked/>
    <w:rsid w:val="00962F5D"/>
    <w:rPr>
      <w:rFonts w:cs="Times New Roman"/>
      <w:kern w:val="2"/>
      <w:sz w:val="21"/>
    </w:rPr>
  </w:style>
  <w:style w:type="paragraph" w:styleId="a7">
    <w:name w:val="List Paragraph"/>
    <w:basedOn w:val="a"/>
    <w:uiPriority w:val="99"/>
    <w:qFormat/>
    <w:rsid w:val="00D5260C"/>
    <w:pPr>
      <w:ind w:leftChars="400" w:left="840"/>
    </w:pPr>
  </w:style>
  <w:style w:type="table" w:styleId="a8">
    <w:name w:val="Table Grid"/>
    <w:basedOn w:val="a1"/>
    <w:uiPriority w:val="99"/>
    <w:rsid w:val="00F441A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uiPriority w:val="99"/>
    <w:rsid w:val="00EE247D"/>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c.ipa.go.jp/reports/20120611/reports_20120611-2.pd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itpro.nikkeibp.co.jp/article/COLUMN/20121116/437986/?k3" TargetMode="External"/><Relationship Id="rId5" Type="http://schemas.openxmlformats.org/officeDocument/2006/relationships/webSettings" Target="webSettings.xml"/><Relationship Id="rId10" Type="http://schemas.openxmlformats.org/officeDocument/2006/relationships/hyperlink" Target="http://sec.ipa.go.jp/reports/20120611/reports_20120611-2.pdf" TargetMode="External"/><Relationship Id="rId4" Type="http://schemas.openxmlformats.org/officeDocument/2006/relationships/settings" Target="settings.xml"/><Relationship Id="rId9" Type="http://schemas.openxmlformats.org/officeDocument/2006/relationships/hyperlink" Target="http://itpro.nikkeibp.co.jp/article/COLUMN/20121116/437986/?k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633</Words>
  <Characters>3612</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3</cp:revision>
  <dcterms:created xsi:type="dcterms:W3CDTF">2013-09-19T09:06:00Z</dcterms:created>
  <dcterms:modified xsi:type="dcterms:W3CDTF">2013-09-21T04:10:00Z</dcterms:modified>
</cp:coreProperties>
</file>