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4F6" w:rsidRPr="0095375C" w:rsidRDefault="006C781A" w:rsidP="001524F6">
      <w:pPr>
        <w:jc w:val="center"/>
        <w:rPr>
          <w:rFonts w:ascii="Times New Roman" w:hAnsi="Times New Roman"/>
          <w:b/>
          <w:szCs w:val="21"/>
        </w:rPr>
      </w:pPr>
      <w:r>
        <w:rPr>
          <w:rFonts w:ascii="Times New Roman" w:hAnsi="Times New Roman" w:hint="eastAsia"/>
          <w:b/>
          <w:szCs w:val="21"/>
        </w:rPr>
        <w:t>クラウドソーシングの</w:t>
      </w:r>
      <w:r w:rsidR="00755A22">
        <w:rPr>
          <w:rFonts w:ascii="Times New Roman" w:hAnsi="Times New Roman" w:hint="eastAsia"/>
          <w:b/>
          <w:szCs w:val="21"/>
        </w:rPr>
        <w:t>プロジェクトへの活用</w:t>
      </w:r>
      <w:r>
        <w:rPr>
          <w:rFonts w:ascii="Times New Roman" w:hAnsi="Times New Roman" w:hint="eastAsia"/>
          <w:b/>
          <w:szCs w:val="21"/>
        </w:rPr>
        <w:t>研究</w:t>
      </w:r>
    </w:p>
    <w:p w:rsidR="001524F6" w:rsidRDefault="006C781A" w:rsidP="000A60C3">
      <w:pPr>
        <w:jc w:val="center"/>
        <w:rPr>
          <w:rFonts w:ascii="Times New Roman" w:hAnsi="Times New Roman"/>
        </w:rPr>
      </w:pPr>
      <w:r>
        <w:rPr>
          <w:rFonts w:ascii="Times New Roman" w:hAnsi="Times New Roman" w:hint="eastAsia"/>
        </w:rPr>
        <w:t>ソフトウェア開発</w:t>
      </w:r>
      <w:r w:rsidR="000A60C3">
        <w:rPr>
          <w:rFonts w:ascii="Times New Roman" w:hAnsi="Times New Roman" w:hint="eastAsia"/>
        </w:rPr>
        <w:t>コース</w:t>
      </w:r>
      <w:r w:rsidR="00F97938">
        <w:rPr>
          <w:rFonts w:ascii="Times New Roman" w:hAnsi="Times New Roman" w:hint="eastAsia"/>
        </w:rPr>
        <w:t xml:space="preserve">　</w:t>
      </w:r>
      <w:r>
        <w:rPr>
          <w:rFonts w:ascii="Times New Roman" w:hAnsi="Times New Roman" w:hint="eastAsia"/>
        </w:rPr>
        <w:t xml:space="preserve">矢吹研究室　</w:t>
      </w:r>
      <w:r>
        <w:rPr>
          <w:rFonts w:ascii="Times New Roman" w:hAnsi="Times New Roman" w:hint="eastAsia"/>
        </w:rPr>
        <w:t>1142123</w:t>
      </w:r>
      <w:r w:rsidR="000A60C3">
        <w:rPr>
          <w:rFonts w:ascii="Times New Roman" w:hAnsi="Times New Roman" w:hint="eastAsia"/>
        </w:rPr>
        <w:t xml:space="preserve">　</w:t>
      </w:r>
      <w:r>
        <w:rPr>
          <w:rFonts w:ascii="Times New Roman" w:hAnsi="Times New Roman" w:hint="eastAsia"/>
        </w:rPr>
        <w:t>渡邊雄大</w:t>
      </w:r>
    </w:p>
    <w:p w:rsidR="001524F6" w:rsidRDefault="001524F6" w:rsidP="001524F6">
      <w:pPr>
        <w:rPr>
          <w:rFonts w:ascii="Times New Roman" w:hAnsi="Times New Roman"/>
        </w:rPr>
      </w:pPr>
    </w:p>
    <w:p w:rsidR="001524F6" w:rsidRDefault="001524F6" w:rsidP="001524F6">
      <w:pPr>
        <w:numPr>
          <w:ilvl w:val="0"/>
          <w:numId w:val="4"/>
        </w:numPr>
        <w:rPr>
          <w:rFonts w:ascii="Times New Roman" w:hAnsi="Times New Roman"/>
        </w:rPr>
      </w:pPr>
      <w:r>
        <w:rPr>
          <w:rFonts w:ascii="Times New Roman" w:hAnsi="Times New Roman" w:hint="eastAsia"/>
        </w:rPr>
        <w:t>研究の背景</w:t>
      </w:r>
    </w:p>
    <w:p w:rsidR="00892C27" w:rsidRDefault="008D473D" w:rsidP="00892C27">
      <w:pPr>
        <w:ind w:firstLineChars="100" w:firstLine="210"/>
        <w:rPr>
          <w:rFonts w:ascii="Times New Roman" w:hAnsi="Times New Roman"/>
        </w:rPr>
      </w:pPr>
      <w:r>
        <w:rPr>
          <w:rFonts w:ascii="Times New Roman" w:hAnsi="Times New Roman" w:hint="eastAsia"/>
        </w:rPr>
        <w:t>クラウドコンピューティング技術の進歩</w:t>
      </w:r>
      <w:r w:rsidR="00892C27">
        <w:rPr>
          <w:rFonts w:ascii="Times New Roman" w:hAnsi="Times New Roman" w:hint="eastAsia"/>
        </w:rPr>
        <w:t>は</w:t>
      </w:r>
      <w:r>
        <w:rPr>
          <w:rFonts w:ascii="Times New Roman" w:hAnsi="Times New Roman" w:hint="eastAsia"/>
        </w:rPr>
        <w:t>コミュニケーションの地理的，時間的制約を緩和し，グローバルに協業する機会を増加させている</w:t>
      </w:r>
      <w:r w:rsidR="00D00FBE">
        <w:rPr>
          <w:rFonts w:ascii="Times New Roman" w:hAnsi="Times New Roman" w:hint="eastAsia"/>
        </w:rPr>
        <w:t>[1]</w:t>
      </w:r>
      <w:r w:rsidR="006C781A">
        <w:rPr>
          <w:rFonts w:ascii="Times New Roman" w:hAnsi="Times New Roman" w:hint="eastAsia"/>
        </w:rPr>
        <w:t>．</w:t>
      </w:r>
      <w:r>
        <w:rPr>
          <w:rFonts w:ascii="Times New Roman" w:hAnsi="Times New Roman" w:hint="eastAsia"/>
        </w:rPr>
        <w:t>とくにクラウドソーシングは情報通信技術</w:t>
      </w:r>
      <w:r w:rsidR="00567D51">
        <w:rPr>
          <w:rFonts w:ascii="Times New Roman" w:hAnsi="Times New Roman" w:hint="eastAsia"/>
        </w:rPr>
        <w:t>の発達によって</w:t>
      </w:r>
      <w:r w:rsidR="00892C27">
        <w:rPr>
          <w:rFonts w:ascii="Times New Roman" w:hAnsi="Times New Roman" w:hint="eastAsia"/>
        </w:rPr>
        <w:t>グローバル規模での企業のマッチングを行い，世界中の企業から多様な仕事を受注することが可能となっている．</w:t>
      </w:r>
    </w:p>
    <w:p w:rsidR="006C781A" w:rsidRDefault="006C781A" w:rsidP="006C781A">
      <w:pPr>
        <w:ind w:firstLineChars="100" w:firstLine="210"/>
        <w:rPr>
          <w:rFonts w:ascii="Times New Roman" w:hAnsi="Times New Roman"/>
        </w:rPr>
      </w:pPr>
      <w:r>
        <w:rPr>
          <w:rFonts w:ascii="Times New Roman" w:hAnsi="Times New Roman" w:hint="eastAsia"/>
        </w:rPr>
        <w:t>クラウドソーシングとは</w:t>
      </w:r>
      <w:r>
        <w:rPr>
          <w:rFonts w:ascii="Times New Roman" w:hAnsi="Times New Roman" w:hint="eastAsia"/>
        </w:rPr>
        <w:t>Crowd</w:t>
      </w:r>
      <w:r>
        <w:rPr>
          <w:rFonts w:ascii="Times New Roman" w:hAnsi="Times New Roman" w:hint="eastAsia"/>
        </w:rPr>
        <w:t>（群衆）から</w:t>
      </w:r>
      <w:r>
        <w:rPr>
          <w:rFonts w:ascii="Times New Roman" w:hAnsi="Times New Roman" w:hint="eastAsia"/>
        </w:rPr>
        <w:t>Sourcing</w:t>
      </w:r>
      <w:r>
        <w:rPr>
          <w:rFonts w:ascii="Times New Roman" w:hAnsi="Times New Roman" w:hint="eastAsia"/>
        </w:rPr>
        <w:t>（調達）するということで，主に情報通信技術を活用して不特定多数の人材プールから地理的な制約なく労働に必要な人材を調達するという考え方である．</w:t>
      </w:r>
      <w:r w:rsidR="00D00FBE">
        <w:rPr>
          <w:rFonts w:ascii="Times New Roman" w:hAnsi="Times New Roman" w:hint="eastAsia"/>
        </w:rPr>
        <w:t>以下に主なクラウドソーシングの分類を表</w:t>
      </w:r>
      <w:r w:rsidR="00D00FBE">
        <w:rPr>
          <w:rFonts w:ascii="Times New Roman" w:hAnsi="Times New Roman" w:hint="eastAsia"/>
        </w:rPr>
        <w:t>1</w:t>
      </w:r>
      <w:r w:rsidR="00D00FBE">
        <w:rPr>
          <w:rFonts w:ascii="Times New Roman" w:hAnsi="Times New Roman" w:hint="eastAsia"/>
        </w:rPr>
        <w:t>にまとめた．</w:t>
      </w:r>
    </w:p>
    <w:p w:rsidR="00FD2235" w:rsidRDefault="00E571F8" w:rsidP="00E31503">
      <w:pPr>
        <w:ind w:firstLineChars="100" w:firstLine="210"/>
        <w:rPr>
          <w:rFonts w:ascii="Times New Roman" w:hAnsi="Times New Roman"/>
        </w:rPr>
      </w:pPr>
      <w:r>
        <w:rPr>
          <w:rFonts w:ascii="Times New Roman" w:hAnsi="Times New Roman" w:hint="eastAsia"/>
        </w:rPr>
        <w:t>この中で</w:t>
      </w:r>
      <w:r w:rsidR="006C781A">
        <w:rPr>
          <w:rFonts w:ascii="Times New Roman" w:hAnsi="Times New Roman" w:hint="eastAsia"/>
        </w:rPr>
        <w:t>特に</w:t>
      </w:r>
      <w:r w:rsidR="00663185">
        <w:rPr>
          <w:rFonts w:ascii="Times New Roman" w:hAnsi="Times New Roman" w:hint="eastAsia"/>
        </w:rPr>
        <w:t>Lancers</w:t>
      </w:r>
      <w:r w:rsidR="00E746FF">
        <w:rPr>
          <w:rFonts w:ascii="Times New Roman" w:hAnsi="Times New Roman" w:hint="eastAsia"/>
        </w:rPr>
        <w:t>[2]</w:t>
      </w:r>
      <w:r w:rsidR="00D00FBE">
        <w:rPr>
          <w:rFonts w:ascii="Times New Roman" w:hAnsi="Times New Roman" w:hint="eastAsia"/>
        </w:rPr>
        <w:t>は日本最大手のクラウドソーシングサイトである．</w:t>
      </w:r>
      <w:r w:rsidR="00D00FBE">
        <w:rPr>
          <w:rFonts w:ascii="Times New Roman" w:hAnsi="Times New Roman"/>
        </w:rPr>
        <w:t>L</w:t>
      </w:r>
      <w:r w:rsidR="00D00FBE">
        <w:rPr>
          <w:rFonts w:ascii="Times New Roman" w:hAnsi="Times New Roman" w:hint="eastAsia"/>
        </w:rPr>
        <w:t>ancers</w:t>
      </w:r>
      <w:r>
        <w:rPr>
          <w:rFonts w:ascii="Times New Roman" w:hAnsi="Times New Roman" w:hint="eastAsia"/>
        </w:rPr>
        <w:t>は</w:t>
      </w:r>
      <w:r w:rsidR="006C781A">
        <w:rPr>
          <w:rFonts w:ascii="Times New Roman" w:hAnsi="Times New Roman" w:hint="eastAsia"/>
        </w:rPr>
        <w:t>2008</w:t>
      </w:r>
      <w:r w:rsidR="006C781A">
        <w:rPr>
          <w:rFonts w:ascii="Times New Roman" w:hAnsi="Times New Roman" w:hint="eastAsia"/>
        </w:rPr>
        <w:t>年</w:t>
      </w:r>
      <w:r w:rsidR="006C781A">
        <w:rPr>
          <w:rFonts w:ascii="Times New Roman" w:hAnsi="Times New Roman" w:hint="eastAsia"/>
        </w:rPr>
        <w:t>4</w:t>
      </w:r>
      <w:r>
        <w:rPr>
          <w:rFonts w:ascii="Times New Roman" w:hAnsi="Times New Roman" w:hint="eastAsia"/>
        </w:rPr>
        <w:t>月に設立されており，</w:t>
      </w:r>
      <w:r w:rsidR="006C781A">
        <w:rPr>
          <w:rFonts w:ascii="Times New Roman" w:hAnsi="Times New Roman" w:hint="eastAsia"/>
        </w:rPr>
        <w:t>2013</w:t>
      </w:r>
      <w:r w:rsidR="006C781A">
        <w:rPr>
          <w:rFonts w:ascii="Times New Roman" w:hAnsi="Times New Roman" w:hint="eastAsia"/>
        </w:rPr>
        <w:t>年</w:t>
      </w:r>
      <w:r w:rsidR="006C781A">
        <w:rPr>
          <w:rFonts w:ascii="Times New Roman" w:hAnsi="Times New Roman" w:hint="eastAsia"/>
        </w:rPr>
        <w:t>12</w:t>
      </w:r>
      <w:r w:rsidR="006C781A">
        <w:rPr>
          <w:rFonts w:ascii="Times New Roman" w:hAnsi="Times New Roman" w:hint="eastAsia"/>
        </w:rPr>
        <w:t>月</w:t>
      </w:r>
      <w:r w:rsidR="006C781A">
        <w:rPr>
          <w:rFonts w:ascii="Times New Roman" w:hAnsi="Times New Roman" w:hint="eastAsia"/>
        </w:rPr>
        <w:t>5</w:t>
      </w:r>
      <w:r w:rsidR="006C781A">
        <w:rPr>
          <w:rFonts w:ascii="Times New Roman" w:hAnsi="Times New Roman" w:hint="eastAsia"/>
        </w:rPr>
        <w:t>日現在</w:t>
      </w:r>
      <w:r w:rsidR="00D80B5A">
        <w:rPr>
          <w:rFonts w:ascii="Times New Roman" w:hAnsi="Times New Roman" w:hint="eastAsia"/>
        </w:rPr>
        <w:t>には</w:t>
      </w:r>
      <w:r w:rsidR="006C781A">
        <w:rPr>
          <w:rFonts w:ascii="Times New Roman" w:hAnsi="Times New Roman" w:hint="eastAsia"/>
        </w:rPr>
        <w:t>220,137</w:t>
      </w:r>
      <w:r w:rsidR="006C781A">
        <w:rPr>
          <w:rFonts w:ascii="Times New Roman" w:hAnsi="Times New Roman" w:hint="eastAsia"/>
        </w:rPr>
        <w:t>人</w:t>
      </w:r>
      <w:r w:rsidR="00D80B5A">
        <w:rPr>
          <w:rFonts w:ascii="Times New Roman" w:hAnsi="Times New Roman" w:hint="eastAsia"/>
        </w:rPr>
        <w:t>もの</w:t>
      </w:r>
      <w:r w:rsidR="006C781A">
        <w:rPr>
          <w:rFonts w:ascii="Times New Roman" w:hAnsi="Times New Roman" w:hint="eastAsia"/>
        </w:rPr>
        <w:t>登録者</w:t>
      </w:r>
      <w:r w:rsidR="00D00FBE">
        <w:rPr>
          <w:rFonts w:ascii="Times New Roman" w:hAnsi="Times New Roman" w:hint="eastAsia"/>
        </w:rPr>
        <w:t>（</w:t>
      </w:r>
      <w:r w:rsidR="006C781A">
        <w:rPr>
          <w:rFonts w:ascii="Times New Roman" w:hAnsi="Times New Roman" w:hint="eastAsia"/>
        </w:rPr>
        <w:t>受注者，発注者両社を含む</w:t>
      </w:r>
      <w:r w:rsidR="00D00FBE">
        <w:rPr>
          <w:rFonts w:ascii="Times New Roman" w:hAnsi="Times New Roman" w:hint="eastAsia"/>
        </w:rPr>
        <w:t>）</w:t>
      </w:r>
      <w:r w:rsidR="000F5848">
        <w:rPr>
          <w:rFonts w:ascii="Times New Roman" w:hAnsi="Times New Roman" w:hint="eastAsia"/>
        </w:rPr>
        <w:t>がおり</w:t>
      </w:r>
      <w:r w:rsidR="00D00FBE">
        <w:rPr>
          <w:rFonts w:ascii="Times New Roman" w:hAnsi="Times New Roman" w:hint="eastAsia"/>
        </w:rPr>
        <w:t>，</w:t>
      </w:r>
      <w:r w:rsidR="00D80B5A">
        <w:rPr>
          <w:rFonts w:ascii="Times New Roman" w:hAnsi="Times New Roman" w:hint="eastAsia"/>
        </w:rPr>
        <w:t>仕事の受注と発注を行って</w:t>
      </w:r>
      <w:r>
        <w:rPr>
          <w:rFonts w:ascii="Times New Roman" w:hAnsi="Times New Roman" w:hint="eastAsia"/>
        </w:rPr>
        <w:t>いる．</w:t>
      </w:r>
    </w:p>
    <w:p w:rsidR="00524A35" w:rsidRDefault="00E571F8" w:rsidP="00E31503">
      <w:pPr>
        <w:ind w:firstLineChars="100" w:firstLine="210"/>
        <w:rPr>
          <w:rFonts w:ascii="Times New Roman" w:hAnsi="Times New Roman"/>
        </w:rPr>
      </w:pPr>
      <w:r>
        <w:rPr>
          <w:rFonts w:ascii="Times New Roman" w:hAnsi="Times New Roman" w:hint="eastAsia"/>
        </w:rPr>
        <w:t>こ</w:t>
      </w:r>
      <w:r w:rsidR="004902FE">
        <w:rPr>
          <w:rFonts w:ascii="Times New Roman" w:hAnsi="Times New Roman" w:hint="eastAsia"/>
        </w:rPr>
        <w:t>の</w:t>
      </w:r>
      <w:r>
        <w:rPr>
          <w:rFonts w:ascii="Times New Roman" w:hAnsi="Times New Roman" w:hint="eastAsia"/>
        </w:rPr>
        <w:t>Lancers</w:t>
      </w:r>
      <w:r>
        <w:rPr>
          <w:rFonts w:ascii="Times New Roman" w:hAnsi="Times New Roman" w:hint="eastAsia"/>
        </w:rPr>
        <w:t>の</w:t>
      </w:r>
      <w:r w:rsidR="004902FE">
        <w:rPr>
          <w:rFonts w:ascii="Times New Roman" w:hAnsi="Times New Roman" w:hint="eastAsia"/>
        </w:rPr>
        <w:t>サイトから</w:t>
      </w:r>
      <w:r>
        <w:rPr>
          <w:rFonts w:ascii="Times New Roman" w:hAnsi="Times New Roman" w:hint="eastAsia"/>
        </w:rPr>
        <w:t>過去の発注</w:t>
      </w:r>
      <w:r w:rsidR="004902FE">
        <w:rPr>
          <w:rFonts w:ascii="Times New Roman" w:hAnsi="Times New Roman" w:hint="eastAsia"/>
        </w:rPr>
        <w:t>データを集め</w:t>
      </w:r>
      <w:r w:rsidR="00D00FBE">
        <w:rPr>
          <w:rFonts w:ascii="Times New Roman" w:hAnsi="Times New Roman" w:hint="eastAsia"/>
        </w:rPr>
        <w:t>，それをマイニング</w:t>
      </w:r>
      <w:r w:rsidR="004902FE">
        <w:rPr>
          <w:rFonts w:ascii="Times New Roman" w:hAnsi="Times New Roman" w:hint="eastAsia"/>
        </w:rPr>
        <w:t>する</w:t>
      </w:r>
      <w:r w:rsidR="001C225B">
        <w:rPr>
          <w:rFonts w:ascii="Times New Roman" w:hAnsi="Times New Roman" w:hint="eastAsia"/>
        </w:rPr>
        <w:t>ことによって，クラウドソーシング</w:t>
      </w:r>
      <w:r w:rsidR="00D00FBE">
        <w:rPr>
          <w:rFonts w:ascii="Times New Roman" w:hAnsi="Times New Roman" w:hint="eastAsia"/>
        </w:rPr>
        <w:t>の実態が明らかになると考えた．こうして得られた知見は，</w:t>
      </w:r>
      <w:r w:rsidR="001C225B">
        <w:rPr>
          <w:rFonts w:ascii="Times New Roman" w:hAnsi="Times New Roman" w:hint="eastAsia"/>
        </w:rPr>
        <w:t>プロ</w:t>
      </w:r>
      <w:r w:rsidR="00D00FBE">
        <w:rPr>
          <w:rFonts w:ascii="Times New Roman" w:hAnsi="Times New Roman" w:hint="eastAsia"/>
        </w:rPr>
        <w:t>ジェクトマネジメントでヒト・モノ・情報の調達を行うときに活かせることが期待される．</w:t>
      </w:r>
    </w:p>
    <w:p w:rsidR="007C39F5" w:rsidRPr="001C225B" w:rsidRDefault="007C39F5" w:rsidP="00524A35">
      <w:pPr>
        <w:ind w:firstLineChars="100" w:firstLine="210"/>
        <w:rPr>
          <w:rFonts w:ascii="Times New Roman" w:hAnsi="Times New Roman"/>
        </w:rPr>
      </w:pPr>
    </w:p>
    <w:p w:rsidR="006C781A" w:rsidRPr="007E3B04" w:rsidRDefault="006C781A" w:rsidP="006C781A">
      <w:pPr>
        <w:jc w:val="center"/>
        <w:rPr>
          <w:rFonts w:ascii="Times New Roman" w:hAnsi="Times New Roman"/>
        </w:rPr>
      </w:pPr>
      <w:r>
        <w:rPr>
          <w:rFonts w:ascii="Times New Roman" w:hAnsi="Times New Roman" w:hint="eastAsia"/>
        </w:rPr>
        <w:t>表１　クラウドソーシングの分類</w:t>
      </w:r>
    </w:p>
    <w:tbl>
      <w:tblPr>
        <w:tblStyle w:val="a8"/>
        <w:tblW w:w="0" w:type="auto"/>
        <w:tblLook w:val="04A0" w:firstRow="1" w:lastRow="0" w:firstColumn="1" w:lastColumn="0" w:noHBand="0" w:noVBand="1"/>
      </w:tblPr>
      <w:tblGrid>
        <w:gridCol w:w="2459"/>
        <w:gridCol w:w="2611"/>
        <w:gridCol w:w="2551"/>
        <w:gridCol w:w="2126"/>
      </w:tblGrid>
      <w:tr w:rsidR="006C781A" w:rsidTr="00695105">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タイプ</w:t>
            </w:r>
          </w:p>
        </w:tc>
        <w:tc>
          <w:tcPr>
            <w:tcW w:w="261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タスクの概要</w:t>
            </w:r>
          </w:p>
        </w:tc>
        <w:tc>
          <w:tcPr>
            <w:tcW w:w="2551"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タスクの例</w:t>
            </w:r>
          </w:p>
        </w:tc>
        <w:tc>
          <w:tcPr>
            <w:tcW w:w="2126"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プラットフォーム</w:t>
            </w:r>
          </w:p>
        </w:tc>
      </w:tr>
      <w:tr w:rsidR="006C781A" w:rsidTr="00695105">
        <w:trPr>
          <w:trHeight w:val="55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デザイン</w:t>
            </w:r>
            <w:r w:rsidRPr="00D00FBE">
              <w:rPr>
                <w:rFonts w:ascii="Times New Roman" w:hAnsi="Times New Roman" w:hint="eastAsia"/>
                <w:sz w:val="21"/>
                <w:szCs w:val="21"/>
              </w:rPr>
              <w:t>&amp;</w:t>
            </w:r>
          </w:p>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クリエーティブ型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時間の見通しは立たない，課題解決など知的創造的な仕事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科学的問題の解決，商品のデザイン，写真などの投稿等</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i</w:t>
            </w:r>
            <w:proofErr w:type="spellEnd"/>
            <w:r w:rsidRPr="00D00FBE">
              <w:rPr>
                <w:rFonts w:ascii="Times New Roman" w:hAnsi="Times New Roman" w:hint="eastAsia"/>
                <w:sz w:val="21"/>
                <w:szCs w:val="21"/>
              </w:rPr>
              <w:t xml:space="preserve"> Stock</w:t>
            </w:r>
          </w:p>
          <w:p w:rsidR="00154BB8" w:rsidRPr="00D00FBE" w:rsidRDefault="00154BB8" w:rsidP="00695105">
            <w:pPr>
              <w:rPr>
                <w:rFonts w:ascii="Times New Roman" w:hAnsi="Times New Roman"/>
                <w:sz w:val="21"/>
                <w:szCs w:val="21"/>
              </w:rPr>
            </w:pPr>
            <w:r w:rsidRPr="00D00FBE">
              <w:rPr>
                <w:rFonts w:ascii="Times New Roman" w:hAnsi="Times New Roman" w:hint="eastAsia"/>
                <w:sz w:val="21"/>
                <w:szCs w:val="21"/>
              </w:rPr>
              <w:t>Thredless.com</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64"/>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プロジェクト型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数時間～数日程度のある一定の完結した仕事</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プログラミング，翻訳，書類の入力等様々</w:t>
            </w:r>
          </w:p>
        </w:tc>
        <w:tc>
          <w:tcPr>
            <w:tcW w:w="2126" w:type="dxa"/>
            <w:vAlign w:val="center"/>
          </w:tcPr>
          <w:p w:rsidR="006C781A" w:rsidRPr="00D00FBE" w:rsidRDefault="006C781A" w:rsidP="00695105">
            <w:pPr>
              <w:rPr>
                <w:rFonts w:ascii="Times New Roman" w:hAnsi="Times New Roman"/>
                <w:sz w:val="21"/>
                <w:szCs w:val="21"/>
              </w:rPr>
            </w:pPr>
            <w:proofErr w:type="spellStart"/>
            <w:r w:rsidRPr="00D00FBE">
              <w:rPr>
                <w:rFonts w:ascii="Times New Roman" w:hAnsi="Times New Roman" w:hint="eastAsia"/>
                <w:sz w:val="21"/>
                <w:szCs w:val="21"/>
              </w:rPr>
              <w:t>Elance</w:t>
            </w:r>
            <w:proofErr w:type="spellEnd"/>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r w:rsidR="006C781A" w:rsidTr="00695105">
        <w:trPr>
          <w:trHeight w:val="558"/>
        </w:trPr>
        <w:tc>
          <w:tcPr>
            <w:tcW w:w="2459" w:type="dxa"/>
            <w:vAlign w:val="center"/>
          </w:tcPr>
          <w:p w:rsidR="006C781A" w:rsidRPr="00D00FBE" w:rsidRDefault="006C781A" w:rsidP="00695105">
            <w:pPr>
              <w:jc w:val="center"/>
              <w:rPr>
                <w:rFonts w:ascii="Times New Roman" w:hAnsi="Times New Roman"/>
                <w:sz w:val="21"/>
                <w:szCs w:val="21"/>
              </w:rPr>
            </w:pPr>
            <w:r w:rsidRPr="00D00FBE">
              <w:rPr>
                <w:rFonts w:ascii="Times New Roman" w:hAnsi="Times New Roman" w:hint="eastAsia"/>
                <w:sz w:val="21"/>
                <w:szCs w:val="21"/>
              </w:rPr>
              <w:t>マイクロタスク型</w:t>
            </w:r>
          </w:p>
        </w:tc>
        <w:tc>
          <w:tcPr>
            <w:tcW w:w="261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数秒～数分程度の分断された作業</w:t>
            </w:r>
          </w:p>
        </w:tc>
        <w:tc>
          <w:tcPr>
            <w:tcW w:w="2551"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10</w:t>
            </w:r>
            <w:r w:rsidRPr="00D00FBE">
              <w:rPr>
                <w:rFonts w:ascii="Times New Roman" w:hAnsi="Times New Roman" w:hint="eastAsia"/>
                <w:sz w:val="21"/>
                <w:szCs w:val="21"/>
              </w:rPr>
              <w:t>秒の音声書き取り，画像のタグ付け，名刺の入力等の単純作業</w:t>
            </w:r>
          </w:p>
        </w:tc>
        <w:tc>
          <w:tcPr>
            <w:tcW w:w="2126" w:type="dxa"/>
            <w:vAlign w:val="center"/>
          </w:tcPr>
          <w:p w:rsidR="006C781A" w:rsidRPr="00D00FBE" w:rsidRDefault="006C781A" w:rsidP="00695105">
            <w:pPr>
              <w:rPr>
                <w:rFonts w:ascii="Times New Roman" w:hAnsi="Times New Roman"/>
                <w:sz w:val="21"/>
                <w:szCs w:val="21"/>
              </w:rPr>
            </w:pPr>
            <w:r w:rsidRPr="00D00FBE">
              <w:rPr>
                <w:rFonts w:ascii="Times New Roman" w:hAnsi="Times New Roman" w:hint="eastAsia"/>
                <w:sz w:val="21"/>
                <w:szCs w:val="21"/>
              </w:rPr>
              <w:t>Amazon Mechanical Turk</w:t>
            </w:r>
          </w:p>
          <w:p w:rsidR="006C781A" w:rsidRPr="00D00FBE" w:rsidRDefault="00663185" w:rsidP="00695105">
            <w:pPr>
              <w:rPr>
                <w:rFonts w:ascii="Times New Roman" w:hAnsi="Times New Roman"/>
                <w:sz w:val="21"/>
                <w:szCs w:val="21"/>
              </w:rPr>
            </w:pPr>
            <w:r w:rsidRPr="00D00FBE">
              <w:rPr>
                <w:rFonts w:ascii="Times New Roman" w:hAnsi="Times New Roman" w:hint="eastAsia"/>
                <w:sz w:val="21"/>
                <w:szCs w:val="21"/>
              </w:rPr>
              <w:t>Lancers</w:t>
            </w:r>
          </w:p>
        </w:tc>
      </w:tr>
    </w:tbl>
    <w:p w:rsidR="00DD31F0" w:rsidRDefault="006C781A" w:rsidP="00DD31F0">
      <w:pPr>
        <w:rPr>
          <w:rFonts w:ascii="Times New Roman" w:hAnsi="Times New Roman"/>
        </w:rPr>
      </w:pPr>
      <w:r>
        <w:rPr>
          <w:rFonts w:ascii="Times New Roman" w:hAnsi="Times New Roman" w:hint="eastAsia"/>
        </w:rPr>
        <w:t xml:space="preserve">　　</w:t>
      </w:r>
    </w:p>
    <w:p w:rsidR="001524F6" w:rsidRPr="00DD31F0" w:rsidRDefault="001524F6" w:rsidP="00DD31F0">
      <w:pPr>
        <w:numPr>
          <w:ilvl w:val="0"/>
          <w:numId w:val="4"/>
        </w:numPr>
        <w:rPr>
          <w:rFonts w:ascii="Times New Roman" w:hAnsi="Times New Roman"/>
        </w:rPr>
      </w:pPr>
      <w:r w:rsidRPr="00DD31F0">
        <w:rPr>
          <w:rFonts w:ascii="Times New Roman" w:hAnsi="Times New Roman" w:hint="eastAsia"/>
        </w:rPr>
        <w:t>研究の目的</w:t>
      </w:r>
    </w:p>
    <w:p w:rsidR="001524F6" w:rsidRDefault="00D00FBE" w:rsidP="00CA2E9B">
      <w:pPr>
        <w:ind w:firstLineChars="100" w:firstLine="210"/>
        <w:rPr>
          <w:rFonts w:ascii="Times New Roman" w:hAnsi="Times New Roman"/>
        </w:rPr>
      </w:pPr>
      <w:r>
        <w:rPr>
          <w:rFonts w:ascii="Times New Roman" w:hAnsi="Times New Roman" w:hint="eastAsia"/>
        </w:rPr>
        <w:t>本研究では第</w:t>
      </w:r>
      <w:r>
        <w:rPr>
          <w:rFonts w:ascii="Times New Roman" w:hAnsi="Times New Roman" w:hint="eastAsia"/>
        </w:rPr>
        <w:t>1</w:t>
      </w:r>
      <w:r>
        <w:rPr>
          <w:rFonts w:ascii="Times New Roman" w:hAnsi="Times New Roman" w:hint="eastAsia"/>
        </w:rPr>
        <w:t>節</w:t>
      </w:r>
      <w:r w:rsidR="00CA2E9B">
        <w:rPr>
          <w:rFonts w:ascii="Times New Roman" w:hAnsi="Times New Roman" w:hint="eastAsia"/>
        </w:rPr>
        <w:t>で述べた</w:t>
      </w:r>
      <w:r w:rsidR="00663185">
        <w:rPr>
          <w:rFonts w:ascii="Times New Roman" w:hAnsi="Times New Roman" w:hint="eastAsia"/>
        </w:rPr>
        <w:t>Lancers</w:t>
      </w:r>
      <w:r w:rsidR="00CA2E9B">
        <w:rPr>
          <w:rFonts w:ascii="Times New Roman" w:hAnsi="Times New Roman" w:hint="eastAsia"/>
        </w:rPr>
        <w:t>の</w:t>
      </w:r>
      <w:r w:rsidR="00BE23C6">
        <w:rPr>
          <w:rFonts w:ascii="Times New Roman" w:hAnsi="Times New Roman" w:hint="eastAsia"/>
        </w:rPr>
        <w:t>過去の発注履歴からからデータを集めてマイニングを行い，クラウドソーシング</w:t>
      </w:r>
      <w:r>
        <w:rPr>
          <w:rFonts w:ascii="Times New Roman" w:hAnsi="Times New Roman" w:hint="eastAsia"/>
        </w:rPr>
        <w:t>の実態を明らかにする．</w:t>
      </w:r>
    </w:p>
    <w:p w:rsidR="00DE3228" w:rsidRDefault="00D00FBE" w:rsidP="00DE3228">
      <w:pPr>
        <w:ind w:firstLineChars="100" w:firstLine="210"/>
        <w:rPr>
          <w:rFonts w:ascii="Times New Roman" w:hAnsi="Times New Roman" w:hint="eastAsia"/>
        </w:rPr>
      </w:pPr>
      <w:r>
        <w:rPr>
          <w:rFonts w:ascii="Times New Roman" w:hAnsi="Times New Roman" w:hint="eastAsia"/>
        </w:rPr>
        <w:t>マイニングには</w:t>
      </w:r>
      <w:r w:rsidR="00A64C2E">
        <w:rPr>
          <w:rFonts w:ascii="Times New Roman" w:hAnsi="Times New Roman" w:hint="eastAsia"/>
        </w:rPr>
        <w:t>自己組織化マップ</w:t>
      </w:r>
      <w:r w:rsidR="00FD2235" w:rsidRPr="00FD2235">
        <w:rPr>
          <w:rFonts w:asciiTheme="minorEastAsia" w:eastAsiaTheme="minorEastAsia" w:hAnsiTheme="minorEastAsia" w:hint="eastAsia"/>
          <w:szCs w:val="21"/>
        </w:rPr>
        <w:t>（</w:t>
      </w:r>
      <w:proofErr w:type="spellStart"/>
      <w:r w:rsidR="00FD2235">
        <w:rPr>
          <w:rFonts w:asciiTheme="minorEastAsia" w:eastAsiaTheme="minorEastAsia" w:hAnsiTheme="minorEastAsia" w:hint="eastAsia"/>
          <w:szCs w:val="21"/>
        </w:rPr>
        <w:t>SOM:</w:t>
      </w:r>
      <w:r w:rsidR="00FD2235">
        <w:rPr>
          <w:rFonts w:asciiTheme="minorEastAsia" w:eastAsiaTheme="minorEastAsia" w:hAnsiTheme="minorEastAsia"/>
          <w:szCs w:val="21"/>
        </w:rPr>
        <w:t>Self-Organizing</w:t>
      </w:r>
      <w:proofErr w:type="spellEnd"/>
      <w:r w:rsidR="00FD2235">
        <w:rPr>
          <w:rFonts w:asciiTheme="minorEastAsia" w:eastAsiaTheme="minorEastAsia" w:hAnsiTheme="minorEastAsia" w:hint="eastAsia"/>
          <w:szCs w:val="21"/>
        </w:rPr>
        <w:t xml:space="preserve"> Map）</w:t>
      </w:r>
      <w:r>
        <w:rPr>
          <w:rFonts w:asciiTheme="minorEastAsia" w:eastAsiaTheme="minorEastAsia" w:hAnsiTheme="minorEastAsia" w:hint="eastAsia"/>
          <w:szCs w:val="21"/>
        </w:rPr>
        <w:t>を用いる．SOMニューラルネットワークによる</w:t>
      </w:r>
      <w:r w:rsidR="00FD2235">
        <w:rPr>
          <w:rFonts w:ascii="Times New Roman" w:hAnsi="Times New Roman" w:hint="eastAsia"/>
        </w:rPr>
        <w:t>教師なし学習（</w:t>
      </w:r>
      <w:r w:rsidR="00FD2235">
        <w:rPr>
          <w:rFonts w:ascii="Times New Roman" w:hAnsi="Times New Roman" w:hint="eastAsia"/>
        </w:rPr>
        <w:t>unsuper</w:t>
      </w:r>
      <w:r w:rsidR="00DE3228">
        <w:rPr>
          <w:rFonts w:ascii="Times New Roman" w:hAnsi="Times New Roman" w:hint="eastAsia"/>
        </w:rPr>
        <w:t>vised learning</w:t>
      </w:r>
      <w:r w:rsidR="00DE3228">
        <w:rPr>
          <w:rFonts w:ascii="Times New Roman" w:hAnsi="Times New Roman" w:hint="eastAsia"/>
        </w:rPr>
        <w:t>）の</w:t>
      </w:r>
      <w:r w:rsidR="008D007D">
        <w:rPr>
          <w:rFonts w:ascii="Times New Roman" w:hAnsi="Times New Roman" w:hint="eastAsia"/>
        </w:rPr>
        <w:t>ための</w:t>
      </w:r>
      <w:r w:rsidR="00DE3228">
        <w:rPr>
          <w:rFonts w:ascii="Times New Roman" w:hAnsi="Times New Roman" w:hint="eastAsia"/>
        </w:rPr>
        <w:t>アルゴリズムであ</w:t>
      </w:r>
      <w:r>
        <w:rPr>
          <w:rFonts w:ascii="Times New Roman" w:hAnsi="Times New Roman" w:hint="eastAsia"/>
        </w:rPr>
        <w:t>る．自己組織化マップによって</w:t>
      </w:r>
      <w:r w:rsidR="008D007D">
        <w:rPr>
          <w:rFonts w:ascii="Times New Roman" w:hAnsi="Times New Roman" w:hint="eastAsia"/>
        </w:rPr>
        <w:t>，</w:t>
      </w:r>
      <w:r>
        <w:rPr>
          <w:rFonts w:ascii="Times New Roman" w:hAnsi="Times New Roman" w:hint="eastAsia"/>
        </w:rPr>
        <w:t>多次元データの情報を圧縮し</w:t>
      </w:r>
      <w:r w:rsidR="00DE3228">
        <w:rPr>
          <w:rFonts w:ascii="Times New Roman" w:hAnsi="Times New Roman" w:hint="eastAsia"/>
        </w:rPr>
        <w:t>，低次元（多くの場合は二次元）の</w:t>
      </w:r>
      <w:r>
        <w:rPr>
          <w:rFonts w:ascii="Times New Roman" w:hAnsi="Times New Roman" w:hint="eastAsia"/>
        </w:rPr>
        <w:t>わかりやすいマップを描ける</w:t>
      </w:r>
      <w:r w:rsidR="00DE3228">
        <w:rPr>
          <w:rFonts w:ascii="Times New Roman" w:hAnsi="Times New Roman" w:hint="eastAsia"/>
        </w:rPr>
        <w:t>．</w:t>
      </w:r>
      <w:r>
        <w:rPr>
          <w:rFonts w:ascii="Times New Roman" w:hAnsi="Times New Roman"/>
        </w:rPr>
        <w:t xml:space="preserve"> </w:t>
      </w:r>
    </w:p>
    <w:p w:rsidR="00995CBE" w:rsidRDefault="00995CBE" w:rsidP="00DE3228">
      <w:pPr>
        <w:ind w:firstLineChars="100" w:firstLine="210"/>
        <w:rPr>
          <w:rFonts w:ascii="Times New Roman" w:hAnsi="Times New Roman"/>
        </w:rPr>
      </w:pPr>
    </w:p>
    <w:p w:rsidR="00995CBE" w:rsidRDefault="00995CBE" w:rsidP="00995CBE">
      <w:pPr>
        <w:numPr>
          <w:ilvl w:val="0"/>
          <w:numId w:val="4"/>
        </w:numPr>
        <w:rPr>
          <w:rFonts w:ascii="Times New Roman" w:hAnsi="Times New Roman"/>
        </w:rPr>
      </w:pPr>
      <w:r>
        <w:rPr>
          <w:rFonts w:ascii="Times New Roman" w:hAnsi="Times New Roman" w:hint="eastAsia"/>
        </w:rPr>
        <w:t>プロジェクトマネジメントとの関連</w:t>
      </w:r>
    </w:p>
    <w:p w:rsidR="00354066" w:rsidRPr="00A64C2E" w:rsidRDefault="00995CBE" w:rsidP="00995CBE">
      <w:pPr>
        <w:ind w:firstLineChars="100" w:firstLine="210"/>
        <w:rPr>
          <w:rFonts w:ascii="Times New Roman" w:hAnsi="Times New Roman"/>
        </w:rPr>
      </w:pPr>
      <w:r>
        <w:rPr>
          <w:rFonts w:ascii="Times New Roman" w:hAnsi="Times New Roman" w:hint="eastAsia"/>
        </w:rPr>
        <w:t>本研究はプロジェクトマネジメント内でクラウドソーシングを使ってヒト・モノ・情報の調達を行うための新たな手法として期待できる．</w:t>
      </w:r>
    </w:p>
    <w:p w:rsidR="001524F6" w:rsidRDefault="001524F6" w:rsidP="001524F6">
      <w:pPr>
        <w:numPr>
          <w:ilvl w:val="0"/>
          <w:numId w:val="4"/>
        </w:numPr>
        <w:rPr>
          <w:rFonts w:ascii="Times New Roman" w:hAnsi="Times New Roman"/>
        </w:rPr>
      </w:pPr>
      <w:r>
        <w:rPr>
          <w:rFonts w:ascii="Times New Roman" w:hAnsi="Times New Roman" w:hint="eastAsia"/>
        </w:rPr>
        <w:lastRenderedPageBreak/>
        <w:t>研究の方法</w:t>
      </w:r>
    </w:p>
    <w:p w:rsidR="001524F6" w:rsidRDefault="005B4B8F" w:rsidP="000F5848">
      <w:pPr>
        <w:ind w:firstLineChars="150" w:firstLine="315"/>
        <w:rPr>
          <w:rFonts w:ascii="Times New Roman" w:hAnsi="Times New Roman"/>
        </w:rPr>
      </w:pPr>
      <w:r>
        <w:rPr>
          <w:rFonts w:ascii="Times New Roman" w:hAnsi="Times New Roman" w:hint="eastAsia"/>
        </w:rPr>
        <w:t>以下の順番で研究を進める計画である．</w:t>
      </w:r>
    </w:p>
    <w:p w:rsidR="005B4B8F" w:rsidRPr="000F5848" w:rsidRDefault="008D007D" w:rsidP="000F5848">
      <w:pPr>
        <w:pStyle w:val="a3"/>
        <w:numPr>
          <w:ilvl w:val="1"/>
          <w:numId w:val="4"/>
        </w:numPr>
        <w:ind w:leftChars="0"/>
        <w:rPr>
          <w:rFonts w:ascii="Times New Roman" w:hAnsi="Times New Roman"/>
        </w:rPr>
      </w:pPr>
      <w:r w:rsidRPr="000F5848">
        <w:rPr>
          <w:rFonts w:ascii="Times New Roman" w:hAnsi="Times New Roman" w:hint="eastAsia"/>
        </w:rPr>
        <w:t>ク</w:t>
      </w:r>
      <w:r w:rsidR="00BE23C6" w:rsidRPr="000F5848">
        <w:rPr>
          <w:rFonts w:ascii="Times New Roman" w:hAnsi="Times New Roman" w:hint="eastAsia"/>
        </w:rPr>
        <w:t>ラウドソーシング</w:t>
      </w:r>
      <w:r w:rsidR="004902FE" w:rsidRPr="000F5848">
        <w:rPr>
          <w:rFonts w:ascii="Times New Roman" w:hAnsi="Times New Roman" w:hint="eastAsia"/>
        </w:rPr>
        <w:t>についての文献を調査する</w:t>
      </w:r>
      <w:r w:rsidR="000F5848" w:rsidRPr="000F5848">
        <w:rPr>
          <w:rFonts w:ascii="Times New Roman" w:hAnsi="Times New Roman" w:hint="eastAsia"/>
        </w:rPr>
        <w:t>．</w:t>
      </w:r>
    </w:p>
    <w:p w:rsidR="00C70EC1" w:rsidRDefault="004902FE" w:rsidP="00C70EC1">
      <w:pPr>
        <w:ind w:firstLineChars="200" w:firstLine="420"/>
        <w:rPr>
          <w:rFonts w:ascii="Times New Roman" w:hAnsi="Times New Roman" w:hint="eastAsia"/>
        </w:rPr>
      </w:pPr>
      <w:r>
        <w:rPr>
          <w:rFonts w:ascii="Times New Roman" w:hAnsi="Times New Roman" w:hint="eastAsia"/>
        </w:rPr>
        <w:t>②</w:t>
      </w:r>
      <w:r w:rsidR="00663185">
        <w:rPr>
          <w:rFonts w:ascii="Times New Roman" w:hAnsi="Times New Roman" w:hint="eastAsia"/>
        </w:rPr>
        <w:t>Lancers</w:t>
      </w:r>
      <w:r>
        <w:rPr>
          <w:rFonts w:ascii="Times New Roman" w:hAnsi="Times New Roman" w:hint="eastAsia"/>
        </w:rPr>
        <w:t>の中から</w:t>
      </w:r>
      <w:r w:rsidR="005B4B8F">
        <w:rPr>
          <w:rFonts w:ascii="Times New Roman" w:hAnsi="Times New Roman" w:hint="eastAsia"/>
        </w:rPr>
        <w:t>過去の発注データを集める</w:t>
      </w:r>
      <w:r w:rsidR="00C70EC1">
        <w:rPr>
          <w:rFonts w:ascii="Times New Roman" w:hAnsi="Times New Roman" w:hint="eastAsia"/>
        </w:rPr>
        <w:t>．</w:t>
      </w:r>
    </w:p>
    <w:p w:rsidR="000F5848" w:rsidRDefault="00F82E64" w:rsidP="000F5848">
      <w:pPr>
        <w:ind w:firstLineChars="200" w:firstLine="420"/>
        <w:rPr>
          <w:rFonts w:ascii="Times New Roman" w:hAnsi="Times New Roman"/>
        </w:rPr>
      </w:pPr>
      <w:r>
        <w:rPr>
          <w:rFonts w:ascii="Times New Roman" w:hAnsi="Times New Roman" w:hint="eastAsia"/>
        </w:rPr>
        <w:t>③</w:t>
      </w:r>
      <w:r w:rsidR="004902FE">
        <w:rPr>
          <w:rFonts w:ascii="Times New Roman" w:hAnsi="Times New Roman" w:hint="eastAsia"/>
        </w:rPr>
        <w:t>集めたデータをマイニングする</w:t>
      </w:r>
      <w:r w:rsidR="000F5848">
        <w:rPr>
          <w:rFonts w:ascii="Times New Roman" w:hAnsi="Times New Roman" w:hint="eastAsia"/>
        </w:rPr>
        <w:t>．</w:t>
      </w:r>
    </w:p>
    <w:p w:rsidR="00354066" w:rsidRDefault="00354066" w:rsidP="00354066">
      <w:pPr>
        <w:ind w:firstLineChars="200" w:firstLine="420"/>
        <w:rPr>
          <w:rFonts w:ascii="Times New Roman" w:hAnsi="Times New Roman"/>
        </w:rPr>
      </w:pPr>
    </w:p>
    <w:p w:rsidR="008D007D" w:rsidRDefault="001524F6" w:rsidP="008D007D">
      <w:pPr>
        <w:numPr>
          <w:ilvl w:val="0"/>
          <w:numId w:val="4"/>
        </w:numPr>
        <w:rPr>
          <w:rFonts w:ascii="Times New Roman" w:hAnsi="Times New Roman" w:hint="eastAsia"/>
        </w:rPr>
      </w:pPr>
      <w:r>
        <w:rPr>
          <w:rFonts w:ascii="Times New Roman" w:hAnsi="Times New Roman" w:hint="eastAsia"/>
        </w:rPr>
        <w:t>現在の進捗状況</w:t>
      </w:r>
    </w:p>
    <w:p w:rsidR="000F5848" w:rsidRDefault="008D007D" w:rsidP="000F5848">
      <w:pPr>
        <w:ind w:leftChars="133" w:left="384" w:hangingChars="50" w:hanging="105"/>
        <w:rPr>
          <w:rFonts w:ascii="Times New Roman" w:hAnsi="Times New Roman" w:hint="eastAsia"/>
        </w:rPr>
      </w:pPr>
      <w:r>
        <w:rPr>
          <w:rFonts w:ascii="Times New Roman" w:hAnsi="Times New Roman" w:hint="eastAsia"/>
        </w:rPr>
        <w:t>②</w:t>
      </w:r>
      <w:r w:rsidR="000F5848">
        <w:rPr>
          <w:rFonts w:ascii="Times New Roman" w:hAnsi="Times New Roman" w:hint="eastAsia"/>
        </w:rPr>
        <w:t>Lancers</w:t>
      </w:r>
      <w:r w:rsidR="000F5848">
        <w:rPr>
          <w:rFonts w:ascii="Times New Roman" w:hAnsi="Times New Roman" w:hint="eastAsia"/>
        </w:rPr>
        <w:t>の中から過去の発注データを集める．</w:t>
      </w:r>
    </w:p>
    <w:p w:rsidR="00F629BC" w:rsidRDefault="008D007D" w:rsidP="000F5848">
      <w:pPr>
        <w:ind w:leftChars="183" w:left="384" w:firstLineChars="50" w:firstLine="105"/>
        <w:rPr>
          <w:rFonts w:ascii="Times New Roman" w:hAnsi="Times New Roman" w:hint="eastAsia"/>
        </w:rPr>
      </w:pPr>
      <w:r>
        <w:rPr>
          <w:rFonts w:ascii="Times New Roman" w:hAnsi="Times New Roman" w:hint="eastAsia"/>
        </w:rPr>
        <w:t>Lancers</w:t>
      </w:r>
      <w:r>
        <w:rPr>
          <w:rFonts w:ascii="Times New Roman" w:hAnsi="Times New Roman" w:hint="eastAsia"/>
        </w:rPr>
        <w:t>の過去の発注データとは過去の発注履歴から確認することができる</w:t>
      </w:r>
      <w:r>
        <w:rPr>
          <w:rFonts w:ascii="Times New Roman" w:hAnsi="Times New Roman" w:hint="eastAsia"/>
        </w:rPr>
        <w:t>8</w:t>
      </w:r>
      <w:r>
        <w:rPr>
          <w:rFonts w:ascii="Times New Roman" w:hAnsi="Times New Roman" w:hint="eastAsia"/>
        </w:rPr>
        <w:t>つ</w:t>
      </w:r>
      <w:r w:rsidR="000F5848">
        <w:rPr>
          <w:rFonts w:ascii="Times New Roman" w:hAnsi="Times New Roman" w:hint="eastAsia"/>
        </w:rPr>
        <w:t>｛閲覧された回数・お気に入りの登録数・提案の人数（作業をした人数）・提案の件数・依頼方法・募集期間・依頼の最高金額・依頼の最低金額｝</w:t>
      </w:r>
      <w:r>
        <w:rPr>
          <w:rFonts w:ascii="Times New Roman" w:hAnsi="Times New Roman" w:hint="eastAsia"/>
        </w:rPr>
        <w:t>を</w:t>
      </w:r>
      <w:r>
        <w:rPr>
          <w:rFonts w:ascii="Times New Roman" w:hAnsi="Times New Roman" w:hint="eastAsia"/>
        </w:rPr>
        <w:t>50</w:t>
      </w:r>
      <w:r>
        <w:rPr>
          <w:rFonts w:ascii="Times New Roman" w:hAnsi="Times New Roman" w:hint="eastAsia"/>
        </w:rPr>
        <w:t>件集めた</w:t>
      </w:r>
      <w:r w:rsidR="00F629BC">
        <w:rPr>
          <w:rFonts w:ascii="Times New Roman" w:hAnsi="Times New Roman" w:hint="eastAsia"/>
        </w:rPr>
        <w:t>．その</w:t>
      </w:r>
      <w:r>
        <w:rPr>
          <w:rFonts w:ascii="Times New Roman" w:hAnsi="Times New Roman" w:hint="eastAsia"/>
        </w:rPr>
        <w:t>50</w:t>
      </w:r>
      <w:r>
        <w:rPr>
          <w:rFonts w:ascii="Times New Roman" w:hAnsi="Times New Roman" w:hint="eastAsia"/>
        </w:rPr>
        <w:t>件のデータに</w:t>
      </w:r>
      <w:r>
        <w:rPr>
          <w:rFonts w:ascii="Times New Roman" w:hAnsi="Times New Roman" w:hint="eastAsia"/>
        </w:rPr>
        <w:t>1~50</w:t>
      </w:r>
      <w:r>
        <w:rPr>
          <w:rFonts w:ascii="Times New Roman" w:hAnsi="Times New Roman" w:hint="eastAsia"/>
        </w:rPr>
        <w:t>までの</w:t>
      </w:r>
      <w:r>
        <w:rPr>
          <w:rFonts w:ascii="Times New Roman" w:hAnsi="Times New Roman" w:hint="eastAsia"/>
        </w:rPr>
        <w:t>ID</w:t>
      </w:r>
      <w:r>
        <w:rPr>
          <w:rFonts w:ascii="Times New Roman" w:hAnsi="Times New Roman" w:hint="eastAsia"/>
        </w:rPr>
        <w:t>番号を振</w:t>
      </w:r>
      <w:r w:rsidR="00995CBE">
        <w:rPr>
          <w:rFonts w:ascii="Times New Roman" w:hAnsi="Times New Roman" w:hint="eastAsia"/>
        </w:rPr>
        <w:t>った．依頼方法のように</w:t>
      </w:r>
      <w:r>
        <w:rPr>
          <w:rFonts w:ascii="Times New Roman" w:hAnsi="Times New Roman" w:hint="eastAsia"/>
        </w:rPr>
        <w:t>コンペ，プロジェクト，タスクで表している数字では</w:t>
      </w:r>
      <w:r w:rsidR="00995CBE">
        <w:rPr>
          <w:rFonts w:ascii="Times New Roman" w:hAnsi="Times New Roman" w:hint="eastAsia"/>
        </w:rPr>
        <w:t>無</w:t>
      </w:r>
      <w:r>
        <w:rPr>
          <w:rFonts w:ascii="Times New Roman" w:hAnsi="Times New Roman" w:hint="eastAsia"/>
        </w:rPr>
        <w:t>いデータは</w:t>
      </w:r>
      <w:r w:rsidR="00F629BC">
        <w:rPr>
          <w:rFonts w:ascii="Times New Roman" w:hAnsi="Times New Roman" w:hint="eastAsia"/>
        </w:rPr>
        <w:t>コンペ＝</w:t>
      </w:r>
      <w:r w:rsidR="00F629BC">
        <w:rPr>
          <w:rFonts w:ascii="Times New Roman" w:hAnsi="Times New Roman" w:hint="eastAsia"/>
        </w:rPr>
        <w:t>0</w:t>
      </w:r>
      <w:r w:rsidR="00F629BC">
        <w:rPr>
          <w:rFonts w:ascii="Times New Roman" w:hAnsi="Times New Roman" w:hint="eastAsia"/>
        </w:rPr>
        <w:t>，プロジェクト＝</w:t>
      </w:r>
      <w:r w:rsidR="00F629BC">
        <w:rPr>
          <w:rFonts w:ascii="Times New Roman" w:hAnsi="Times New Roman" w:hint="eastAsia"/>
        </w:rPr>
        <w:t>1,</w:t>
      </w:r>
      <w:r w:rsidR="00F629BC">
        <w:rPr>
          <w:rFonts w:ascii="Times New Roman" w:hAnsi="Times New Roman" w:hint="eastAsia"/>
        </w:rPr>
        <w:t>タスク＝</w:t>
      </w:r>
      <w:r w:rsidR="00F629BC">
        <w:rPr>
          <w:rFonts w:ascii="Times New Roman" w:hAnsi="Times New Roman" w:hint="eastAsia"/>
        </w:rPr>
        <w:t>2</w:t>
      </w:r>
      <w:r w:rsidR="00F629BC">
        <w:rPr>
          <w:rFonts w:ascii="Times New Roman" w:hAnsi="Times New Roman" w:hint="eastAsia"/>
        </w:rPr>
        <w:t>として表した．</w:t>
      </w:r>
    </w:p>
    <w:p w:rsidR="000F5848" w:rsidRDefault="00F629BC" w:rsidP="000F5848">
      <w:pPr>
        <w:ind w:leftChars="133" w:left="384" w:hangingChars="50" w:hanging="105"/>
        <w:rPr>
          <w:rFonts w:ascii="Times New Roman" w:hAnsi="Times New Roman" w:hint="eastAsia"/>
        </w:rPr>
      </w:pPr>
      <w:r>
        <w:rPr>
          <w:rFonts w:ascii="Times New Roman" w:hAnsi="Times New Roman" w:hint="eastAsia"/>
        </w:rPr>
        <w:t>③</w:t>
      </w:r>
      <w:r w:rsidR="000F5848">
        <w:rPr>
          <w:rFonts w:ascii="Times New Roman" w:hAnsi="Times New Roman" w:hint="eastAsia"/>
        </w:rPr>
        <w:t>集めたデータをマイニングする</w:t>
      </w:r>
      <w:r w:rsidR="000F5848">
        <w:rPr>
          <w:rFonts w:ascii="Times New Roman" w:hAnsi="Times New Roman" w:hint="eastAsia"/>
        </w:rPr>
        <w:t>．</w:t>
      </w:r>
    </w:p>
    <w:p w:rsidR="001524F6" w:rsidRDefault="00F629BC" w:rsidP="000F5848">
      <w:pPr>
        <w:ind w:leftChars="183" w:left="384" w:firstLineChars="50" w:firstLine="105"/>
        <w:rPr>
          <w:rFonts w:ascii="Times New Roman" w:hAnsi="Times New Roman" w:hint="eastAsia"/>
        </w:rPr>
      </w:pPr>
      <w:r>
        <w:rPr>
          <w:rFonts w:ascii="Times New Roman" w:hAnsi="Times New Roman" w:hint="eastAsia"/>
        </w:rPr>
        <w:t>これらのデータにＲを使ってマイニングを</w:t>
      </w:r>
      <w:r w:rsidR="00C7627B">
        <w:rPr>
          <w:rFonts w:ascii="Times New Roman" w:hAnsi="Times New Roman" w:hint="eastAsia"/>
        </w:rPr>
        <w:t>行い</w:t>
      </w:r>
      <w:r>
        <w:rPr>
          <w:rFonts w:ascii="Times New Roman" w:hAnsi="Times New Roman" w:hint="eastAsia"/>
        </w:rPr>
        <w:t>，</w:t>
      </w:r>
      <w:r w:rsidR="000F5848">
        <w:rPr>
          <w:rFonts w:ascii="Times New Roman" w:hAnsi="Times New Roman" w:hint="eastAsia"/>
        </w:rPr>
        <w:t>ID</w:t>
      </w:r>
      <w:r w:rsidR="000F5848">
        <w:rPr>
          <w:rFonts w:ascii="Times New Roman" w:hAnsi="Times New Roman" w:hint="eastAsia"/>
        </w:rPr>
        <w:t>番号で</w:t>
      </w:r>
      <w:r w:rsidR="00995CBE">
        <w:rPr>
          <w:rFonts w:ascii="Times New Roman" w:hAnsi="Times New Roman" w:hint="eastAsia"/>
        </w:rPr>
        <w:t>表された</w:t>
      </w:r>
      <w:r w:rsidR="00A64C2E">
        <w:rPr>
          <w:rFonts w:ascii="Times New Roman" w:hAnsi="Times New Roman" w:hint="eastAsia"/>
        </w:rPr>
        <w:t>自己組織化マップ</w:t>
      </w:r>
      <w:r w:rsidR="00C7627B">
        <w:rPr>
          <w:rFonts w:ascii="Times New Roman" w:hAnsi="Times New Roman" w:hint="eastAsia"/>
        </w:rPr>
        <w:t>の</w:t>
      </w:r>
      <w:r w:rsidR="00A64C2E">
        <w:rPr>
          <w:rFonts w:ascii="Times New Roman" w:hAnsi="Times New Roman" w:hint="eastAsia"/>
        </w:rPr>
        <w:t>作</w:t>
      </w:r>
      <w:r w:rsidR="0024214A">
        <w:rPr>
          <w:rFonts w:ascii="Times New Roman" w:hAnsi="Times New Roman" w:hint="eastAsia"/>
        </w:rPr>
        <w:t>図を</w:t>
      </w:r>
      <w:r w:rsidR="00A64C2E">
        <w:rPr>
          <w:rFonts w:ascii="Times New Roman" w:hAnsi="Times New Roman" w:hint="eastAsia"/>
        </w:rPr>
        <w:t>し</w:t>
      </w:r>
      <w:r w:rsidR="00C7627B">
        <w:rPr>
          <w:rFonts w:ascii="Times New Roman" w:hAnsi="Times New Roman" w:hint="eastAsia"/>
        </w:rPr>
        <w:t>て</w:t>
      </w:r>
      <w:r w:rsidR="00A64C2E">
        <w:rPr>
          <w:rFonts w:ascii="Times New Roman" w:hAnsi="Times New Roman" w:hint="eastAsia"/>
        </w:rPr>
        <w:t>研究は完了した．</w:t>
      </w:r>
      <w:r w:rsidR="00995CBE">
        <w:rPr>
          <w:rFonts w:ascii="Times New Roman" w:hAnsi="Times New Roman" w:hint="eastAsia"/>
        </w:rPr>
        <w:t>（図</w:t>
      </w:r>
      <w:r w:rsidR="00995CBE">
        <w:rPr>
          <w:rFonts w:ascii="Times New Roman" w:hAnsi="Times New Roman" w:hint="eastAsia"/>
        </w:rPr>
        <w:t>1</w:t>
      </w:r>
      <w:r w:rsidR="00C7627B">
        <w:rPr>
          <w:rFonts w:ascii="Times New Roman" w:hAnsi="Times New Roman" w:hint="eastAsia"/>
        </w:rPr>
        <w:t>）</w:t>
      </w:r>
    </w:p>
    <w:p w:rsidR="0024214A" w:rsidRDefault="0024214A" w:rsidP="0024214A">
      <w:pPr>
        <w:jc w:val="center"/>
        <w:rPr>
          <w:rFonts w:ascii="Times New Roman" w:hAnsi="Times New Roman" w:hint="eastAsia"/>
        </w:rPr>
      </w:pPr>
      <w:r>
        <w:rPr>
          <w:rFonts w:ascii="Times New Roman" w:hAnsi="Times New Roman"/>
          <w:noProof/>
        </w:rPr>
        <w:drawing>
          <wp:inline distT="0" distB="0" distL="0" distR="0" wp14:anchorId="606E79EC" wp14:editId="09483D49">
            <wp:extent cx="2681766" cy="2400300"/>
            <wp:effectExtent l="0" t="0" r="444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課題研究自己組織化マップ.JPG"/>
                    <pic:cNvPicPr/>
                  </pic:nvPicPr>
                  <pic:blipFill rotWithShape="1">
                    <a:blip r:embed="rId9">
                      <a:extLst>
                        <a:ext uri="{28A0092B-C50C-407E-A947-70E740481C1C}">
                          <a14:useLocalDpi xmlns:a14="http://schemas.microsoft.com/office/drawing/2010/main" val="0"/>
                        </a:ext>
                      </a:extLst>
                    </a:blip>
                    <a:srcRect t="8695"/>
                    <a:stretch/>
                  </pic:blipFill>
                  <pic:spPr bwMode="auto">
                    <a:xfrm>
                      <a:off x="0" y="0"/>
                      <a:ext cx="2698333" cy="2415128"/>
                    </a:xfrm>
                    <a:prstGeom prst="rect">
                      <a:avLst/>
                    </a:prstGeom>
                    <a:ln>
                      <a:noFill/>
                    </a:ln>
                    <a:extLst>
                      <a:ext uri="{53640926-AAD7-44D8-BBD7-CCE9431645EC}">
                        <a14:shadowObscured xmlns:a14="http://schemas.microsoft.com/office/drawing/2010/main"/>
                      </a:ext>
                    </a:extLst>
                  </pic:spPr>
                </pic:pic>
              </a:graphicData>
            </a:graphic>
          </wp:inline>
        </w:drawing>
      </w:r>
    </w:p>
    <w:p w:rsidR="0024214A" w:rsidRDefault="0024214A" w:rsidP="0024214A">
      <w:pPr>
        <w:jc w:val="cente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自己組織化マップ</w:t>
      </w:r>
    </w:p>
    <w:p w:rsidR="0024214A" w:rsidRDefault="0024214A" w:rsidP="00995CBE">
      <w:pPr>
        <w:ind w:leftChars="183" w:left="384" w:firstLineChars="50" w:firstLine="105"/>
        <w:rPr>
          <w:rFonts w:ascii="Times New Roman" w:hAnsi="Times New Roman" w:hint="eastAsia"/>
        </w:rPr>
      </w:pPr>
    </w:p>
    <w:p w:rsidR="0024214A" w:rsidRDefault="0024214A" w:rsidP="0024214A">
      <w:pPr>
        <w:pStyle w:val="a3"/>
        <w:numPr>
          <w:ilvl w:val="0"/>
          <w:numId w:val="4"/>
        </w:numPr>
        <w:ind w:leftChars="0"/>
        <w:rPr>
          <w:rFonts w:ascii="Times New Roman" w:hAnsi="Times New Roman" w:hint="eastAsia"/>
        </w:rPr>
      </w:pPr>
      <w:r w:rsidRPr="0024214A">
        <w:rPr>
          <w:rFonts w:ascii="Times New Roman" w:hAnsi="Times New Roman" w:hint="eastAsia"/>
        </w:rPr>
        <w:t>考察</w:t>
      </w:r>
    </w:p>
    <w:p w:rsidR="00995CBE" w:rsidRPr="0024214A" w:rsidRDefault="00995CBE" w:rsidP="0024214A">
      <w:pPr>
        <w:pStyle w:val="a3"/>
        <w:ind w:leftChars="0" w:left="360" w:firstLineChars="100" w:firstLine="210"/>
        <w:rPr>
          <w:rFonts w:ascii="Times New Roman" w:hAnsi="Times New Roman"/>
        </w:rPr>
      </w:pPr>
      <w:r w:rsidRPr="0024214A">
        <w:rPr>
          <w:rFonts w:ascii="Times New Roman" w:hAnsi="Times New Roman" w:hint="eastAsia"/>
        </w:rPr>
        <w:t>図</w:t>
      </w:r>
      <w:r w:rsidRPr="0024214A">
        <w:rPr>
          <w:rFonts w:ascii="Times New Roman" w:hAnsi="Times New Roman" w:hint="eastAsia"/>
        </w:rPr>
        <w:t>1</w:t>
      </w:r>
      <w:r w:rsidR="006257EB" w:rsidRPr="0024214A">
        <w:rPr>
          <w:rFonts w:ascii="Times New Roman" w:hAnsi="Times New Roman" w:hint="eastAsia"/>
        </w:rPr>
        <w:t>に</w:t>
      </w:r>
      <w:r w:rsidRPr="0024214A">
        <w:rPr>
          <w:rFonts w:ascii="Times New Roman" w:hAnsi="Times New Roman" w:hint="eastAsia"/>
        </w:rPr>
        <w:t>は</w:t>
      </w:r>
      <w:r w:rsidR="006257EB" w:rsidRPr="0024214A">
        <w:rPr>
          <w:rFonts w:ascii="Times New Roman" w:hAnsi="Times New Roman" w:hint="eastAsia"/>
        </w:rPr>
        <w:t>大まかに右上がタスク，左上から右下にかけてコンペ</w:t>
      </w:r>
      <w:r w:rsidR="0024214A">
        <w:rPr>
          <w:rFonts w:ascii="Times New Roman" w:hAnsi="Times New Roman" w:hint="eastAsia"/>
        </w:rPr>
        <w:t>，</w:t>
      </w:r>
      <w:bookmarkStart w:id="0" w:name="_GoBack"/>
      <w:bookmarkEnd w:id="0"/>
      <w:r w:rsidR="006257EB" w:rsidRPr="0024214A">
        <w:rPr>
          <w:rFonts w:ascii="Times New Roman" w:hAnsi="Times New Roman" w:hint="eastAsia"/>
        </w:rPr>
        <w:t>左下にはプロジェクトの</w:t>
      </w:r>
      <w:r w:rsidR="006257EB" w:rsidRPr="0024214A">
        <w:rPr>
          <w:rFonts w:ascii="Times New Roman" w:hAnsi="Times New Roman" w:hint="eastAsia"/>
        </w:rPr>
        <w:t>ID</w:t>
      </w:r>
      <w:r w:rsidR="006257EB" w:rsidRPr="0024214A">
        <w:rPr>
          <w:rFonts w:ascii="Times New Roman" w:hAnsi="Times New Roman" w:hint="eastAsia"/>
        </w:rPr>
        <w:t>番号が並んでいる．つまりこれだけ多くのデータがあっても依頼方法によって分布に差が出るのは依頼方法がクラウドソーシングでは大きな</w:t>
      </w:r>
      <w:r w:rsidR="0024214A" w:rsidRPr="0024214A">
        <w:rPr>
          <w:rFonts w:ascii="Times New Roman" w:hAnsi="Times New Roman" w:hint="eastAsia"/>
        </w:rPr>
        <w:t>影響</w:t>
      </w:r>
      <w:r w:rsidR="006257EB" w:rsidRPr="0024214A">
        <w:rPr>
          <w:rFonts w:ascii="Times New Roman" w:hAnsi="Times New Roman" w:hint="eastAsia"/>
        </w:rPr>
        <w:t>が出ているからであ</w:t>
      </w:r>
      <w:r w:rsidR="0024214A" w:rsidRPr="0024214A">
        <w:rPr>
          <w:rFonts w:ascii="Times New Roman" w:hAnsi="Times New Roman" w:hint="eastAsia"/>
        </w:rPr>
        <w:t>る．</w:t>
      </w:r>
      <w:r w:rsidR="0024214A" w:rsidRPr="0024214A">
        <w:rPr>
          <w:rFonts w:ascii="Times New Roman" w:hAnsi="Times New Roman"/>
        </w:rPr>
        <w:t xml:space="preserve"> </w:t>
      </w:r>
    </w:p>
    <w:p w:rsidR="00C7627B" w:rsidRDefault="00C7627B" w:rsidP="00C7627B">
      <w:pPr>
        <w:ind w:left="360" w:firstLineChars="300" w:firstLine="630"/>
        <w:rPr>
          <w:rFonts w:ascii="Times New Roman" w:hAnsi="Times New Roman"/>
        </w:rPr>
      </w:pPr>
    </w:p>
    <w:p w:rsidR="001524F6" w:rsidRDefault="001524F6" w:rsidP="001524F6">
      <w:pPr>
        <w:ind w:left="360"/>
        <w:rPr>
          <w:rFonts w:ascii="Times New Roman" w:hAnsi="Times New Roman"/>
        </w:rPr>
      </w:pPr>
      <w:r>
        <w:rPr>
          <w:rFonts w:ascii="Times New Roman" w:hAnsi="Times New Roman" w:hint="eastAsia"/>
        </w:rPr>
        <w:t>参考文献</w:t>
      </w:r>
    </w:p>
    <w:p w:rsidR="001524F6" w:rsidRDefault="00E746FF" w:rsidP="001524F6">
      <w:pPr>
        <w:rPr>
          <w:rFonts w:ascii="Times New Roman" w:hAnsi="Times New Roman"/>
        </w:rPr>
      </w:pPr>
      <w:r>
        <w:rPr>
          <w:rFonts w:ascii="Times New Roman" w:hAnsi="Times New Roman" w:hint="eastAsia"/>
        </w:rPr>
        <w:t>[1]</w:t>
      </w:r>
      <w:r w:rsidR="00D00FBE">
        <w:rPr>
          <w:rFonts w:hint="eastAsia"/>
        </w:rPr>
        <w:t xml:space="preserve"> </w:t>
      </w:r>
      <w:r w:rsidR="002B5F5E">
        <w:rPr>
          <w:rFonts w:hint="eastAsia"/>
        </w:rPr>
        <w:t>井川甲作</w:t>
      </w:r>
      <w:r w:rsidR="002B5F5E">
        <w:rPr>
          <w:rFonts w:hint="eastAsia"/>
        </w:rPr>
        <w:t xml:space="preserve">. </w:t>
      </w:r>
      <w:r w:rsidR="002B5F5E">
        <w:rPr>
          <w:rFonts w:hint="eastAsia"/>
        </w:rPr>
        <w:t>比嘉邦彦</w:t>
      </w:r>
      <w:r w:rsidR="002B5F5E">
        <w:rPr>
          <w:rFonts w:hint="eastAsia"/>
        </w:rPr>
        <w:t xml:space="preserve">. </w:t>
      </w:r>
      <w:r w:rsidRPr="00E746FF">
        <w:rPr>
          <w:rFonts w:ascii="Times New Roman" w:hAnsi="Times New Roman" w:hint="eastAsia"/>
        </w:rPr>
        <w:t>日本におけるマイクロタスク型クラウドソーシング市場の現状調査</w:t>
      </w:r>
      <w:r w:rsidR="002B5F5E">
        <w:rPr>
          <w:rFonts w:ascii="Times New Roman" w:hAnsi="Times New Roman" w:hint="eastAsia"/>
        </w:rPr>
        <w:t>,p15</w:t>
      </w:r>
      <w:r w:rsidR="002B5F5E">
        <w:rPr>
          <w:rFonts w:ascii="Times New Roman" w:hAnsi="Times New Roman" w:hint="eastAsia"/>
        </w:rPr>
        <w:t>日本テレワーク学会誌</w:t>
      </w:r>
      <w:r w:rsidR="00663185">
        <w:rPr>
          <w:rFonts w:ascii="Times New Roman" w:hAnsi="Times New Roman" w:hint="eastAsia"/>
        </w:rPr>
        <w:t>,2013</w:t>
      </w:r>
    </w:p>
    <w:p w:rsidR="00524A35" w:rsidRPr="007C39F5" w:rsidRDefault="00E746FF" w:rsidP="001524F6">
      <w:pPr>
        <w:rPr>
          <w:rFonts w:ascii="Times New Roman" w:hAnsi="Times New Roman"/>
        </w:rPr>
      </w:pPr>
      <w:r>
        <w:rPr>
          <w:rFonts w:ascii="Times New Roman" w:hAnsi="Times New Roman" w:hint="eastAsia"/>
        </w:rPr>
        <w:t>[2]</w:t>
      </w:r>
      <w:r w:rsidR="00663185">
        <w:rPr>
          <w:rFonts w:ascii="Times New Roman" w:hAnsi="Times New Roman" w:hint="eastAsia"/>
        </w:rPr>
        <w:t xml:space="preserve"> Lancers </w:t>
      </w:r>
      <w:hyperlink r:id="rId10" w:history="1">
        <w:r w:rsidR="00663185">
          <w:rPr>
            <w:rStyle w:val="a9"/>
          </w:rPr>
          <w:t>http://www.lancers.jp/</w:t>
        </w:r>
      </w:hyperlink>
    </w:p>
    <w:p w:rsidR="00E746FF" w:rsidRPr="00663185" w:rsidRDefault="007C39F5" w:rsidP="001524F6">
      <w:pPr>
        <w:rPr>
          <w:rFonts w:ascii="Times New Roman" w:hAnsi="Times New Roman"/>
        </w:rPr>
      </w:pPr>
      <w:r>
        <w:rPr>
          <w:rFonts w:ascii="Times New Roman" w:hAnsi="Times New Roman" w:hint="eastAsia"/>
        </w:rPr>
        <w:t>[3]</w:t>
      </w:r>
      <w:r w:rsidR="00D00FBE">
        <w:rPr>
          <w:rFonts w:ascii="Times New Roman" w:hAnsi="Times New Roman" w:hint="eastAsia"/>
        </w:rPr>
        <w:t xml:space="preserve"> </w:t>
      </w:r>
      <w:r w:rsidR="00663185">
        <w:rPr>
          <w:rFonts w:ascii="Times New Roman" w:hAnsi="Times New Roman" w:hint="eastAsia"/>
        </w:rPr>
        <w:t xml:space="preserve">Jeff Howe. </w:t>
      </w:r>
      <w:r w:rsidR="00663185">
        <w:rPr>
          <w:rFonts w:ascii="Times New Roman" w:hAnsi="Times New Roman" w:hint="eastAsia"/>
        </w:rPr>
        <w:t>クラウドソーシングみんなのパワーが世界を動かす</w:t>
      </w:r>
      <w:r w:rsidR="00663185">
        <w:rPr>
          <w:rFonts w:ascii="Times New Roman" w:hAnsi="Times New Roman" w:hint="eastAsia"/>
        </w:rPr>
        <w:t xml:space="preserve">. </w:t>
      </w:r>
      <w:r w:rsidR="00663185">
        <w:rPr>
          <w:rFonts w:ascii="Times New Roman" w:hAnsi="Times New Roman" w:hint="eastAsia"/>
        </w:rPr>
        <w:t>ハヤカワ新書</w:t>
      </w:r>
      <w:r w:rsidR="00663185">
        <w:rPr>
          <w:rFonts w:ascii="Times New Roman" w:hAnsi="Times New Roman" w:hint="eastAsia"/>
        </w:rPr>
        <w:t>,2009</w:t>
      </w:r>
    </w:p>
    <w:p w:rsidR="00FC6683" w:rsidRPr="008E7BC7" w:rsidRDefault="00C7627B" w:rsidP="001524F6">
      <w:r>
        <w:rPr>
          <w:rFonts w:hint="eastAsia"/>
        </w:rPr>
        <w:t>[4]</w:t>
      </w:r>
      <w:r w:rsidR="00D00FBE">
        <w:rPr>
          <w:rFonts w:hint="eastAsia"/>
        </w:rPr>
        <w:t xml:space="preserve"> </w:t>
      </w:r>
      <w:r>
        <w:rPr>
          <w:rFonts w:hint="eastAsia"/>
        </w:rPr>
        <w:t>豊田秀雄</w:t>
      </w:r>
      <w:r>
        <w:rPr>
          <w:rFonts w:hint="eastAsia"/>
        </w:rPr>
        <w:t xml:space="preserve">. </w:t>
      </w:r>
      <w:r>
        <w:rPr>
          <w:rFonts w:hint="eastAsia"/>
        </w:rPr>
        <w:t>データマイニング入門</w:t>
      </w:r>
      <w:r>
        <w:rPr>
          <w:rFonts w:hint="eastAsia"/>
        </w:rPr>
        <w:t xml:space="preserve">. </w:t>
      </w:r>
      <w:r>
        <w:rPr>
          <w:rFonts w:hint="eastAsia"/>
        </w:rPr>
        <w:t>東京図書</w:t>
      </w:r>
      <w:r>
        <w:rPr>
          <w:rFonts w:hint="eastAsia"/>
        </w:rPr>
        <w:t>,2008</w:t>
      </w:r>
    </w:p>
    <w:sectPr w:rsidR="00FC6683" w:rsidRPr="008E7BC7" w:rsidSect="00801E77">
      <w:pgSz w:w="11906" w:h="16838"/>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0DA" w:rsidRDefault="001160DA" w:rsidP="00937055">
      <w:r>
        <w:separator/>
      </w:r>
    </w:p>
  </w:endnote>
  <w:endnote w:type="continuationSeparator" w:id="0">
    <w:p w:rsidR="001160DA" w:rsidRDefault="001160DA" w:rsidP="0093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0DA" w:rsidRDefault="001160DA" w:rsidP="00937055">
      <w:r>
        <w:separator/>
      </w:r>
    </w:p>
  </w:footnote>
  <w:footnote w:type="continuationSeparator" w:id="0">
    <w:p w:rsidR="001160DA" w:rsidRDefault="001160DA" w:rsidP="009370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E1909"/>
    <w:multiLevelType w:val="hybridMultilevel"/>
    <w:tmpl w:val="606C83FC"/>
    <w:lvl w:ilvl="0" w:tplc="ED3A7D9A">
      <w:start w:val="1"/>
      <w:numFmt w:val="decimal"/>
      <w:lvlText w:val="[%1]"/>
      <w:lvlJc w:val="left"/>
      <w:pPr>
        <w:tabs>
          <w:tab w:val="num" w:pos="420"/>
        </w:tabs>
        <w:ind w:left="420"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85A7168"/>
    <w:multiLevelType w:val="hybridMultilevel"/>
    <w:tmpl w:val="22C2EF3C"/>
    <w:lvl w:ilvl="0" w:tplc="1CECE484">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3E975742"/>
    <w:multiLevelType w:val="hybridMultilevel"/>
    <w:tmpl w:val="EE8059AA"/>
    <w:lvl w:ilvl="0" w:tplc="ED3A7D9A">
      <w:start w:val="1"/>
      <w:numFmt w:val="decimal"/>
      <w:lvlText w:val="[%1]"/>
      <w:lvlJc w:val="left"/>
      <w:pPr>
        <w:ind w:left="422" w:hanging="420"/>
      </w:pPr>
      <w:rPr>
        <w:rFonts w:ascii="Times New Roman" w:eastAsia="ＭＳ 明朝" w:hAnsi="Times New Roman"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
    <w:nsid w:val="47856C30"/>
    <w:multiLevelType w:val="hybridMultilevel"/>
    <w:tmpl w:val="235E3428"/>
    <w:lvl w:ilvl="0" w:tplc="9446E068">
      <w:start w:val="1"/>
      <w:numFmt w:val="decimal"/>
      <w:lvlText w:val="%1．"/>
      <w:lvlJc w:val="left"/>
      <w:pPr>
        <w:ind w:left="360" w:hanging="360"/>
      </w:pPr>
      <w:rPr>
        <w:rFonts w:hint="default"/>
      </w:rPr>
    </w:lvl>
    <w:lvl w:ilvl="1" w:tplc="C5CEEE3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B505760"/>
    <w:multiLevelType w:val="hybridMultilevel"/>
    <w:tmpl w:val="04F449EA"/>
    <w:lvl w:ilvl="0" w:tplc="51C2F22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75FE5AD0"/>
    <w:multiLevelType w:val="hybridMultilevel"/>
    <w:tmpl w:val="645A6CA8"/>
    <w:lvl w:ilvl="0" w:tplc="9446E06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08F"/>
    <w:rsid w:val="0003545A"/>
    <w:rsid w:val="000558B1"/>
    <w:rsid w:val="000A60C3"/>
    <w:rsid w:val="000F5848"/>
    <w:rsid w:val="001160DA"/>
    <w:rsid w:val="00125C72"/>
    <w:rsid w:val="001524F6"/>
    <w:rsid w:val="00154BB8"/>
    <w:rsid w:val="001C225B"/>
    <w:rsid w:val="001E5321"/>
    <w:rsid w:val="00210820"/>
    <w:rsid w:val="0024214A"/>
    <w:rsid w:val="002B208F"/>
    <w:rsid w:val="002B5F5E"/>
    <w:rsid w:val="00354066"/>
    <w:rsid w:val="00447EA4"/>
    <w:rsid w:val="004636E8"/>
    <w:rsid w:val="0047299C"/>
    <w:rsid w:val="004902FE"/>
    <w:rsid w:val="004C7A28"/>
    <w:rsid w:val="00524A35"/>
    <w:rsid w:val="005263B3"/>
    <w:rsid w:val="00567D51"/>
    <w:rsid w:val="005B4B8F"/>
    <w:rsid w:val="005C7CB9"/>
    <w:rsid w:val="006257EB"/>
    <w:rsid w:val="00635762"/>
    <w:rsid w:val="00663185"/>
    <w:rsid w:val="00695105"/>
    <w:rsid w:val="00696866"/>
    <w:rsid w:val="006C781A"/>
    <w:rsid w:val="00755A22"/>
    <w:rsid w:val="007611EE"/>
    <w:rsid w:val="007C39F5"/>
    <w:rsid w:val="007D2E1C"/>
    <w:rsid w:val="00801E77"/>
    <w:rsid w:val="00803274"/>
    <w:rsid w:val="0088091E"/>
    <w:rsid w:val="00892C27"/>
    <w:rsid w:val="008D007D"/>
    <w:rsid w:val="008D473D"/>
    <w:rsid w:val="008E7BC7"/>
    <w:rsid w:val="00937055"/>
    <w:rsid w:val="00995CBE"/>
    <w:rsid w:val="00A64C2E"/>
    <w:rsid w:val="00B32C8C"/>
    <w:rsid w:val="00B45F86"/>
    <w:rsid w:val="00B60360"/>
    <w:rsid w:val="00BC4DA7"/>
    <w:rsid w:val="00BE23C6"/>
    <w:rsid w:val="00C12463"/>
    <w:rsid w:val="00C70EC1"/>
    <w:rsid w:val="00C7627B"/>
    <w:rsid w:val="00CA2E9B"/>
    <w:rsid w:val="00D00FBE"/>
    <w:rsid w:val="00D52B30"/>
    <w:rsid w:val="00D80B5A"/>
    <w:rsid w:val="00D96FA9"/>
    <w:rsid w:val="00DD31F0"/>
    <w:rsid w:val="00DE3228"/>
    <w:rsid w:val="00DF6FA5"/>
    <w:rsid w:val="00DF7887"/>
    <w:rsid w:val="00E31503"/>
    <w:rsid w:val="00E571F8"/>
    <w:rsid w:val="00E746FF"/>
    <w:rsid w:val="00E763DD"/>
    <w:rsid w:val="00F20E5E"/>
    <w:rsid w:val="00F629BC"/>
    <w:rsid w:val="00F82E64"/>
    <w:rsid w:val="00F97938"/>
    <w:rsid w:val="00FC6683"/>
    <w:rsid w:val="00FD2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24F6"/>
    <w:pPr>
      <w:widowControl w:val="0"/>
      <w:jc w:val="both"/>
    </w:pPr>
    <w:rPr>
      <w:rFonts w:ascii="Century" w:eastAsia="ＭＳ 明朝" w:hAnsi="Century" w:cs="Times New Roman"/>
      <w:szCs w:val="24"/>
    </w:rPr>
  </w:style>
  <w:style w:type="paragraph" w:styleId="1">
    <w:name w:val="heading 1"/>
    <w:basedOn w:val="a"/>
    <w:link w:val="10"/>
    <w:uiPriority w:val="9"/>
    <w:qFormat/>
    <w:rsid w:val="004636E8"/>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E1C"/>
    <w:pPr>
      <w:ind w:leftChars="400" w:left="840"/>
    </w:pPr>
  </w:style>
  <w:style w:type="paragraph" w:styleId="a4">
    <w:name w:val="header"/>
    <w:basedOn w:val="a"/>
    <w:link w:val="a5"/>
    <w:uiPriority w:val="99"/>
    <w:unhideWhenUsed/>
    <w:rsid w:val="00937055"/>
    <w:pPr>
      <w:tabs>
        <w:tab w:val="center" w:pos="4252"/>
        <w:tab w:val="right" w:pos="8504"/>
      </w:tabs>
      <w:snapToGrid w:val="0"/>
    </w:pPr>
  </w:style>
  <w:style w:type="character" w:customStyle="1" w:styleId="a5">
    <w:name w:val="ヘッダー (文字)"/>
    <w:basedOn w:val="a0"/>
    <w:link w:val="a4"/>
    <w:uiPriority w:val="99"/>
    <w:rsid w:val="00937055"/>
  </w:style>
  <w:style w:type="paragraph" w:styleId="a6">
    <w:name w:val="footer"/>
    <w:basedOn w:val="a"/>
    <w:link w:val="a7"/>
    <w:uiPriority w:val="99"/>
    <w:unhideWhenUsed/>
    <w:rsid w:val="00937055"/>
    <w:pPr>
      <w:tabs>
        <w:tab w:val="center" w:pos="4252"/>
        <w:tab w:val="right" w:pos="8504"/>
      </w:tabs>
      <w:snapToGrid w:val="0"/>
    </w:pPr>
  </w:style>
  <w:style w:type="character" w:customStyle="1" w:styleId="a7">
    <w:name w:val="フッター (文字)"/>
    <w:basedOn w:val="a0"/>
    <w:link w:val="a6"/>
    <w:uiPriority w:val="99"/>
    <w:rsid w:val="00937055"/>
  </w:style>
  <w:style w:type="table" w:styleId="a8">
    <w:name w:val="Table Grid"/>
    <w:basedOn w:val="a1"/>
    <w:rsid w:val="00937055"/>
    <w:pPr>
      <w:widowControl w:val="0"/>
      <w:jc w:val="both"/>
    </w:pPr>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semiHidden/>
    <w:unhideWhenUsed/>
    <w:rsid w:val="00663185"/>
    <w:rPr>
      <w:color w:val="0000FF"/>
      <w:u w:val="single"/>
    </w:rPr>
  </w:style>
  <w:style w:type="paragraph" w:styleId="aa">
    <w:name w:val="Balloon Text"/>
    <w:basedOn w:val="a"/>
    <w:link w:val="ab"/>
    <w:uiPriority w:val="99"/>
    <w:semiHidden/>
    <w:unhideWhenUsed/>
    <w:rsid w:val="00E571F8"/>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E571F8"/>
    <w:rPr>
      <w:rFonts w:asciiTheme="majorHAnsi" w:eastAsiaTheme="majorEastAsia" w:hAnsiTheme="majorHAnsi" w:cstheme="majorBidi"/>
      <w:sz w:val="18"/>
      <w:szCs w:val="18"/>
    </w:rPr>
  </w:style>
  <w:style w:type="character" w:customStyle="1" w:styleId="10">
    <w:name w:val="見出し 1 (文字)"/>
    <w:basedOn w:val="a0"/>
    <w:link w:val="1"/>
    <w:uiPriority w:val="9"/>
    <w:rsid w:val="004636E8"/>
    <w:rPr>
      <w:rFonts w:ascii="ＭＳ Ｐゴシック" w:eastAsia="ＭＳ Ｐゴシック" w:hAnsi="ＭＳ Ｐゴシック" w:cs="ＭＳ Ｐゴシック"/>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27016">
      <w:bodyDiv w:val="1"/>
      <w:marLeft w:val="0"/>
      <w:marRight w:val="0"/>
      <w:marTop w:val="0"/>
      <w:marBottom w:val="0"/>
      <w:divBdr>
        <w:top w:val="none" w:sz="0" w:space="0" w:color="auto"/>
        <w:left w:val="none" w:sz="0" w:space="0" w:color="auto"/>
        <w:bottom w:val="none" w:sz="0" w:space="0" w:color="auto"/>
        <w:right w:val="none" w:sz="0" w:space="0" w:color="auto"/>
      </w:divBdr>
    </w:div>
    <w:div w:id="588580587">
      <w:bodyDiv w:val="1"/>
      <w:marLeft w:val="0"/>
      <w:marRight w:val="0"/>
      <w:marTop w:val="0"/>
      <w:marBottom w:val="0"/>
      <w:divBdr>
        <w:top w:val="none" w:sz="0" w:space="0" w:color="auto"/>
        <w:left w:val="none" w:sz="0" w:space="0" w:color="auto"/>
        <w:bottom w:val="none" w:sz="0" w:space="0" w:color="auto"/>
        <w:right w:val="none" w:sz="0" w:space="0" w:color="auto"/>
      </w:divBdr>
    </w:div>
    <w:div w:id="1484423021">
      <w:bodyDiv w:val="1"/>
      <w:marLeft w:val="0"/>
      <w:marRight w:val="0"/>
      <w:marTop w:val="0"/>
      <w:marBottom w:val="0"/>
      <w:divBdr>
        <w:top w:val="none" w:sz="0" w:space="0" w:color="auto"/>
        <w:left w:val="none" w:sz="0" w:space="0" w:color="auto"/>
        <w:bottom w:val="none" w:sz="0" w:space="0" w:color="auto"/>
        <w:right w:val="none" w:sz="0" w:space="0" w:color="auto"/>
      </w:divBdr>
    </w:div>
    <w:div w:id="2041542987">
      <w:bodyDiv w:val="1"/>
      <w:marLeft w:val="0"/>
      <w:marRight w:val="0"/>
      <w:marTop w:val="0"/>
      <w:marBottom w:val="0"/>
      <w:divBdr>
        <w:top w:val="none" w:sz="0" w:space="0" w:color="auto"/>
        <w:left w:val="none" w:sz="0" w:space="0" w:color="auto"/>
        <w:bottom w:val="none" w:sz="0" w:space="0" w:color="auto"/>
        <w:right w:val="none" w:sz="0" w:space="0" w:color="auto"/>
      </w:divBdr>
    </w:div>
    <w:div w:id="206760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lancers.jp/" TargetMode="Externa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D78C4-ECF5-412A-8D87-7159CC00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horiuchi</dc:creator>
  <cp:lastModifiedBy>yudai</cp:lastModifiedBy>
  <cp:revision>2</cp:revision>
  <cp:lastPrinted>2012-11-30T01:50:00Z</cp:lastPrinted>
  <dcterms:created xsi:type="dcterms:W3CDTF">2013-12-12T18:07:00Z</dcterms:created>
  <dcterms:modified xsi:type="dcterms:W3CDTF">2013-12-12T18:07:00Z</dcterms:modified>
</cp:coreProperties>
</file>