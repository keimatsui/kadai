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5BE" w:rsidRDefault="00576A88" w:rsidP="00576A88">
      <w:pPr>
        <w:jc w:val="center"/>
      </w:pPr>
      <w:r>
        <w:rPr>
          <w:rFonts w:hint="eastAsia"/>
        </w:rPr>
        <w:t>玩具開発プロジェクトのためのデータマイニング手法</w:t>
      </w:r>
    </w:p>
    <w:p w:rsidR="001B486C" w:rsidRDefault="001B486C" w:rsidP="001B486C">
      <w:pPr>
        <w:jc w:val="center"/>
      </w:pPr>
      <w:r>
        <w:rPr>
          <w:rFonts w:hint="eastAsia"/>
        </w:rPr>
        <w:t>PM</w:t>
      </w:r>
      <w:r>
        <w:rPr>
          <w:rFonts w:hint="eastAsia"/>
        </w:rPr>
        <w:t>コース　矢吹研究室</w:t>
      </w:r>
      <w:r>
        <w:rPr>
          <w:rFonts w:hint="eastAsia"/>
        </w:rPr>
        <w:t xml:space="preserve"> 1142104 </w:t>
      </w:r>
      <w:r>
        <w:rPr>
          <w:rFonts w:hint="eastAsia"/>
        </w:rPr>
        <w:t>松本併太</w:t>
      </w:r>
    </w:p>
    <w:p w:rsidR="006D15BE" w:rsidRDefault="006D15BE" w:rsidP="006D15BE"/>
    <w:p w:rsidR="006D15BE" w:rsidRDefault="006D15BE" w:rsidP="006D15BE">
      <w:r>
        <w:rPr>
          <w:rFonts w:hint="eastAsia"/>
        </w:rPr>
        <w:t>1.</w:t>
      </w:r>
      <w:r>
        <w:rPr>
          <w:rFonts w:hint="eastAsia"/>
        </w:rPr>
        <w:t>研究の背景</w:t>
      </w:r>
    </w:p>
    <w:p w:rsidR="006D15BE" w:rsidRDefault="006D15BE" w:rsidP="006D15BE">
      <w:r>
        <w:rPr>
          <w:rFonts w:hint="eastAsia"/>
        </w:rPr>
        <w:t>1.1.</w:t>
      </w:r>
      <w:r w:rsidR="00021FEB">
        <w:rPr>
          <w:rFonts w:hint="eastAsia"/>
        </w:rPr>
        <w:t>玩具市場</w:t>
      </w:r>
      <w:r>
        <w:rPr>
          <w:rFonts w:hint="eastAsia"/>
        </w:rPr>
        <w:t>の縮小</w:t>
      </w:r>
    </w:p>
    <w:p w:rsidR="009744F9" w:rsidRDefault="00021FEB" w:rsidP="00482323">
      <w:pPr>
        <w:ind w:firstLineChars="100" w:firstLine="217"/>
        <w:rPr>
          <w:rFonts w:hint="eastAsia"/>
        </w:rPr>
      </w:pPr>
      <w:r>
        <w:rPr>
          <w:rFonts w:hint="eastAsia"/>
        </w:rPr>
        <w:t>玩具市場</w:t>
      </w:r>
      <w:r w:rsidR="006D15BE">
        <w:rPr>
          <w:rFonts w:hint="eastAsia"/>
        </w:rPr>
        <w:t>は現在，少子化の影響や大ヒット商品の不在といった状況から市場縮小に直面している．</w:t>
      </w:r>
    </w:p>
    <w:p w:rsidR="00021FEB" w:rsidRDefault="00021FEB" w:rsidP="009744F9">
      <w:pPr>
        <w:rPr>
          <w:rFonts w:hint="eastAsia"/>
        </w:rPr>
      </w:pPr>
      <w:r w:rsidRPr="00021FEB">
        <w:rPr>
          <w:rFonts w:hint="eastAsia"/>
        </w:rPr>
        <w:t>国内玩具市場規模推移</w:t>
      </w:r>
      <w:r w:rsidR="00817EBA">
        <w:rPr>
          <w:rFonts w:hint="eastAsia"/>
        </w:rPr>
        <w:t>の</w:t>
      </w:r>
      <w:r w:rsidRPr="00021FEB">
        <w:rPr>
          <w:rFonts w:hint="eastAsia"/>
        </w:rPr>
        <w:t>メーカー出荷金額ベース</w:t>
      </w:r>
      <w:r>
        <w:rPr>
          <w:rFonts w:hint="eastAsia"/>
        </w:rPr>
        <w:t>で</w:t>
      </w:r>
      <w:r w:rsidRPr="00021FEB">
        <w:rPr>
          <w:rFonts w:hint="eastAsia"/>
        </w:rPr>
        <w:t>2008</w:t>
      </w:r>
      <w:r w:rsidRPr="00021FEB">
        <w:rPr>
          <w:rFonts w:hint="eastAsia"/>
        </w:rPr>
        <w:t>年から</w:t>
      </w:r>
      <w:r w:rsidRPr="00021FEB">
        <w:rPr>
          <w:rFonts w:hint="eastAsia"/>
        </w:rPr>
        <w:t>2012</w:t>
      </w:r>
      <w:r w:rsidRPr="00021FEB">
        <w:rPr>
          <w:rFonts w:hint="eastAsia"/>
        </w:rPr>
        <w:t>年にかけて</w:t>
      </w:r>
      <w:r w:rsidRPr="00021FEB">
        <w:rPr>
          <w:rFonts w:hint="eastAsia"/>
        </w:rPr>
        <w:t>5</w:t>
      </w:r>
      <w:r w:rsidR="00817EBA">
        <w:rPr>
          <w:rFonts w:hint="eastAsia"/>
        </w:rPr>
        <w:t>年連続で縮小している状態である</w:t>
      </w:r>
      <w:r w:rsidRPr="00021FEB">
        <w:rPr>
          <w:rFonts w:hint="eastAsia"/>
        </w:rPr>
        <w:t>．</w:t>
      </w:r>
      <w:r w:rsidR="00817EBA" w:rsidRPr="00817EBA">
        <w:rPr>
          <w:rFonts w:hint="eastAsia"/>
        </w:rPr>
        <w:t>2008</w:t>
      </w:r>
      <w:r w:rsidR="00817EBA" w:rsidRPr="00817EBA">
        <w:rPr>
          <w:rFonts w:hint="eastAsia"/>
        </w:rPr>
        <w:t>年では</w:t>
      </w:r>
      <w:r w:rsidR="00817EBA" w:rsidRPr="00817EBA">
        <w:rPr>
          <w:rFonts w:hint="eastAsia"/>
        </w:rPr>
        <w:t>8,882</w:t>
      </w:r>
      <w:r w:rsidR="00817EBA" w:rsidRPr="00817EBA">
        <w:rPr>
          <w:rFonts w:hint="eastAsia"/>
        </w:rPr>
        <w:t>億円であったのに対し，</w:t>
      </w:r>
      <w:r w:rsidR="00817EBA" w:rsidRPr="00817EBA">
        <w:rPr>
          <w:rFonts w:hint="eastAsia"/>
        </w:rPr>
        <w:t>2012</w:t>
      </w:r>
      <w:r w:rsidR="00817EBA" w:rsidRPr="00817EBA">
        <w:rPr>
          <w:rFonts w:hint="eastAsia"/>
        </w:rPr>
        <w:t>年では</w:t>
      </w:r>
      <w:r w:rsidR="00817EBA" w:rsidRPr="00817EBA">
        <w:rPr>
          <w:rFonts w:hint="eastAsia"/>
        </w:rPr>
        <w:t>7,035</w:t>
      </w:r>
      <w:r w:rsidR="00817EBA" w:rsidRPr="00817EBA">
        <w:rPr>
          <w:rFonts w:hint="eastAsia"/>
        </w:rPr>
        <w:t>億円まで落ち込んでいる</w:t>
      </w:r>
      <w:r w:rsidR="001A6EA2">
        <w:rPr>
          <w:rFonts w:hint="eastAsia"/>
        </w:rPr>
        <w:t>[1]</w:t>
      </w:r>
      <w:r w:rsidR="00817EBA" w:rsidRPr="00817EBA">
        <w:rPr>
          <w:rFonts w:hint="eastAsia"/>
        </w:rPr>
        <w:t>．</w:t>
      </w:r>
    </w:p>
    <w:p w:rsidR="00BF090A" w:rsidRDefault="006D15BE" w:rsidP="00021FEB">
      <w:pPr>
        <w:ind w:firstLineChars="100" w:firstLine="217"/>
      </w:pPr>
      <w:r>
        <w:rPr>
          <w:rFonts w:hint="eastAsia"/>
        </w:rPr>
        <w:t>市場をけん引する商品が目まぐるしく変わり，ヒット商品の有無が大きく市場を左右する業界であるため，近年，大きなヒット商品が登場していないことが，縮小の原因の一部となっている．</w:t>
      </w:r>
      <w:r w:rsidR="00BF090A">
        <w:rPr>
          <w:rFonts w:hint="eastAsia"/>
        </w:rPr>
        <w:t>例えば，最も市場規模が大きい「男児キャラクター・男児玩具」は</w:t>
      </w:r>
      <w:r w:rsidR="00BF090A" w:rsidRPr="00BF090A">
        <w:rPr>
          <w:rFonts w:hint="eastAsia"/>
        </w:rPr>
        <w:t>，</w:t>
      </w:r>
      <w:r w:rsidR="00BF090A" w:rsidRPr="00BF090A">
        <w:rPr>
          <w:rFonts w:hint="eastAsia"/>
        </w:rPr>
        <w:t xml:space="preserve">1999 </w:t>
      </w:r>
      <w:r w:rsidR="00BF090A">
        <w:rPr>
          <w:rFonts w:hint="eastAsia"/>
        </w:rPr>
        <w:t>年以降シェアを</w:t>
      </w:r>
      <w:r w:rsidR="00BF090A" w:rsidRPr="00BF090A">
        <w:rPr>
          <w:rFonts w:hint="eastAsia"/>
        </w:rPr>
        <w:t>拡大し続けており，</w:t>
      </w:r>
      <w:r w:rsidR="00BF090A" w:rsidRPr="00BF090A">
        <w:rPr>
          <w:rFonts w:hint="eastAsia"/>
        </w:rPr>
        <w:t xml:space="preserve">2003 </w:t>
      </w:r>
      <w:r w:rsidR="00BF090A" w:rsidRPr="00BF090A">
        <w:rPr>
          <w:rFonts w:hint="eastAsia"/>
        </w:rPr>
        <w:t>年には玩具市場全体の</w:t>
      </w:r>
      <w:r w:rsidR="00BF090A" w:rsidRPr="00BF090A">
        <w:rPr>
          <w:rFonts w:hint="eastAsia"/>
        </w:rPr>
        <w:t>24.1</w:t>
      </w:r>
      <w:r w:rsidR="00021FEB">
        <w:rPr>
          <w:rFonts w:hint="eastAsia"/>
        </w:rPr>
        <w:t>％を占めていた</w:t>
      </w:r>
      <w:r w:rsidR="00BF090A" w:rsidRPr="00BF090A">
        <w:rPr>
          <w:rFonts w:hint="eastAsia"/>
        </w:rPr>
        <w:t>．しかし，</w:t>
      </w:r>
      <w:r w:rsidR="00BF090A" w:rsidRPr="00BF090A">
        <w:rPr>
          <w:rFonts w:hint="eastAsia"/>
        </w:rPr>
        <w:t xml:space="preserve">2001 </w:t>
      </w:r>
      <w:r w:rsidR="00BF090A" w:rsidRPr="00BF090A">
        <w:rPr>
          <w:rFonts w:hint="eastAsia"/>
        </w:rPr>
        <w:t>年にタカラから発売された「ベイブレード」以来目立ったヒット商品がなく，市場は縮小している．</w:t>
      </w:r>
      <w:r w:rsidR="00BF090A">
        <w:rPr>
          <w:rFonts w:hint="eastAsia"/>
        </w:rPr>
        <w:t>また，プラモデル・ラジコンは玩具市場において</w:t>
      </w:r>
      <w:r w:rsidR="00BF090A">
        <w:rPr>
          <w:rFonts w:hint="eastAsia"/>
        </w:rPr>
        <w:t>10</w:t>
      </w:r>
      <w:r w:rsidR="00BF090A">
        <w:rPr>
          <w:rFonts w:hint="eastAsia"/>
        </w:rPr>
        <w:t>％以上のシェアを占める有力な分野であり，</w:t>
      </w:r>
      <w:r w:rsidR="00BF090A">
        <w:rPr>
          <w:rFonts w:hint="eastAsia"/>
        </w:rPr>
        <w:t>20</w:t>
      </w:r>
      <w:r w:rsidR="00BF090A">
        <w:rPr>
          <w:rFonts w:hint="eastAsia"/>
        </w:rPr>
        <w:t>～</w:t>
      </w:r>
      <w:r w:rsidR="00BF090A">
        <w:rPr>
          <w:rFonts w:hint="eastAsia"/>
        </w:rPr>
        <w:t xml:space="preserve">30 </w:t>
      </w:r>
      <w:r w:rsidR="00BF090A">
        <w:rPr>
          <w:rFonts w:hint="eastAsia"/>
        </w:rPr>
        <w:t>代の成人男性を中心に安定した顧客を持つことから，現在注目を集めている産業であるが</w:t>
      </w:r>
      <w:r w:rsidR="00BF090A">
        <w:rPr>
          <w:rFonts w:hint="eastAsia"/>
        </w:rPr>
        <w:t xml:space="preserve">96 </w:t>
      </w:r>
      <w:r w:rsidR="00BF090A">
        <w:rPr>
          <w:rFonts w:hint="eastAsia"/>
        </w:rPr>
        <w:t>年前後の「ミニ四駆」ブーム以降，最近はスマッシュヒットと呼べるものがなく苦戦しており，急激な伸びは期待できない状況にある</w:t>
      </w:r>
      <w:r w:rsidR="002D703C">
        <w:rPr>
          <w:rFonts w:hint="eastAsia"/>
        </w:rPr>
        <w:t>[2]</w:t>
      </w:r>
      <w:r w:rsidR="00BF090A">
        <w:rPr>
          <w:rFonts w:hint="eastAsia"/>
        </w:rPr>
        <w:t>．</w:t>
      </w:r>
    </w:p>
    <w:p w:rsidR="006D15BE" w:rsidRDefault="006D15BE" w:rsidP="006D15BE">
      <w:r>
        <w:rPr>
          <w:rFonts w:hint="eastAsia"/>
        </w:rPr>
        <w:t xml:space="preserve">1.2. </w:t>
      </w:r>
      <w:r>
        <w:rPr>
          <w:rFonts w:hint="eastAsia"/>
        </w:rPr>
        <w:t>玩具の範疇</w:t>
      </w:r>
    </w:p>
    <w:p w:rsidR="006D15BE" w:rsidRDefault="006D15BE" w:rsidP="0008477F">
      <w:pPr>
        <w:ind w:firstLineChars="100" w:firstLine="217"/>
      </w:pPr>
      <w:r>
        <w:rPr>
          <w:rFonts w:hint="eastAsia"/>
        </w:rPr>
        <w:t>「玩具」とは，社団法人日本玩</w:t>
      </w:r>
      <w:r w:rsidR="00F20E6B">
        <w:rPr>
          <w:rFonts w:hint="eastAsia"/>
        </w:rPr>
        <w:t>具協会により範疇が定められている．</w:t>
      </w:r>
      <w:r>
        <w:rPr>
          <w:rFonts w:hint="eastAsia"/>
        </w:rPr>
        <w:t>以下の</w:t>
      </w:r>
      <w:r>
        <w:rPr>
          <w:rFonts w:hint="eastAsia"/>
        </w:rPr>
        <w:t>10</w:t>
      </w:r>
      <w:r>
        <w:rPr>
          <w:rFonts w:hint="eastAsia"/>
        </w:rPr>
        <w:t>分野に分類するものは玩具の中核を占めるものであり，主要</w:t>
      </w:r>
      <w:r>
        <w:rPr>
          <w:rFonts w:hint="eastAsia"/>
        </w:rPr>
        <w:t>10</w:t>
      </w:r>
      <w:r>
        <w:rPr>
          <w:rFonts w:hint="eastAsia"/>
        </w:rPr>
        <w:t>分野と定められている．①ゲーム（テレビゲーム関連を除く）②トレーディングカードゲーム，③ジグソーパズル④ハイテク系トレンドトイ⑤男児キャラクター⑥男児玩具⑦女児玩具⑧ぬいぐるみ⑨知育・教育（ベビーカー・チャイルドシート・三輪車などの乗用関連を除く），⑩季節商品の</w:t>
      </w:r>
      <w:r>
        <w:rPr>
          <w:rFonts w:hint="eastAsia"/>
        </w:rPr>
        <w:t>10</w:t>
      </w:r>
      <w:r w:rsidR="00445ADB">
        <w:rPr>
          <w:rFonts w:hint="eastAsia"/>
        </w:rPr>
        <w:t>分野である</w:t>
      </w:r>
      <w:r w:rsidR="001A6EA2">
        <w:rPr>
          <w:rFonts w:hint="eastAsia"/>
        </w:rPr>
        <w:t>[</w:t>
      </w:r>
      <w:r w:rsidR="0008477F">
        <w:rPr>
          <w:rFonts w:hint="eastAsia"/>
        </w:rPr>
        <w:t>3</w:t>
      </w:r>
      <w:r w:rsidR="001032B4">
        <w:rPr>
          <w:rFonts w:hint="eastAsia"/>
        </w:rPr>
        <w:t>]</w:t>
      </w:r>
      <w:r w:rsidR="00445ADB">
        <w:rPr>
          <w:rFonts w:hint="eastAsia"/>
        </w:rPr>
        <w:t>．本研究ではこの主要</w:t>
      </w:r>
      <w:r w:rsidR="00445ADB">
        <w:rPr>
          <w:rFonts w:hint="eastAsia"/>
        </w:rPr>
        <w:t>10</w:t>
      </w:r>
      <w:r w:rsidR="00445ADB">
        <w:rPr>
          <w:rFonts w:hint="eastAsia"/>
        </w:rPr>
        <w:t>分野</w:t>
      </w:r>
      <w:r w:rsidR="00021FEB">
        <w:rPr>
          <w:rFonts w:hint="eastAsia"/>
        </w:rPr>
        <w:t>に含まれる</w:t>
      </w:r>
      <w:r w:rsidR="00445ADB">
        <w:rPr>
          <w:rFonts w:hint="eastAsia"/>
        </w:rPr>
        <w:t>玩具を</w:t>
      </w:r>
      <w:r w:rsidR="00021FEB">
        <w:rPr>
          <w:rFonts w:hint="eastAsia"/>
        </w:rPr>
        <w:t>研究対象とする．</w:t>
      </w:r>
    </w:p>
    <w:p w:rsidR="006D15BE" w:rsidRDefault="006D15BE" w:rsidP="006D15BE"/>
    <w:p w:rsidR="00811822" w:rsidRDefault="001032B4" w:rsidP="006D15BE">
      <w:pPr>
        <w:rPr>
          <w:rFonts w:hint="eastAsia"/>
        </w:rPr>
      </w:pPr>
      <w:r>
        <w:rPr>
          <w:rFonts w:hint="eastAsia"/>
        </w:rPr>
        <w:t>2.</w:t>
      </w:r>
      <w:r w:rsidR="006D15BE">
        <w:rPr>
          <w:rFonts w:hint="eastAsia"/>
        </w:rPr>
        <w:t>研究の目的</w:t>
      </w:r>
    </w:p>
    <w:p w:rsidR="006D15BE" w:rsidRDefault="00811822" w:rsidP="00576A88">
      <w:pPr>
        <w:ind w:firstLineChars="100" w:firstLine="217"/>
      </w:pPr>
      <w:r w:rsidRPr="00811822">
        <w:rPr>
          <w:rFonts w:hint="eastAsia"/>
        </w:rPr>
        <w:t>玩具のヒットの仕方を調べるためのデータマイニング手法を開発</w:t>
      </w:r>
      <w:r>
        <w:rPr>
          <w:rFonts w:hint="eastAsia"/>
        </w:rPr>
        <w:t>する．そのデータからどのように変化していく</w:t>
      </w:r>
      <w:r w:rsidRPr="00811822">
        <w:rPr>
          <w:rFonts w:hint="eastAsia"/>
        </w:rPr>
        <w:t>か予測し，次世代売れる可能性のあるおもちゃはどのようなものか</w:t>
      </w:r>
      <w:r w:rsidR="00576A88">
        <w:rPr>
          <w:rFonts w:hint="eastAsia"/>
        </w:rPr>
        <w:t>予測することで</w:t>
      </w:r>
      <w:r>
        <w:rPr>
          <w:rFonts w:hint="eastAsia"/>
        </w:rPr>
        <w:t>玩具開発をサポートする．</w:t>
      </w:r>
    </w:p>
    <w:p w:rsidR="006D15BE" w:rsidRPr="00DA2DE0" w:rsidRDefault="006D15BE" w:rsidP="006D15BE"/>
    <w:p w:rsidR="006D15BE" w:rsidRDefault="001032B4" w:rsidP="006D15BE">
      <w:r>
        <w:rPr>
          <w:rFonts w:hint="eastAsia"/>
        </w:rPr>
        <w:t>3.</w:t>
      </w:r>
      <w:r w:rsidR="006D15BE">
        <w:rPr>
          <w:rFonts w:hint="eastAsia"/>
        </w:rPr>
        <w:t>研究の方法</w:t>
      </w:r>
    </w:p>
    <w:p w:rsidR="00DA2DE0" w:rsidRDefault="00482323" w:rsidP="006D15BE">
      <w:r>
        <w:rPr>
          <w:rFonts w:hint="eastAsia"/>
        </w:rPr>
        <w:t xml:space="preserve">　以下の手順で研究を進める計画である．</w:t>
      </w:r>
    </w:p>
    <w:p w:rsidR="00DA2DE0" w:rsidRDefault="00396599" w:rsidP="00396599">
      <w:pPr>
        <w:pStyle w:val="a8"/>
        <w:numPr>
          <w:ilvl w:val="0"/>
          <w:numId w:val="2"/>
        </w:numPr>
        <w:ind w:leftChars="0"/>
      </w:pPr>
      <w:r w:rsidRPr="00396599">
        <w:rPr>
          <w:rFonts w:hint="eastAsia"/>
        </w:rPr>
        <w:t>現在の玩具状況を把握する．</w:t>
      </w:r>
    </w:p>
    <w:p w:rsidR="00DA2DE0" w:rsidRDefault="00396599" w:rsidP="00396599">
      <w:pPr>
        <w:pStyle w:val="a8"/>
        <w:numPr>
          <w:ilvl w:val="0"/>
          <w:numId w:val="2"/>
        </w:numPr>
        <w:ind w:leftChars="0"/>
      </w:pPr>
      <w:r w:rsidRPr="00396599">
        <w:rPr>
          <w:rFonts w:hint="eastAsia"/>
        </w:rPr>
        <w:t>主要</w:t>
      </w:r>
      <w:r w:rsidR="00576A88">
        <w:rPr>
          <w:rFonts w:hint="eastAsia"/>
        </w:rPr>
        <w:t>10</w:t>
      </w:r>
      <w:r w:rsidRPr="00396599">
        <w:rPr>
          <w:rFonts w:hint="eastAsia"/>
        </w:rPr>
        <w:t>分野でヒットした商品，ヒットしていない商品を調査する．</w:t>
      </w:r>
    </w:p>
    <w:p w:rsidR="00396599" w:rsidRDefault="00396599" w:rsidP="00396599">
      <w:pPr>
        <w:pStyle w:val="a8"/>
        <w:numPr>
          <w:ilvl w:val="0"/>
          <w:numId w:val="2"/>
        </w:numPr>
        <w:ind w:leftChars="0"/>
        <w:rPr>
          <w:rFonts w:hint="eastAsia"/>
        </w:rPr>
      </w:pPr>
      <w:r w:rsidRPr="00396599">
        <w:rPr>
          <w:rFonts w:hint="eastAsia"/>
        </w:rPr>
        <w:t>様々なデータマイニング手法で分析する．</w:t>
      </w:r>
    </w:p>
    <w:p w:rsidR="00482323" w:rsidRDefault="00396599" w:rsidP="00396599">
      <w:pPr>
        <w:pStyle w:val="a8"/>
        <w:numPr>
          <w:ilvl w:val="0"/>
          <w:numId w:val="2"/>
        </w:numPr>
        <w:ind w:leftChars="0"/>
      </w:pPr>
      <w:r w:rsidRPr="00396599">
        <w:rPr>
          <w:rFonts w:hint="eastAsia"/>
        </w:rPr>
        <w:t>結果からヒットの仕方を把握できるようなものを見つける．</w:t>
      </w:r>
    </w:p>
    <w:p w:rsidR="00482323" w:rsidRDefault="00C54A26" w:rsidP="00C54A26">
      <w:pPr>
        <w:pStyle w:val="a8"/>
        <w:numPr>
          <w:ilvl w:val="0"/>
          <w:numId w:val="2"/>
        </w:numPr>
        <w:ind w:leftChars="0"/>
      </w:pPr>
      <w:r w:rsidRPr="00C54A26">
        <w:rPr>
          <w:rFonts w:hint="eastAsia"/>
        </w:rPr>
        <w:t>次世代</w:t>
      </w:r>
      <w:r>
        <w:rPr>
          <w:rFonts w:hint="eastAsia"/>
        </w:rPr>
        <w:t>ヒットする玩具</w:t>
      </w:r>
      <w:r w:rsidR="00396599">
        <w:rPr>
          <w:rFonts w:hint="eastAsia"/>
        </w:rPr>
        <w:t>はどのようなものか予測</w:t>
      </w:r>
      <w:r w:rsidR="00DA2DE0">
        <w:rPr>
          <w:rFonts w:hint="eastAsia"/>
        </w:rPr>
        <w:t>する．</w:t>
      </w:r>
    </w:p>
    <w:p w:rsidR="00C8787F" w:rsidRDefault="00C8787F" w:rsidP="006D15BE">
      <w:pPr>
        <w:rPr>
          <w:rFonts w:hint="eastAsia"/>
        </w:rPr>
      </w:pPr>
    </w:p>
    <w:p w:rsidR="00576A88" w:rsidRDefault="00576A88" w:rsidP="006D15BE"/>
    <w:p w:rsidR="006D15BE" w:rsidRDefault="001032B4" w:rsidP="006D15BE">
      <w:r>
        <w:rPr>
          <w:rFonts w:hint="eastAsia"/>
        </w:rPr>
        <w:lastRenderedPageBreak/>
        <w:t>4.</w:t>
      </w:r>
      <w:r w:rsidR="006D15BE">
        <w:rPr>
          <w:rFonts w:hint="eastAsia"/>
        </w:rPr>
        <w:t>PM</w:t>
      </w:r>
      <w:r w:rsidR="006D15BE">
        <w:rPr>
          <w:rFonts w:hint="eastAsia"/>
        </w:rPr>
        <w:t>との関連性</w:t>
      </w:r>
    </w:p>
    <w:p w:rsidR="00396599" w:rsidRDefault="00396599" w:rsidP="00DE799B">
      <w:pPr>
        <w:ind w:firstLineChars="100" w:firstLine="217"/>
        <w:rPr>
          <w:rFonts w:hint="eastAsia"/>
        </w:rPr>
      </w:pPr>
      <w:r w:rsidRPr="00396599">
        <w:rPr>
          <w:rFonts w:hint="eastAsia"/>
        </w:rPr>
        <w:t>データマイニングを利用してヒットの要因を把握する技術はプロジェクトの新規性を見出す方法のひとつとなる</w:t>
      </w:r>
      <w:r w:rsidRPr="00396599">
        <w:rPr>
          <w:rFonts w:hint="eastAsia"/>
        </w:rPr>
        <w:t>.</w:t>
      </w:r>
    </w:p>
    <w:p w:rsidR="00811822" w:rsidRDefault="00811822" w:rsidP="006D15BE">
      <w:pPr>
        <w:rPr>
          <w:rFonts w:hint="eastAsia"/>
        </w:rPr>
      </w:pPr>
    </w:p>
    <w:p w:rsidR="006D15BE" w:rsidRDefault="001032B4" w:rsidP="006D15BE">
      <w:r>
        <w:rPr>
          <w:rFonts w:hint="eastAsia"/>
        </w:rPr>
        <w:t>5.</w:t>
      </w:r>
      <w:r w:rsidR="00C54A26">
        <w:rPr>
          <w:rFonts w:hint="eastAsia"/>
        </w:rPr>
        <w:t>現在の</w:t>
      </w:r>
      <w:r>
        <w:rPr>
          <w:rFonts w:hint="eastAsia"/>
        </w:rPr>
        <w:t>進捗状況</w:t>
      </w:r>
    </w:p>
    <w:p w:rsidR="00576A88" w:rsidRDefault="00576A88" w:rsidP="003212ED">
      <w:pPr>
        <w:ind w:firstLineChars="100" w:firstLine="217"/>
        <w:rPr>
          <w:rFonts w:hint="eastAsia"/>
        </w:rPr>
      </w:pPr>
      <w:r>
        <w:rPr>
          <w:rFonts w:hint="eastAsia"/>
        </w:rPr>
        <w:t>過去に</w:t>
      </w:r>
      <w:r w:rsidR="00847B10" w:rsidRPr="00847B10">
        <w:rPr>
          <w:rFonts w:hint="eastAsia"/>
        </w:rPr>
        <w:t>ヒットした玩具を調査</w:t>
      </w:r>
      <w:r>
        <w:rPr>
          <w:rFonts w:hint="eastAsia"/>
        </w:rPr>
        <w:t>し</w:t>
      </w:r>
      <w:r w:rsidR="008059A7">
        <w:rPr>
          <w:rFonts w:hint="eastAsia"/>
        </w:rPr>
        <w:t>ミニ四駆やファービーなど</w:t>
      </w:r>
      <w:r>
        <w:rPr>
          <w:rFonts w:hint="eastAsia"/>
        </w:rPr>
        <w:t>28</w:t>
      </w:r>
      <w:r>
        <w:rPr>
          <w:rFonts w:hint="eastAsia"/>
        </w:rPr>
        <w:t>種の</w:t>
      </w:r>
      <w:r w:rsidR="00DE799B">
        <w:rPr>
          <w:rFonts w:hint="eastAsia"/>
        </w:rPr>
        <w:t>商品と</w:t>
      </w:r>
      <w:r w:rsidR="008059A7">
        <w:rPr>
          <w:rFonts w:hint="eastAsia"/>
        </w:rPr>
        <w:t>安全か，す</w:t>
      </w:r>
      <w:r w:rsidR="009060E3">
        <w:rPr>
          <w:rFonts w:hint="eastAsia"/>
        </w:rPr>
        <w:t>ぐ遊べるかなどの</w:t>
      </w:r>
      <w:r w:rsidR="00DE799B">
        <w:rPr>
          <w:rFonts w:hint="eastAsia"/>
        </w:rPr>
        <w:t>17</w:t>
      </w:r>
      <w:r w:rsidR="00DE799B">
        <w:rPr>
          <w:rFonts w:hint="eastAsia"/>
        </w:rPr>
        <w:t>個の評価基準を定めた．この</w:t>
      </w:r>
      <w:r w:rsidR="00DE799B">
        <w:rPr>
          <w:rFonts w:hint="eastAsia"/>
        </w:rPr>
        <w:t>2</w:t>
      </w:r>
      <w:r w:rsidR="00DE799B">
        <w:rPr>
          <w:rFonts w:hint="eastAsia"/>
        </w:rPr>
        <w:t>つのデータを利用して評価シートを作成し</w:t>
      </w:r>
      <w:r w:rsidR="002D703C">
        <w:rPr>
          <w:rFonts w:hint="eastAsia"/>
        </w:rPr>
        <w:t>，その</w:t>
      </w:r>
      <w:r w:rsidR="00F84CC4">
        <w:rPr>
          <w:rFonts w:hint="eastAsia"/>
        </w:rPr>
        <w:t>評価シートをデータマイニング手法である自己組織化マップ</w:t>
      </w:r>
      <w:r w:rsidR="002D703C">
        <w:rPr>
          <w:rFonts w:hint="eastAsia"/>
        </w:rPr>
        <w:t>にするため</w:t>
      </w:r>
      <w:r w:rsidR="00F84CC4">
        <w:rPr>
          <w:rFonts w:hint="eastAsia"/>
        </w:rPr>
        <w:t>Ｒを利用し</w:t>
      </w:r>
      <w:r w:rsidR="002D703C">
        <w:rPr>
          <w:rFonts w:hint="eastAsia"/>
        </w:rPr>
        <w:t>作成した</w:t>
      </w:r>
      <w:r w:rsidR="00F84CC4">
        <w:rPr>
          <w:rFonts w:hint="eastAsia"/>
        </w:rPr>
        <w:t>．</w:t>
      </w:r>
      <w:r>
        <w:rPr>
          <w:rFonts w:hint="eastAsia"/>
        </w:rPr>
        <w:t>28</w:t>
      </w:r>
      <w:r>
        <w:rPr>
          <w:rFonts w:hint="eastAsia"/>
        </w:rPr>
        <w:t>種の商品と</w:t>
      </w:r>
      <w:r>
        <w:rPr>
          <w:rFonts w:hint="eastAsia"/>
        </w:rPr>
        <w:t>17</w:t>
      </w:r>
      <w:r>
        <w:rPr>
          <w:rFonts w:hint="eastAsia"/>
        </w:rPr>
        <w:t>項目の評価基準からデータマイニング</w:t>
      </w:r>
      <w:r w:rsidR="00F84CC4">
        <w:rPr>
          <w:rFonts w:hint="eastAsia"/>
        </w:rPr>
        <w:t>手法である</w:t>
      </w:r>
      <w:r>
        <w:rPr>
          <w:rFonts w:hint="eastAsia"/>
        </w:rPr>
        <w:t>自己組織化マップにしただけでは</w:t>
      </w:r>
      <w:r w:rsidR="002D703C">
        <w:rPr>
          <w:rFonts w:hint="eastAsia"/>
        </w:rPr>
        <w:t>どのような要因があって</w:t>
      </w:r>
      <w:r>
        <w:rPr>
          <w:rFonts w:hint="eastAsia"/>
        </w:rPr>
        <w:t>ヒットした</w:t>
      </w:r>
      <w:r w:rsidR="002D703C">
        <w:rPr>
          <w:rFonts w:hint="eastAsia"/>
        </w:rPr>
        <w:t>のか</w:t>
      </w:r>
      <w:r>
        <w:rPr>
          <w:rFonts w:hint="eastAsia"/>
        </w:rPr>
        <w:t>見つけることができなかったので，</w:t>
      </w:r>
      <w:r w:rsidR="00DE799B">
        <w:rPr>
          <w:rFonts w:hint="eastAsia"/>
        </w:rPr>
        <w:t>データ数を増やし明確な要因が分かるようにするか，他の</w:t>
      </w:r>
      <w:r w:rsidR="00DE799B" w:rsidRPr="00DE799B">
        <w:rPr>
          <w:rFonts w:hint="eastAsia"/>
        </w:rPr>
        <w:t>データマイニング手法で</w:t>
      </w:r>
      <w:r w:rsidR="00DE799B">
        <w:rPr>
          <w:rFonts w:hint="eastAsia"/>
        </w:rPr>
        <w:t>試す必要がある．</w:t>
      </w:r>
    </w:p>
    <w:p w:rsidR="00576A88" w:rsidRPr="00576A88" w:rsidRDefault="00576A88" w:rsidP="00847B10">
      <w:pPr>
        <w:rPr>
          <w:rFonts w:hint="eastAsia"/>
        </w:rPr>
      </w:pPr>
    </w:p>
    <w:p w:rsidR="001032B4" w:rsidRPr="00CD10A3" w:rsidRDefault="001032B4" w:rsidP="001032B4">
      <w:pPr>
        <w:rPr>
          <w:rFonts w:ascii="Times New Roman" w:hAnsi="Times New Roman"/>
        </w:rPr>
      </w:pPr>
      <w:r>
        <w:rPr>
          <w:rFonts w:hint="eastAsia"/>
        </w:rPr>
        <w:t>6.</w:t>
      </w:r>
      <w:r>
        <w:t xml:space="preserve"> </w:t>
      </w:r>
      <w:r w:rsidRPr="00CD10A3">
        <w:rPr>
          <w:rFonts w:ascii="Times New Roman" w:hAnsi="Times New Roman"/>
        </w:rPr>
        <w:t>今後の計画</w:t>
      </w:r>
    </w:p>
    <w:tbl>
      <w:tblPr>
        <w:tblStyle w:val="a3"/>
        <w:tblW w:w="0" w:type="auto"/>
        <w:tblInd w:w="360" w:type="dxa"/>
        <w:tblLook w:val="04A0" w:firstRow="1" w:lastRow="0" w:firstColumn="1" w:lastColumn="0" w:noHBand="0" w:noVBand="1"/>
      </w:tblPr>
      <w:tblGrid>
        <w:gridCol w:w="4747"/>
        <w:gridCol w:w="4747"/>
      </w:tblGrid>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日程</w:t>
            </w:r>
          </w:p>
        </w:tc>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研究内容</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2013</w:t>
            </w:r>
            <w:r w:rsidRPr="00CD10A3">
              <w:rPr>
                <w:rFonts w:ascii="Times New Roman" w:eastAsiaTheme="minorEastAsia" w:hAnsi="Times New Roman"/>
              </w:rPr>
              <w:t>年</w:t>
            </w:r>
            <w:r w:rsidRPr="00CD10A3">
              <w:rPr>
                <w:rFonts w:ascii="Times New Roman" w:eastAsiaTheme="minorEastAsia" w:hAnsi="Times New Roman"/>
              </w:rPr>
              <w:t>1</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調査項目の決定</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2</w:t>
            </w:r>
            <w:r w:rsidRPr="00CD10A3">
              <w:rPr>
                <w:rFonts w:ascii="Times New Roman" w:eastAsiaTheme="minorEastAsia" w:hAnsi="Times New Roman"/>
              </w:rPr>
              <w:t>月～</w:t>
            </w:r>
            <w:r w:rsidR="00C928D3">
              <w:rPr>
                <w:rFonts w:ascii="Times New Roman" w:eastAsiaTheme="minorEastAsia" w:hAnsi="Times New Roman" w:hint="eastAsia"/>
              </w:rPr>
              <w:t>4</w:t>
            </w:r>
            <w:r w:rsidRPr="00CD10A3">
              <w:rPr>
                <w:rFonts w:ascii="Times New Roman" w:eastAsiaTheme="minorEastAsia" w:hAnsi="Times New Roman"/>
              </w:rPr>
              <w:t>月</w:t>
            </w:r>
          </w:p>
        </w:tc>
        <w:tc>
          <w:tcPr>
            <w:tcW w:w="4918" w:type="dxa"/>
          </w:tcPr>
          <w:p w:rsidR="001032B4" w:rsidRPr="00C928D3" w:rsidRDefault="00C928D3" w:rsidP="00C928D3">
            <w:pPr>
              <w:rPr>
                <w:rFonts w:ascii="Times New Roman" w:hAnsi="Times New Roman"/>
              </w:rPr>
            </w:pPr>
            <w:r w:rsidRPr="00C928D3">
              <w:rPr>
                <w:rFonts w:ascii="Times New Roman" w:hAnsi="Times New Roman" w:hint="eastAsia"/>
                <w:bCs/>
              </w:rPr>
              <w:t>様々なデータマイニング手法で分析</w:t>
            </w:r>
          </w:p>
        </w:tc>
      </w:tr>
      <w:tr w:rsidR="001032B4" w:rsidRPr="00CD10A3" w:rsidTr="000932B1">
        <w:tc>
          <w:tcPr>
            <w:tcW w:w="4918" w:type="dxa"/>
          </w:tcPr>
          <w:p w:rsidR="001032B4" w:rsidRPr="00CD10A3" w:rsidRDefault="00C928D3" w:rsidP="000932B1">
            <w:pPr>
              <w:rPr>
                <w:rFonts w:ascii="Times New Roman" w:eastAsiaTheme="minorEastAsia" w:hAnsi="Times New Roman"/>
              </w:rPr>
            </w:pPr>
            <w:r>
              <w:rPr>
                <w:rFonts w:ascii="Times New Roman" w:eastAsiaTheme="minorEastAsia" w:hAnsi="Times New Roman" w:hint="eastAsia"/>
              </w:rPr>
              <w:t>5</w:t>
            </w:r>
            <w:r w:rsidR="001032B4" w:rsidRPr="00CD10A3">
              <w:rPr>
                <w:rFonts w:ascii="Times New Roman" w:eastAsiaTheme="minorEastAsia" w:hAnsi="Times New Roman"/>
              </w:rPr>
              <w:t>月～</w:t>
            </w:r>
            <w:r>
              <w:rPr>
                <w:rFonts w:ascii="Times New Roman" w:eastAsiaTheme="minorEastAsia" w:hAnsi="Times New Roman" w:hint="eastAsia"/>
              </w:rPr>
              <w:t>6</w:t>
            </w:r>
            <w:r w:rsidR="001032B4"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結果からヒットの仕方を把握できるようなものを考察</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8</w:t>
            </w:r>
            <w:r w:rsidRPr="00CD10A3">
              <w:rPr>
                <w:rFonts w:ascii="Times New Roman" w:eastAsiaTheme="minorEastAsia" w:hAnsi="Times New Roman"/>
              </w:rPr>
              <w:t>月～</w:t>
            </w:r>
            <w:r w:rsidRPr="00CD10A3">
              <w:rPr>
                <w:rFonts w:ascii="Times New Roman" w:eastAsiaTheme="minorEastAsia" w:hAnsi="Times New Roman"/>
              </w:rPr>
              <w:t>9</w:t>
            </w:r>
            <w:r w:rsidRPr="00CD10A3">
              <w:rPr>
                <w:rFonts w:ascii="Times New Roman" w:eastAsiaTheme="minorEastAsia" w:hAnsi="Times New Roman"/>
              </w:rPr>
              <w:t>月</w:t>
            </w:r>
          </w:p>
        </w:tc>
        <w:tc>
          <w:tcPr>
            <w:tcW w:w="4918" w:type="dxa"/>
          </w:tcPr>
          <w:p w:rsidR="001032B4" w:rsidRPr="00CD10A3" w:rsidRDefault="00C928D3" w:rsidP="00C928D3">
            <w:pPr>
              <w:rPr>
                <w:rFonts w:ascii="Times New Roman" w:eastAsiaTheme="minorEastAsia" w:hAnsi="Times New Roman"/>
              </w:rPr>
            </w:pPr>
            <w:r>
              <w:rPr>
                <w:rFonts w:ascii="Times New Roman" w:eastAsiaTheme="minorEastAsia" w:hAnsi="Times New Roman" w:hint="eastAsia"/>
              </w:rPr>
              <w:t>結果をもとに次世代ヒットする玩具はどのようなものか予測．</w:t>
            </w:r>
            <w:r w:rsidRPr="00C928D3">
              <w:rPr>
                <w:rFonts w:ascii="Times New Roman" w:eastAsiaTheme="minorEastAsia" w:hAnsi="Times New Roman" w:hint="eastAsia"/>
              </w:rPr>
              <w:t>論文執筆</w:t>
            </w:r>
          </w:p>
        </w:tc>
      </w:tr>
      <w:tr w:rsidR="001032B4" w:rsidRPr="00CD10A3" w:rsidTr="000932B1">
        <w:tc>
          <w:tcPr>
            <w:tcW w:w="4918" w:type="dxa"/>
          </w:tcPr>
          <w:p w:rsidR="001032B4" w:rsidRPr="00CD10A3" w:rsidRDefault="001032B4" w:rsidP="000932B1">
            <w:pPr>
              <w:rPr>
                <w:rFonts w:ascii="Times New Roman" w:eastAsiaTheme="minorEastAsia" w:hAnsi="Times New Roman"/>
              </w:rPr>
            </w:pPr>
            <w:r w:rsidRPr="00CD10A3">
              <w:rPr>
                <w:rFonts w:ascii="Times New Roman" w:eastAsiaTheme="minorEastAsia" w:hAnsi="Times New Roman"/>
              </w:rPr>
              <w:t>10</w:t>
            </w:r>
            <w:r w:rsidRPr="00CD10A3">
              <w:rPr>
                <w:rFonts w:ascii="Times New Roman" w:eastAsiaTheme="minorEastAsia" w:hAnsi="Times New Roman"/>
              </w:rPr>
              <w:t>月～</w:t>
            </w:r>
          </w:p>
        </w:tc>
        <w:tc>
          <w:tcPr>
            <w:tcW w:w="4918" w:type="dxa"/>
          </w:tcPr>
          <w:p w:rsidR="001032B4" w:rsidRPr="00CD10A3" w:rsidRDefault="00C928D3" w:rsidP="000932B1">
            <w:pPr>
              <w:rPr>
                <w:rFonts w:ascii="Times New Roman" w:eastAsiaTheme="minorEastAsia" w:hAnsi="Times New Roman"/>
              </w:rPr>
            </w:pPr>
            <w:r w:rsidRPr="00C928D3">
              <w:rPr>
                <w:rFonts w:ascii="Times New Roman" w:eastAsiaTheme="minorEastAsia" w:hAnsi="Times New Roman" w:hint="eastAsia"/>
              </w:rPr>
              <w:t>発表準備</w:t>
            </w:r>
          </w:p>
        </w:tc>
      </w:tr>
    </w:tbl>
    <w:p w:rsidR="006D15BE" w:rsidRDefault="006D15BE" w:rsidP="006D15BE"/>
    <w:p w:rsidR="006D15BE" w:rsidRDefault="001032B4" w:rsidP="006D15BE">
      <w:r>
        <w:rPr>
          <w:rFonts w:hint="eastAsia"/>
        </w:rPr>
        <w:t>7.</w:t>
      </w:r>
      <w:r w:rsidR="006D15BE">
        <w:rPr>
          <w:rFonts w:hint="eastAsia"/>
        </w:rPr>
        <w:t>参考文献</w:t>
      </w:r>
    </w:p>
    <w:p w:rsidR="006D15BE" w:rsidRDefault="001032B4" w:rsidP="006D15BE">
      <w:r>
        <w:rPr>
          <w:rFonts w:hint="eastAsia"/>
        </w:rPr>
        <w:t>[1]</w:t>
      </w:r>
      <w:r w:rsidR="00CF7F2E">
        <w:rPr>
          <w:rFonts w:hint="eastAsia"/>
        </w:rPr>
        <w:t xml:space="preserve"> </w:t>
      </w:r>
      <w:r w:rsidR="00CF7F2E" w:rsidRPr="00CF7F2E">
        <w:rPr>
          <w:rFonts w:hint="eastAsia"/>
        </w:rPr>
        <w:t>株式会社矢野経済研究所</w:t>
      </w:r>
      <w:r w:rsidR="00CF7F2E" w:rsidRPr="00CF7F2E">
        <w:rPr>
          <w:rFonts w:hint="eastAsia"/>
        </w:rPr>
        <w:t xml:space="preserve">. </w:t>
      </w:r>
      <w:r w:rsidR="00CF7F2E">
        <w:t>“</w:t>
      </w:r>
      <w:r w:rsidR="00CF7F2E">
        <w:rPr>
          <w:rFonts w:hint="eastAsia"/>
        </w:rPr>
        <w:t>【矢野経済研究所調査結果サマリー】玩具市場に関する調査結果</w:t>
      </w:r>
      <w:r w:rsidR="00CF7F2E">
        <w:rPr>
          <w:rFonts w:hint="eastAsia"/>
        </w:rPr>
        <w:t>2012</w:t>
      </w:r>
      <w:r w:rsidR="00CF7F2E">
        <w:rPr>
          <w:rFonts w:hint="eastAsia"/>
        </w:rPr>
        <w:t>～</w:t>
      </w:r>
      <w:r w:rsidR="00CF7F2E">
        <w:rPr>
          <w:rFonts w:hint="eastAsia"/>
        </w:rPr>
        <w:t>2012</w:t>
      </w:r>
      <w:r w:rsidR="00CF7F2E">
        <w:rPr>
          <w:rFonts w:hint="eastAsia"/>
        </w:rPr>
        <w:t>年度の市場規模は前年度割れ見込みも、知育玩具は早期教育への意識の高まりで堅調に推移。フィギュアもユーザー増加に伴い成長続く～</w:t>
      </w:r>
      <w:r w:rsidR="00CF7F2E">
        <w:t>”</w:t>
      </w:r>
      <w:r w:rsidR="00CF7F2E">
        <w:rPr>
          <w:rFonts w:hint="eastAsia"/>
        </w:rPr>
        <w:t xml:space="preserve">. </w:t>
      </w:r>
      <w:r w:rsidR="00CF7F2E" w:rsidRPr="00CF7F2E">
        <w:rPr>
          <w:rFonts w:hint="eastAsia"/>
        </w:rPr>
        <w:t>ICT Headline directed by P</w:t>
      </w:r>
      <w:r w:rsidR="00CF7F2E" w:rsidRPr="00CF7F2E">
        <w:rPr>
          <w:rFonts w:hint="eastAsia"/>
        </w:rPr>
        <w:t>検</w:t>
      </w:r>
      <w:r w:rsidR="00CF7F2E" w:rsidRPr="00CF7F2E">
        <w:rPr>
          <w:rFonts w:hint="eastAsia"/>
        </w:rPr>
        <w:t xml:space="preserve"> | </w:t>
      </w:r>
      <w:r w:rsidR="00CF7F2E" w:rsidRPr="00CF7F2E">
        <w:rPr>
          <w:rFonts w:hint="eastAsia"/>
        </w:rPr>
        <w:t>デジタル・ネイティブ・ユーザーの情報源</w:t>
      </w:r>
      <w:r w:rsidR="00CF7F2E" w:rsidRPr="00CF7F2E">
        <w:rPr>
          <w:rFonts w:hint="eastAsia"/>
        </w:rPr>
        <w:t>. 2013/1/17. http://ict.pken.com/</w:t>
      </w:r>
    </w:p>
    <w:p w:rsidR="0008477F" w:rsidRDefault="00CF7F2E" w:rsidP="0008477F">
      <w:pPr>
        <w:rPr>
          <w:rFonts w:hint="eastAsia"/>
        </w:rPr>
      </w:pPr>
      <w:r w:rsidRPr="00CF7F2E">
        <w:t>[2]</w:t>
      </w:r>
      <w:r w:rsidRPr="00CF7F2E">
        <w:rPr>
          <w:rFonts w:hint="eastAsia"/>
        </w:rPr>
        <w:t xml:space="preserve"> </w:t>
      </w:r>
      <w:r w:rsidR="0008477F" w:rsidRPr="001A6EA2">
        <w:rPr>
          <w:rFonts w:hint="eastAsia"/>
        </w:rPr>
        <w:t>日本経済情報課</w:t>
      </w:r>
      <w:r w:rsidR="0008477F">
        <w:rPr>
          <w:rFonts w:hint="eastAsia"/>
        </w:rPr>
        <w:t xml:space="preserve">. </w:t>
      </w:r>
      <w:r w:rsidR="0008477F" w:rsidRPr="001A6EA2">
        <w:rPr>
          <w:rFonts w:hint="eastAsia"/>
        </w:rPr>
        <w:t>日本の玩具産業の動向</w:t>
      </w:r>
      <w:r w:rsidR="0008477F">
        <w:rPr>
          <w:rFonts w:hint="eastAsia"/>
        </w:rPr>
        <w:t xml:space="preserve">. </w:t>
      </w:r>
    </w:p>
    <w:p w:rsidR="0008477F" w:rsidRDefault="0008477F">
      <w:pPr>
        <w:rPr>
          <w:rFonts w:hint="eastAsia"/>
        </w:rPr>
      </w:pPr>
      <w:hyperlink r:id="rId9" w:history="1">
        <w:r w:rsidRPr="00B8775E">
          <w:rPr>
            <w:rStyle w:val="ab"/>
            <w:rFonts w:hint="eastAsia"/>
          </w:rPr>
          <w:t>http://</w:t>
        </w:r>
        <w:r w:rsidRPr="00B8775E">
          <w:rPr>
            <w:rStyle w:val="ab"/>
          </w:rPr>
          <w:t>w</w:t>
        </w:r>
        <w:r w:rsidRPr="00B8775E">
          <w:rPr>
            <w:rStyle w:val="ab"/>
          </w:rPr>
          <w:t>w</w:t>
        </w:r>
        <w:r w:rsidRPr="00B8775E">
          <w:rPr>
            <w:rStyle w:val="ab"/>
          </w:rPr>
          <w:t>w.jetro.go.j</w:t>
        </w:r>
        <w:r w:rsidRPr="00B8775E">
          <w:rPr>
            <w:rStyle w:val="ab"/>
          </w:rPr>
          <w:t>p</w:t>
        </w:r>
        <w:r w:rsidRPr="00B8775E">
          <w:rPr>
            <w:rStyle w:val="ab"/>
          </w:rPr>
          <w:t>/jfile/</w:t>
        </w:r>
        <w:r w:rsidRPr="00B8775E">
          <w:rPr>
            <w:rStyle w:val="ab"/>
          </w:rPr>
          <w:t>r</w:t>
        </w:r>
        <w:r w:rsidRPr="00B8775E">
          <w:rPr>
            <w:rStyle w:val="ab"/>
          </w:rPr>
          <w:t>eport</w:t>
        </w:r>
        <w:r w:rsidRPr="00B8775E">
          <w:rPr>
            <w:rStyle w:val="ab"/>
          </w:rPr>
          <w:t>/</w:t>
        </w:r>
        <w:r w:rsidRPr="00B8775E">
          <w:rPr>
            <w:rStyle w:val="ab"/>
          </w:rPr>
          <w:t>.../05000892_00</w:t>
        </w:r>
        <w:r w:rsidRPr="00B8775E">
          <w:rPr>
            <w:rStyle w:val="ab"/>
          </w:rPr>
          <w:t>1</w:t>
        </w:r>
        <w:r w:rsidRPr="00B8775E">
          <w:rPr>
            <w:rStyle w:val="ab"/>
          </w:rPr>
          <w:t>_BUP_0.pdf</w:t>
        </w:r>
      </w:hyperlink>
    </w:p>
    <w:p w:rsidR="0008477F" w:rsidRDefault="00CF7F2E" w:rsidP="0008477F">
      <w:pPr>
        <w:rPr>
          <w:rFonts w:hint="eastAsia"/>
        </w:rPr>
      </w:pPr>
      <w:r w:rsidRPr="00CF7F2E">
        <w:t>[3]</w:t>
      </w:r>
      <w:r w:rsidR="001A6EA2">
        <w:rPr>
          <w:rFonts w:hint="eastAsia"/>
        </w:rPr>
        <w:t xml:space="preserve"> </w:t>
      </w:r>
      <w:r w:rsidR="0008477F">
        <w:rPr>
          <w:rFonts w:hint="eastAsia"/>
        </w:rPr>
        <w:t>一般社団法人</w:t>
      </w:r>
      <w:r w:rsidR="0008477F">
        <w:rPr>
          <w:rFonts w:hint="eastAsia"/>
        </w:rPr>
        <w:t xml:space="preserve">. </w:t>
      </w:r>
      <w:r w:rsidR="0008477F">
        <w:rPr>
          <w:rFonts w:hint="eastAsia"/>
        </w:rPr>
        <w:t>“</w:t>
      </w:r>
      <w:r w:rsidR="0008477F">
        <w:rPr>
          <w:rFonts w:hint="eastAsia"/>
        </w:rPr>
        <w:t>2012</w:t>
      </w:r>
      <w:r w:rsidR="0008477F">
        <w:rPr>
          <w:rFonts w:hint="eastAsia"/>
        </w:rPr>
        <w:t>年度玩具市場規模調査結果データ</w:t>
      </w:r>
      <w:r w:rsidR="0008477F">
        <w:rPr>
          <w:rFonts w:hint="eastAsia"/>
        </w:rPr>
        <w:t>(</w:t>
      </w:r>
      <w:r w:rsidR="0008477F">
        <w:rPr>
          <w:rFonts w:hint="eastAsia"/>
        </w:rPr>
        <w:t>主要</w:t>
      </w:r>
      <w:r w:rsidR="0008477F">
        <w:rPr>
          <w:rFonts w:hint="eastAsia"/>
        </w:rPr>
        <w:t>10</w:t>
      </w:r>
      <w:r w:rsidR="0008477F">
        <w:rPr>
          <w:rFonts w:hint="eastAsia"/>
        </w:rPr>
        <w:t>分野</w:t>
      </w:r>
      <w:r w:rsidR="0008477F">
        <w:rPr>
          <w:rFonts w:hint="eastAsia"/>
        </w:rPr>
        <w:t>)</w:t>
      </w:r>
      <w:r w:rsidR="0008477F">
        <w:rPr>
          <w:rFonts w:hint="eastAsia"/>
        </w:rPr>
        <w:t>”</w:t>
      </w:r>
      <w:r w:rsidR="0008477F">
        <w:rPr>
          <w:rFonts w:hint="eastAsia"/>
        </w:rPr>
        <w:t xml:space="preserve">. </w:t>
      </w:r>
      <w:r w:rsidR="0008477F">
        <w:rPr>
          <w:rFonts w:hint="eastAsia"/>
        </w:rPr>
        <w:t>日本玩具協会</w:t>
      </w:r>
      <w:r w:rsidR="0008477F">
        <w:rPr>
          <w:rFonts w:hint="eastAsia"/>
        </w:rPr>
        <w:t xml:space="preserve">. </w:t>
      </w:r>
    </w:p>
    <w:p w:rsidR="0008477F" w:rsidRDefault="0008477F" w:rsidP="0008477F">
      <w:pPr>
        <w:rPr>
          <w:rFonts w:hint="eastAsia"/>
        </w:rPr>
      </w:pPr>
      <w:r>
        <w:t>2013/6/11. http://www.toys.or.jp/</w:t>
      </w:r>
    </w:p>
    <w:p w:rsidR="0008477F" w:rsidRDefault="0008477F" w:rsidP="0008477F"/>
    <w:p w:rsidR="0008477F" w:rsidRPr="0008477F" w:rsidRDefault="0008477F">
      <w:pPr>
        <w:rPr>
          <w:rFonts w:hint="eastAsia"/>
        </w:rPr>
      </w:pPr>
      <w:bookmarkStart w:id="0" w:name="_GoBack"/>
      <w:bookmarkEnd w:id="0"/>
    </w:p>
    <w:sectPr w:rsidR="0008477F" w:rsidRPr="0008477F" w:rsidSect="00C67C4D">
      <w:pgSz w:w="11906" w:h="16838" w:code="9"/>
      <w:pgMar w:top="1134" w:right="1134" w:bottom="1134" w:left="1134" w:header="851" w:footer="992" w:gutter="0"/>
      <w:cols w:space="425"/>
      <w:docGrid w:type="linesAndChars" w:linePitch="358" w:charSpace="1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5B8" w:rsidRDefault="004715B8" w:rsidP="000143CE">
      <w:r>
        <w:separator/>
      </w:r>
    </w:p>
  </w:endnote>
  <w:endnote w:type="continuationSeparator" w:id="0">
    <w:p w:rsidR="004715B8" w:rsidRDefault="004715B8" w:rsidP="0001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5B8" w:rsidRDefault="004715B8" w:rsidP="000143CE">
      <w:r>
        <w:separator/>
      </w:r>
    </w:p>
  </w:footnote>
  <w:footnote w:type="continuationSeparator" w:id="0">
    <w:p w:rsidR="004715B8" w:rsidRDefault="004715B8" w:rsidP="00014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226"/>
    <w:multiLevelType w:val="hybridMultilevel"/>
    <w:tmpl w:val="A678B928"/>
    <w:lvl w:ilvl="0" w:tplc="A822B40C">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17"/>
  <w:drawingGridVerticalSpacing w:val="17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75"/>
    <w:rsid w:val="000143CE"/>
    <w:rsid w:val="00021FEB"/>
    <w:rsid w:val="0008477F"/>
    <w:rsid w:val="001032B4"/>
    <w:rsid w:val="00160CEA"/>
    <w:rsid w:val="001A6EA2"/>
    <w:rsid w:val="001B486C"/>
    <w:rsid w:val="002407AC"/>
    <w:rsid w:val="002435EA"/>
    <w:rsid w:val="002D703C"/>
    <w:rsid w:val="003212ED"/>
    <w:rsid w:val="00396599"/>
    <w:rsid w:val="00445ADB"/>
    <w:rsid w:val="004715B8"/>
    <w:rsid w:val="00482323"/>
    <w:rsid w:val="00494AE3"/>
    <w:rsid w:val="0054669C"/>
    <w:rsid w:val="00576A88"/>
    <w:rsid w:val="005B258F"/>
    <w:rsid w:val="005E26B5"/>
    <w:rsid w:val="006D15BE"/>
    <w:rsid w:val="008059A7"/>
    <w:rsid w:val="00811822"/>
    <w:rsid w:val="00817EBA"/>
    <w:rsid w:val="00847B10"/>
    <w:rsid w:val="008A21E8"/>
    <w:rsid w:val="009060E3"/>
    <w:rsid w:val="00913007"/>
    <w:rsid w:val="00917AFC"/>
    <w:rsid w:val="009744F9"/>
    <w:rsid w:val="009A22B1"/>
    <w:rsid w:val="009B4DDA"/>
    <w:rsid w:val="009B4E54"/>
    <w:rsid w:val="009D2A9C"/>
    <w:rsid w:val="00B17F1E"/>
    <w:rsid w:val="00B535EE"/>
    <w:rsid w:val="00BF090A"/>
    <w:rsid w:val="00C12542"/>
    <w:rsid w:val="00C54A26"/>
    <w:rsid w:val="00C67C4D"/>
    <w:rsid w:val="00C8787F"/>
    <w:rsid w:val="00C928D3"/>
    <w:rsid w:val="00CF7F2E"/>
    <w:rsid w:val="00DA2DE0"/>
    <w:rsid w:val="00DE799B"/>
    <w:rsid w:val="00DF1F75"/>
    <w:rsid w:val="00DF6975"/>
    <w:rsid w:val="00EA17ED"/>
    <w:rsid w:val="00ED6344"/>
    <w:rsid w:val="00F20E6B"/>
    <w:rsid w:val="00F47F73"/>
    <w:rsid w:val="00F8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032B4"/>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9A22B1"/>
    <w:pPr>
      <w:tabs>
        <w:tab w:val="center" w:pos="4252"/>
        <w:tab w:val="right" w:pos="8504"/>
      </w:tabs>
      <w:snapToGrid w:val="0"/>
    </w:pPr>
  </w:style>
  <w:style w:type="character" w:customStyle="1" w:styleId="a5">
    <w:name w:val="ヘッダー (文字)"/>
    <w:basedOn w:val="a0"/>
    <w:link w:val="a4"/>
    <w:uiPriority w:val="99"/>
    <w:rsid w:val="009A22B1"/>
  </w:style>
  <w:style w:type="paragraph" w:styleId="a6">
    <w:name w:val="footer"/>
    <w:basedOn w:val="a"/>
    <w:link w:val="a7"/>
    <w:uiPriority w:val="99"/>
    <w:unhideWhenUsed/>
    <w:rsid w:val="009A22B1"/>
    <w:pPr>
      <w:tabs>
        <w:tab w:val="center" w:pos="4252"/>
        <w:tab w:val="right" w:pos="8504"/>
      </w:tabs>
      <w:snapToGrid w:val="0"/>
    </w:pPr>
  </w:style>
  <w:style w:type="character" w:customStyle="1" w:styleId="a7">
    <w:name w:val="フッター (文字)"/>
    <w:basedOn w:val="a0"/>
    <w:link w:val="a6"/>
    <w:uiPriority w:val="99"/>
    <w:rsid w:val="009A22B1"/>
  </w:style>
  <w:style w:type="paragraph" w:styleId="a8">
    <w:name w:val="List Paragraph"/>
    <w:basedOn w:val="a"/>
    <w:uiPriority w:val="34"/>
    <w:qFormat/>
    <w:rsid w:val="00482323"/>
    <w:pPr>
      <w:ind w:leftChars="400" w:left="840"/>
    </w:pPr>
  </w:style>
  <w:style w:type="paragraph" w:styleId="a9">
    <w:name w:val="Balloon Text"/>
    <w:basedOn w:val="a"/>
    <w:link w:val="aa"/>
    <w:uiPriority w:val="99"/>
    <w:semiHidden/>
    <w:unhideWhenUsed/>
    <w:rsid w:val="00C67C4D"/>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C67C4D"/>
    <w:rPr>
      <w:rFonts w:asciiTheme="majorHAnsi" w:eastAsiaTheme="majorEastAsia" w:hAnsiTheme="majorHAnsi" w:cstheme="majorBidi"/>
      <w:sz w:val="18"/>
      <w:szCs w:val="18"/>
    </w:rPr>
  </w:style>
  <w:style w:type="character" w:styleId="ab">
    <w:name w:val="Hyperlink"/>
    <w:basedOn w:val="a0"/>
    <w:uiPriority w:val="99"/>
    <w:unhideWhenUsed/>
    <w:rsid w:val="00CF7F2E"/>
    <w:rPr>
      <w:color w:val="0000FF" w:themeColor="hyperlink"/>
      <w:u w:val="single"/>
    </w:rPr>
  </w:style>
  <w:style w:type="character" w:styleId="ac">
    <w:name w:val="FollowedHyperlink"/>
    <w:basedOn w:val="a0"/>
    <w:uiPriority w:val="99"/>
    <w:semiHidden/>
    <w:unhideWhenUsed/>
    <w:rsid w:val="001A6E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0063">
      <w:bodyDiv w:val="1"/>
      <w:marLeft w:val="0"/>
      <w:marRight w:val="0"/>
      <w:marTop w:val="0"/>
      <w:marBottom w:val="0"/>
      <w:divBdr>
        <w:top w:val="none" w:sz="0" w:space="0" w:color="auto"/>
        <w:left w:val="none" w:sz="0" w:space="0" w:color="auto"/>
        <w:bottom w:val="none" w:sz="0" w:space="0" w:color="auto"/>
        <w:right w:val="none" w:sz="0" w:space="0" w:color="auto"/>
      </w:divBdr>
    </w:div>
    <w:div w:id="586229263">
      <w:bodyDiv w:val="1"/>
      <w:marLeft w:val="0"/>
      <w:marRight w:val="0"/>
      <w:marTop w:val="0"/>
      <w:marBottom w:val="0"/>
      <w:divBdr>
        <w:top w:val="none" w:sz="0" w:space="0" w:color="auto"/>
        <w:left w:val="none" w:sz="0" w:space="0" w:color="auto"/>
        <w:bottom w:val="none" w:sz="0" w:space="0" w:color="auto"/>
        <w:right w:val="none" w:sz="0" w:space="0" w:color="auto"/>
      </w:divBdr>
    </w:div>
    <w:div w:id="639457149">
      <w:bodyDiv w:val="1"/>
      <w:marLeft w:val="0"/>
      <w:marRight w:val="0"/>
      <w:marTop w:val="0"/>
      <w:marBottom w:val="0"/>
      <w:divBdr>
        <w:top w:val="none" w:sz="0" w:space="0" w:color="auto"/>
        <w:left w:val="none" w:sz="0" w:space="0" w:color="auto"/>
        <w:bottom w:val="none" w:sz="0" w:space="0" w:color="auto"/>
        <w:right w:val="none" w:sz="0" w:space="0" w:color="auto"/>
      </w:divBdr>
    </w:div>
    <w:div w:id="924218778">
      <w:bodyDiv w:val="1"/>
      <w:marLeft w:val="0"/>
      <w:marRight w:val="0"/>
      <w:marTop w:val="0"/>
      <w:marBottom w:val="0"/>
      <w:divBdr>
        <w:top w:val="none" w:sz="0" w:space="0" w:color="auto"/>
        <w:left w:val="none" w:sz="0" w:space="0" w:color="auto"/>
        <w:bottom w:val="none" w:sz="0" w:space="0" w:color="auto"/>
        <w:right w:val="none" w:sz="0" w:space="0" w:color="auto"/>
      </w:divBdr>
    </w:div>
    <w:div w:id="211755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jetro.go.jp/jfile/report/.../05000892_001_BUP_0.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D130A-C7A2-40A3-A6BB-9A5DBFA8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4159</TotalTime>
  <Pages>2</Pages>
  <Words>304</Words>
  <Characters>1739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masuda</dc:creator>
  <cp:lastModifiedBy>matsumoto</cp:lastModifiedBy>
  <cp:revision>67</cp:revision>
  <dcterms:created xsi:type="dcterms:W3CDTF">2013-12-05T22:18:00Z</dcterms:created>
  <dcterms:modified xsi:type="dcterms:W3CDTF">2013-12-12T11:30:00Z</dcterms:modified>
</cp:coreProperties>
</file>