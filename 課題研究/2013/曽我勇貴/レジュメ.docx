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C20326" w:rsidP="001524F6">
      <w:pPr>
        <w:jc w:val="center"/>
        <w:rPr>
          <w:rFonts w:ascii="Times New Roman" w:hAnsi="Times New Roman"/>
          <w:b/>
          <w:szCs w:val="21"/>
        </w:rPr>
      </w:pPr>
      <w:r>
        <w:rPr>
          <w:rFonts w:ascii="Times New Roman" w:hAnsi="Times New Roman" w:hint="eastAsia"/>
          <w:b/>
          <w:szCs w:val="21"/>
        </w:rPr>
        <w:t>Wikipedia</w:t>
      </w:r>
      <w:r w:rsidR="001126C4">
        <w:rPr>
          <w:rFonts w:ascii="Times New Roman" w:hAnsi="Times New Roman" w:hint="eastAsia"/>
          <w:b/>
          <w:szCs w:val="21"/>
        </w:rPr>
        <w:t>を使用したプロジェクト</w:t>
      </w:r>
      <w:r w:rsidR="00260A31">
        <w:rPr>
          <w:rFonts w:ascii="Times New Roman" w:hAnsi="Times New Roman" w:hint="eastAsia"/>
          <w:b/>
          <w:szCs w:val="21"/>
        </w:rPr>
        <w:t>・</w:t>
      </w:r>
      <w:r w:rsidR="001126C4">
        <w:rPr>
          <w:rFonts w:ascii="Times New Roman" w:hAnsi="Times New Roman" w:hint="eastAsia"/>
          <w:b/>
          <w:szCs w:val="21"/>
        </w:rPr>
        <w:t>マネジメント調査</w:t>
      </w:r>
    </w:p>
    <w:p w:rsidR="001524F6" w:rsidRDefault="00C643B4" w:rsidP="00AC768A">
      <w:pPr>
        <w:jc w:val="right"/>
        <w:rPr>
          <w:rFonts w:ascii="Times New Roman" w:hAnsi="Times New Roman"/>
        </w:rPr>
      </w:pPr>
      <w:r>
        <w:rPr>
          <w:rFonts w:ascii="Times New Roman" w:hAnsi="Times New Roman" w:hint="eastAsia"/>
        </w:rPr>
        <w:t>ソフトウェア開発</w:t>
      </w:r>
      <w:r w:rsidR="000A60C3">
        <w:rPr>
          <w:rFonts w:ascii="Times New Roman" w:hAnsi="Times New Roman" w:hint="eastAsia"/>
        </w:rPr>
        <w:t>コース</w:t>
      </w:r>
      <w:r w:rsidR="00C20326">
        <w:rPr>
          <w:rFonts w:ascii="Times New Roman" w:hAnsi="Times New Roman" w:hint="eastAsia"/>
        </w:rPr>
        <w:t xml:space="preserve">　矢吹研究室　</w:t>
      </w:r>
      <w:r w:rsidR="00C20326">
        <w:rPr>
          <w:rFonts w:ascii="Times New Roman" w:hAnsi="Times New Roman" w:hint="eastAsia"/>
        </w:rPr>
        <w:t>1142066</w:t>
      </w:r>
      <w:r w:rsidR="00C20326">
        <w:rPr>
          <w:rFonts w:ascii="Times New Roman" w:hAnsi="Times New Roman" w:hint="eastAsia"/>
        </w:rPr>
        <w:t xml:space="preserve">　曽我勇貴</w:t>
      </w:r>
    </w:p>
    <w:p w:rsidR="001524F6" w:rsidRDefault="001524F6" w:rsidP="001524F6">
      <w:pPr>
        <w:rPr>
          <w:rFonts w:ascii="Times New Roman" w:hAnsi="Times New Roman"/>
        </w:rPr>
      </w:pPr>
    </w:p>
    <w:p w:rsidR="00DA7C3E" w:rsidRPr="00D017EC" w:rsidRDefault="001524F6" w:rsidP="00DA7C3E">
      <w:pPr>
        <w:numPr>
          <w:ilvl w:val="0"/>
          <w:numId w:val="4"/>
        </w:numPr>
        <w:rPr>
          <w:rFonts w:ascii="Times New Roman" w:hAnsi="Times New Roman"/>
        </w:rPr>
      </w:pPr>
      <w:r>
        <w:rPr>
          <w:rFonts w:ascii="Times New Roman" w:hAnsi="Times New Roman" w:hint="eastAsia"/>
        </w:rPr>
        <w:t>研究の背景</w:t>
      </w:r>
    </w:p>
    <w:p w:rsidR="00D017EC" w:rsidRDefault="00C20326" w:rsidP="00AF3F67">
      <w:pPr>
        <w:ind w:left="360" w:firstLineChars="100" w:firstLine="210"/>
        <w:rPr>
          <w:rFonts w:ascii="Times New Roman" w:hAnsi="Times New Roman"/>
        </w:rPr>
      </w:pPr>
      <w:r w:rsidRPr="00C20326">
        <w:rPr>
          <w:rFonts w:ascii="Times New Roman" w:hAnsi="Times New Roman" w:hint="eastAsia"/>
        </w:rPr>
        <w:t>Wikipedia</w:t>
      </w:r>
      <w:r w:rsidR="00CA501A">
        <w:rPr>
          <w:rFonts w:ascii="Times New Roman" w:hAnsi="Times New Roman" w:hint="eastAsia"/>
        </w:rPr>
        <w:t>はウェブでは最も有名なオンライン百科事典である．しかし，</w:t>
      </w:r>
      <w:r w:rsidRPr="00C20326">
        <w:rPr>
          <w:rFonts w:ascii="Times New Roman" w:hAnsi="Times New Roman" w:hint="eastAsia"/>
        </w:rPr>
        <w:t>Wikipedia</w:t>
      </w:r>
      <w:r w:rsidRPr="00C20326">
        <w:rPr>
          <w:rFonts w:ascii="Times New Roman" w:hAnsi="Times New Roman" w:hint="eastAsia"/>
        </w:rPr>
        <w:t>はプロジェクトとしてでは</w:t>
      </w:r>
      <w:r w:rsidR="00FB7485">
        <w:rPr>
          <w:rFonts w:ascii="Times New Roman" w:hAnsi="Times New Roman" w:hint="eastAsia"/>
        </w:rPr>
        <w:t>成長することを止めた．</w:t>
      </w:r>
      <w:r w:rsidRPr="00C20326">
        <w:rPr>
          <w:rFonts w:ascii="Times New Roman" w:hAnsi="Times New Roman" w:hint="eastAsia"/>
        </w:rPr>
        <w:t>この背景としては，官僚主義の行き過ぎと，執筆者の離脱</w:t>
      </w:r>
      <w:r w:rsidR="00CA501A">
        <w:rPr>
          <w:rFonts w:ascii="Times New Roman" w:hAnsi="Times New Roman" w:hint="eastAsia"/>
        </w:rPr>
        <w:t>により，ウェブで最も有名なオンライン百科事典</w:t>
      </w:r>
      <w:r w:rsidR="00AC768A">
        <w:rPr>
          <w:rFonts w:ascii="Times New Roman" w:hAnsi="Times New Roman" w:hint="eastAsia"/>
        </w:rPr>
        <w:t>は</w:t>
      </w:r>
      <w:r w:rsidR="00FB7485">
        <w:rPr>
          <w:rFonts w:ascii="Times New Roman" w:hAnsi="Times New Roman" w:hint="eastAsia"/>
        </w:rPr>
        <w:t>衰退しているの</w:t>
      </w:r>
      <w:r w:rsidR="00CA501A">
        <w:rPr>
          <w:rFonts w:ascii="Times New Roman" w:hAnsi="Times New Roman" w:hint="eastAsia"/>
        </w:rPr>
        <w:t>が</w:t>
      </w:r>
      <w:r w:rsidRPr="00C20326">
        <w:rPr>
          <w:rFonts w:ascii="Times New Roman" w:hAnsi="Times New Roman" w:hint="eastAsia"/>
        </w:rPr>
        <w:t>原因と考えられている．</w:t>
      </w:r>
      <w:r w:rsidR="00CA501A" w:rsidRPr="00C20326">
        <w:rPr>
          <w:rFonts w:ascii="Times New Roman" w:hAnsi="Times New Roman" w:hint="eastAsia"/>
        </w:rPr>
        <w:t xml:space="preserve"> </w:t>
      </w:r>
      <w:r w:rsidRPr="00C20326">
        <w:rPr>
          <w:rFonts w:ascii="Times New Roman" w:hAnsi="Times New Roman" w:hint="eastAsia"/>
        </w:rPr>
        <w:t>Wikipedia</w:t>
      </w:r>
      <w:r w:rsidRPr="00C20326">
        <w:rPr>
          <w:rFonts w:ascii="Times New Roman" w:hAnsi="Times New Roman" w:hint="eastAsia"/>
        </w:rPr>
        <w:t>には，多くの協力者によって成り立っているが，今日では，協力者を失いつつある状況である．アクティブな協力者のうち</w:t>
      </w:r>
      <w:r w:rsidRPr="00C20326">
        <w:rPr>
          <w:rFonts w:ascii="Times New Roman" w:hAnsi="Times New Roman" w:hint="eastAsia"/>
        </w:rPr>
        <w:t>90</w:t>
      </w:r>
      <w:r w:rsidRPr="00C20326">
        <w:rPr>
          <w:rFonts w:ascii="Times New Roman" w:hAnsi="Times New Roman" w:hint="eastAsia"/>
        </w:rPr>
        <w:t>％が男性で大部分が西洋人である</w:t>
      </w:r>
      <w:r w:rsidR="00827B0D" w:rsidRPr="00827B0D">
        <w:rPr>
          <w:rFonts w:ascii="Times New Roman" w:hAnsi="Times New Roman" w:hint="eastAsia"/>
        </w:rPr>
        <w:t>[</w:t>
      </w:r>
      <w:r w:rsidR="00827B0D">
        <w:rPr>
          <w:rFonts w:ascii="Times New Roman" w:hAnsi="Times New Roman" w:hint="eastAsia"/>
        </w:rPr>
        <w:t>1</w:t>
      </w:r>
      <w:r w:rsidR="00827B0D" w:rsidRPr="00827B0D">
        <w:rPr>
          <w:rFonts w:ascii="Times New Roman" w:hAnsi="Times New Roman" w:hint="eastAsia"/>
        </w:rPr>
        <w:t>]</w:t>
      </w:r>
      <w:r w:rsidRPr="00C20326">
        <w:rPr>
          <w:rFonts w:ascii="Times New Roman" w:hAnsi="Times New Roman" w:hint="eastAsia"/>
        </w:rPr>
        <w:t>．拡大するネット人口を代表しているとはほとんどいえない．このオンライン百科事典の英語版は</w:t>
      </w:r>
      <w:r w:rsidRPr="00C20326">
        <w:rPr>
          <w:rFonts w:ascii="Times New Roman" w:hAnsi="Times New Roman" w:hint="eastAsia"/>
        </w:rPr>
        <w:t>2007</w:t>
      </w:r>
      <w:r w:rsidRPr="00C20326">
        <w:rPr>
          <w:rFonts w:ascii="Times New Roman" w:hAnsi="Times New Roman" w:hint="eastAsia"/>
        </w:rPr>
        <w:t>年から</w:t>
      </w:r>
      <w:r w:rsidRPr="00C20326">
        <w:rPr>
          <w:rFonts w:ascii="Times New Roman" w:hAnsi="Times New Roman" w:hint="eastAsia"/>
        </w:rPr>
        <w:t>2012</w:t>
      </w:r>
      <w:r w:rsidRPr="00C20326">
        <w:rPr>
          <w:rFonts w:ascii="Times New Roman" w:hAnsi="Times New Roman" w:hint="eastAsia"/>
        </w:rPr>
        <w:t>年までに協力者の</w:t>
      </w:r>
      <w:r w:rsidRPr="00C20326">
        <w:rPr>
          <w:rFonts w:ascii="Times New Roman" w:hAnsi="Times New Roman" w:hint="eastAsia"/>
        </w:rPr>
        <w:t>30</w:t>
      </w:r>
      <w:r w:rsidRPr="00C20326">
        <w:rPr>
          <w:rFonts w:ascii="Times New Roman" w:hAnsi="Times New Roman" w:hint="eastAsia"/>
        </w:rPr>
        <w:t>％を失っている</w:t>
      </w:r>
      <w:r w:rsidRPr="00C20326">
        <w:rPr>
          <w:rFonts w:ascii="Times New Roman" w:hAnsi="Times New Roman" w:hint="eastAsia"/>
        </w:rPr>
        <w:t>(</w:t>
      </w:r>
      <w:r w:rsidRPr="00C20326">
        <w:rPr>
          <w:rFonts w:ascii="Times New Roman" w:hAnsi="Times New Roman" w:hint="eastAsia"/>
        </w:rPr>
        <w:t>現在</w:t>
      </w:r>
      <w:r w:rsidRPr="00C20326">
        <w:rPr>
          <w:rFonts w:ascii="Times New Roman" w:hAnsi="Times New Roman" w:hint="eastAsia"/>
        </w:rPr>
        <w:t>3</w:t>
      </w:r>
      <w:r w:rsidRPr="00C20326">
        <w:rPr>
          <w:rFonts w:ascii="Times New Roman" w:hAnsi="Times New Roman" w:hint="eastAsia"/>
        </w:rPr>
        <w:t>万</w:t>
      </w:r>
      <w:r w:rsidRPr="00C20326">
        <w:rPr>
          <w:rFonts w:ascii="Times New Roman" w:hAnsi="Times New Roman" w:hint="eastAsia"/>
        </w:rPr>
        <w:t>1000</w:t>
      </w:r>
      <w:r w:rsidRPr="00C20326">
        <w:rPr>
          <w:rFonts w:ascii="Times New Roman" w:hAnsi="Times New Roman" w:hint="eastAsia"/>
        </w:rPr>
        <w:t>人．世界の</w:t>
      </w:r>
      <w:r w:rsidRPr="00C20326">
        <w:rPr>
          <w:rFonts w:ascii="Times New Roman" w:hAnsi="Times New Roman" w:hint="eastAsia"/>
        </w:rPr>
        <w:t>Wikipedia</w:t>
      </w:r>
      <w:r w:rsidRPr="00C20326">
        <w:rPr>
          <w:rFonts w:ascii="Times New Roman" w:hAnsi="Times New Roman" w:hint="eastAsia"/>
        </w:rPr>
        <w:t>の総計は</w:t>
      </w:r>
      <w:r w:rsidRPr="00C20326">
        <w:rPr>
          <w:rFonts w:ascii="Times New Roman" w:hAnsi="Times New Roman" w:hint="eastAsia"/>
        </w:rPr>
        <w:t>25</w:t>
      </w:r>
      <w:r w:rsidRPr="00C20326">
        <w:rPr>
          <w:rFonts w:ascii="Times New Roman" w:hAnsi="Times New Roman" w:hint="eastAsia"/>
        </w:rPr>
        <w:t>万人．</w:t>
      </w:r>
      <w:r w:rsidR="00827B0D" w:rsidRPr="00827B0D">
        <w:rPr>
          <w:rFonts w:ascii="Times New Roman" w:hAnsi="Times New Roman" w:hint="eastAsia"/>
        </w:rPr>
        <w:t>[</w:t>
      </w:r>
      <w:r w:rsidR="00827B0D" w:rsidRPr="00827B0D">
        <w:rPr>
          <w:rFonts w:ascii="Times New Roman" w:hAnsi="Times New Roman" w:hint="eastAsia"/>
        </w:rPr>
        <w:t>１</w:t>
      </w:r>
      <w:r w:rsidR="00827B0D" w:rsidRPr="00827B0D">
        <w:rPr>
          <w:rFonts w:ascii="Times New Roman" w:hAnsi="Times New Roman" w:hint="eastAsia"/>
        </w:rPr>
        <w:t>]</w:t>
      </w:r>
      <w:r w:rsidRPr="00C20326">
        <w:rPr>
          <w:rFonts w:ascii="Times New Roman" w:hAnsi="Times New Roman" w:hint="eastAsia"/>
        </w:rPr>
        <w:t>)</w:t>
      </w:r>
      <w:r w:rsidRPr="00C20326">
        <w:rPr>
          <w:rFonts w:ascii="Times New Roman" w:hAnsi="Times New Roman" w:hint="eastAsia"/>
        </w:rPr>
        <w:t>．</w:t>
      </w:r>
    </w:p>
    <w:p w:rsidR="00D017EC" w:rsidRDefault="00D017EC" w:rsidP="00D017EC">
      <w:pPr>
        <w:ind w:left="360" w:firstLineChars="100" w:firstLine="210"/>
        <w:rPr>
          <w:rFonts w:ascii="Times New Roman" w:hAnsi="Times New Roman"/>
        </w:rPr>
      </w:pPr>
      <w:r>
        <w:rPr>
          <w:noProof/>
        </w:rPr>
        <w:drawing>
          <wp:inline distT="0" distB="0" distL="0" distR="0" wp14:anchorId="0F4A150D" wp14:editId="28165656">
            <wp:extent cx="5905500" cy="1457325"/>
            <wp:effectExtent l="0" t="0" r="19050" b="952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F3F67" w:rsidRDefault="009B0E47" w:rsidP="00D017EC">
      <w:pPr>
        <w:ind w:left="360" w:firstLineChars="100" w:firstLine="210"/>
        <w:rPr>
          <w:rFonts w:ascii="Times New Roman" w:hAnsi="Times New Roman"/>
        </w:rPr>
      </w:pPr>
      <w:r>
        <w:rPr>
          <w:rFonts w:ascii="Times New Roman" w:hAnsi="Times New Roman" w:hint="eastAsia"/>
        </w:rPr>
        <w:t>Wikipedia</w:t>
      </w:r>
      <w:r>
        <w:rPr>
          <w:rFonts w:ascii="Times New Roman" w:hAnsi="Times New Roman" w:hint="eastAsia"/>
        </w:rPr>
        <w:t>日本語版の統計</w:t>
      </w:r>
      <w:r>
        <w:rPr>
          <w:rFonts w:ascii="Times New Roman" w:hAnsi="Times New Roman" w:hint="eastAsia"/>
        </w:rPr>
        <w:t>[5]</w:t>
      </w:r>
      <w:r>
        <w:rPr>
          <w:rFonts w:ascii="Times New Roman" w:hAnsi="Times New Roman" w:hint="eastAsia"/>
        </w:rPr>
        <w:t>によると，日本の</w:t>
      </w:r>
      <w:r>
        <w:rPr>
          <w:rFonts w:ascii="Times New Roman" w:hAnsi="Times New Roman" w:hint="eastAsia"/>
        </w:rPr>
        <w:t>4</w:t>
      </w:r>
      <w:r>
        <w:rPr>
          <w:rFonts w:ascii="Times New Roman" w:hAnsi="Times New Roman" w:hint="eastAsia"/>
        </w:rPr>
        <w:t>年間の統計によると，「活動中の登録者数」は，</w:t>
      </w:r>
      <w:r>
        <w:rPr>
          <w:rFonts w:ascii="Times New Roman" w:hAnsi="Times New Roman" w:hint="eastAsia"/>
        </w:rPr>
        <w:t>2009</w:t>
      </w:r>
      <w:r>
        <w:rPr>
          <w:rFonts w:ascii="Times New Roman" w:hAnsi="Times New Roman" w:hint="eastAsia"/>
        </w:rPr>
        <w:t>年</w:t>
      </w:r>
      <w:r>
        <w:rPr>
          <w:rFonts w:ascii="Times New Roman" w:hAnsi="Times New Roman" w:hint="eastAsia"/>
        </w:rPr>
        <w:t>11</w:t>
      </w:r>
      <w:r>
        <w:rPr>
          <w:rFonts w:ascii="Times New Roman" w:hAnsi="Times New Roman" w:hint="eastAsia"/>
        </w:rPr>
        <w:t>月</w:t>
      </w:r>
      <w:r>
        <w:rPr>
          <w:rFonts w:ascii="Times New Roman" w:hAnsi="Times New Roman" w:hint="eastAsia"/>
        </w:rPr>
        <w:t>1</w:t>
      </w:r>
      <w:r>
        <w:rPr>
          <w:rFonts w:ascii="Times New Roman" w:hAnsi="Times New Roman" w:hint="eastAsia"/>
        </w:rPr>
        <w:t>では，</w:t>
      </w:r>
      <w:r>
        <w:rPr>
          <w:rFonts w:ascii="Times New Roman" w:hAnsi="Times New Roman" w:hint="eastAsia"/>
        </w:rPr>
        <w:t>11,310</w:t>
      </w:r>
      <w:r>
        <w:rPr>
          <w:rFonts w:ascii="Times New Roman" w:hAnsi="Times New Roman" w:hint="eastAsia"/>
        </w:rPr>
        <w:t>人いたのに，</w:t>
      </w:r>
      <w:r>
        <w:rPr>
          <w:rFonts w:ascii="Times New Roman" w:hAnsi="Times New Roman" w:hint="eastAsia"/>
        </w:rPr>
        <w:t>2013</w:t>
      </w:r>
      <w:r>
        <w:rPr>
          <w:rFonts w:ascii="Times New Roman" w:hAnsi="Times New Roman" w:hint="eastAsia"/>
        </w:rPr>
        <w:t>年</w:t>
      </w:r>
      <w:r>
        <w:rPr>
          <w:rFonts w:ascii="Times New Roman" w:hAnsi="Times New Roman" w:hint="eastAsia"/>
        </w:rPr>
        <w:t>12</w:t>
      </w:r>
      <w:r>
        <w:rPr>
          <w:rFonts w:ascii="Times New Roman" w:hAnsi="Times New Roman" w:hint="eastAsia"/>
        </w:rPr>
        <w:t>月</w:t>
      </w:r>
      <w:r>
        <w:rPr>
          <w:rFonts w:ascii="Times New Roman" w:hAnsi="Times New Roman" w:hint="eastAsia"/>
        </w:rPr>
        <w:t>6</w:t>
      </w:r>
      <w:r>
        <w:rPr>
          <w:rFonts w:ascii="Times New Roman" w:hAnsi="Times New Roman" w:hint="eastAsia"/>
        </w:rPr>
        <w:t>日では，</w:t>
      </w:r>
      <w:r>
        <w:rPr>
          <w:rFonts w:ascii="Times New Roman" w:hAnsi="Times New Roman" w:hint="eastAsia"/>
        </w:rPr>
        <w:t>10,880</w:t>
      </w:r>
      <w:r>
        <w:rPr>
          <w:rFonts w:ascii="Times New Roman" w:hAnsi="Times New Roman" w:hint="eastAsia"/>
        </w:rPr>
        <w:t>人と減少している．</w:t>
      </w:r>
      <w:r w:rsidR="00D017EC">
        <w:rPr>
          <w:rFonts w:ascii="Times New Roman" w:hAnsi="Times New Roman" w:hint="eastAsia"/>
        </w:rPr>
        <w:t>また，</w:t>
      </w:r>
      <w:r w:rsidR="00D017EC">
        <w:rPr>
          <w:rFonts w:ascii="Times New Roman" w:hAnsi="Times New Roman" w:hint="eastAsia"/>
        </w:rPr>
        <w:t>Wikipedia</w:t>
      </w:r>
      <w:r w:rsidR="00D017EC">
        <w:rPr>
          <w:rFonts w:ascii="Times New Roman" w:hAnsi="Times New Roman" w:hint="eastAsia"/>
        </w:rPr>
        <w:t>には</w:t>
      </w:r>
      <w:r w:rsidR="00AF3F67">
        <w:rPr>
          <w:rFonts w:ascii="Times New Roman" w:hAnsi="Times New Roman" w:hint="eastAsia"/>
        </w:rPr>
        <w:t>洗練された法人が定められていないために，新しいことをしようとしないのが現状であり，実際には十年ほとんど変わっていない</w:t>
      </w:r>
      <w:r w:rsidR="00AC768A">
        <w:rPr>
          <w:rFonts w:ascii="Times New Roman" w:hAnsi="Times New Roman" w:hint="eastAsia"/>
        </w:rPr>
        <w:t>[2]</w:t>
      </w:r>
      <w:r w:rsidR="00AC768A">
        <w:rPr>
          <w:rFonts w:ascii="Times New Roman" w:hAnsi="Times New Roman" w:hint="eastAsia"/>
        </w:rPr>
        <w:t>．</w:t>
      </w:r>
    </w:p>
    <w:p w:rsidR="002902EC" w:rsidRDefault="00E23F12" w:rsidP="00AF3F67">
      <w:pPr>
        <w:ind w:left="360" w:firstLineChars="100" w:firstLine="210"/>
        <w:rPr>
          <w:rFonts w:ascii="Times New Roman" w:hAnsi="Times New Roman"/>
        </w:rPr>
      </w:pPr>
      <w:r>
        <w:rPr>
          <w:rFonts w:ascii="Times New Roman" w:hAnsi="Times New Roman" w:hint="eastAsia"/>
        </w:rPr>
        <w:t>Wikipedia</w:t>
      </w:r>
      <w:r>
        <w:rPr>
          <w:rFonts w:ascii="Times New Roman" w:hAnsi="Times New Roman" w:hint="eastAsia"/>
        </w:rPr>
        <w:t>は誰でも投稿・編集できるウェブ</w:t>
      </w:r>
      <w:r w:rsidR="002902EC">
        <w:rPr>
          <w:rFonts w:ascii="Times New Roman" w:hAnsi="Times New Roman" w:hint="eastAsia"/>
        </w:rPr>
        <w:t>百科事典</w:t>
      </w:r>
      <w:r>
        <w:rPr>
          <w:rFonts w:ascii="Times New Roman" w:hAnsi="Times New Roman" w:hint="eastAsia"/>
        </w:rPr>
        <w:t>なので，</w:t>
      </w:r>
      <w:r w:rsidR="002902EC">
        <w:rPr>
          <w:rFonts w:ascii="Times New Roman" w:hAnsi="Times New Roman" w:hint="eastAsia"/>
        </w:rPr>
        <w:t>内容の信頼性を疑問視する声もある．</w:t>
      </w:r>
      <w:r w:rsidR="002902EC">
        <w:rPr>
          <w:rFonts w:ascii="Times New Roman" w:hAnsi="Times New Roman" w:hint="eastAsia"/>
        </w:rPr>
        <w:t>Wikipedia</w:t>
      </w:r>
      <w:r w:rsidR="002902EC">
        <w:rPr>
          <w:rFonts w:ascii="Times New Roman" w:hAnsi="Times New Roman" w:hint="eastAsia"/>
        </w:rPr>
        <w:t>は誰でも投稿ができるために，問題のある記述がなされた場合，それを善意の人に一任される</w:t>
      </w:r>
      <w:r w:rsidR="007F31D8">
        <w:rPr>
          <w:rFonts w:ascii="Times New Roman" w:hAnsi="Times New Roman" w:hint="eastAsia"/>
        </w:rPr>
        <w:t>．</w:t>
      </w:r>
      <w:r w:rsidR="002902EC">
        <w:rPr>
          <w:rFonts w:ascii="Times New Roman" w:hAnsi="Times New Roman" w:hint="eastAsia"/>
        </w:rPr>
        <w:t>完全な自由主義</w:t>
      </w:r>
      <w:r w:rsidR="007F31D8">
        <w:rPr>
          <w:rFonts w:ascii="Times New Roman" w:hAnsi="Times New Roman" w:hint="eastAsia"/>
        </w:rPr>
        <w:t>なため悪意のある書き手を防ぎきれないという指摘がある．記事は完成・確定されることは</w:t>
      </w:r>
      <w:r w:rsidR="007F31D8">
        <w:rPr>
          <w:rFonts w:ascii="Times New Roman" w:hAnsi="Times New Roman" w:hint="eastAsia"/>
        </w:rPr>
        <w:t>(</w:t>
      </w:r>
      <w:r w:rsidR="007F31D8">
        <w:rPr>
          <w:rFonts w:ascii="Times New Roman" w:hAnsi="Times New Roman" w:hint="eastAsia"/>
        </w:rPr>
        <w:t>永久に</w:t>
      </w:r>
      <w:r w:rsidR="007F31D8">
        <w:rPr>
          <w:rFonts w:ascii="Times New Roman" w:hAnsi="Times New Roman" w:hint="eastAsia"/>
        </w:rPr>
        <w:t>)</w:t>
      </w:r>
      <w:r w:rsidR="007F31D8">
        <w:rPr>
          <w:rFonts w:ascii="Times New Roman" w:hAnsi="Times New Roman" w:hint="eastAsia"/>
        </w:rPr>
        <w:t>ないため新しい情報にいつでも改変することができる．</w:t>
      </w:r>
    </w:p>
    <w:p w:rsidR="007F31D8" w:rsidRDefault="007F31D8" w:rsidP="00C20326">
      <w:pPr>
        <w:ind w:left="36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研究の目的</w:t>
      </w:r>
    </w:p>
    <w:p w:rsidR="001524F6" w:rsidRPr="00737584" w:rsidRDefault="00AC768A" w:rsidP="00C20326">
      <w:pPr>
        <w:ind w:left="360" w:firstLineChars="100" w:firstLine="210"/>
      </w:pPr>
      <w:r>
        <w:rPr>
          <w:rFonts w:hint="eastAsia"/>
        </w:rPr>
        <w:t>W</w:t>
      </w:r>
      <w:r w:rsidR="00C20326">
        <w:rPr>
          <w:rFonts w:hint="eastAsia"/>
        </w:rPr>
        <w:t>ikipedia</w:t>
      </w:r>
      <w:r w:rsidR="00C20326">
        <w:rPr>
          <w:rFonts w:hint="eastAsia"/>
        </w:rPr>
        <w:t>が衰退してきている原因を探り，今後の</w:t>
      </w:r>
      <w:r w:rsidR="00737584">
        <w:rPr>
          <w:rFonts w:hint="eastAsia"/>
        </w:rPr>
        <w:t>課題である</w:t>
      </w:r>
      <w:r w:rsidR="00E94D69">
        <w:rPr>
          <w:rFonts w:hint="eastAsia"/>
        </w:rPr>
        <w:t>協力者の減少を抑え，</w:t>
      </w:r>
      <w:r w:rsidR="00737584">
        <w:rPr>
          <w:rFonts w:hint="eastAsia"/>
        </w:rPr>
        <w:t>さらなる協力者の拡大を図る案を考察する</w:t>
      </w:r>
      <w:r w:rsidR="00C20326">
        <w:rPr>
          <w:rFonts w:hint="eastAsia"/>
        </w:rPr>
        <w:t>．</w:t>
      </w:r>
      <w:r w:rsidR="006C0FD1">
        <w:rPr>
          <w:rFonts w:hint="eastAsia"/>
        </w:rPr>
        <w:t>また，日本語版の</w:t>
      </w:r>
      <w:r w:rsidR="006C0FD1">
        <w:rPr>
          <w:rFonts w:hint="eastAsia"/>
        </w:rPr>
        <w:t>Wikipedia</w:t>
      </w:r>
      <w:r w:rsidR="006C0FD1">
        <w:rPr>
          <w:rFonts w:hint="eastAsia"/>
        </w:rPr>
        <w:t>の特徴の一つとして，編集する利用者のうち登録せずにいる利用者の比率が高いため，どうしてこのような利用者が多いのか調査する．</w:t>
      </w:r>
    </w:p>
    <w:p w:rsidR="00C20326" w:rsidRDefault="00C20326" w:rsidP="00C20326">
      <w:pPr>
        <w:ind w:left="360" w:firstLineChars="100" w:firstLine="210"/>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プロジェクト</w:t>
      </w:r>
      <w:r w:rsidR="00260A31">
        <w:rPr>
          <w:rFonts w:ascii="Times New Roman" w:hAnsi="Times New Roman" w:hint="eastAsia"/>
        </w:rPr>
        <w:t>・</w:t>
      </w:r>
      <w:r>
        <w:rPr>
          <w:rFonts w:ascii="Times New Roman" w:hAnsi="Times New Roman" w:hint="eastAsia"/>
        </w:rPr>
        <w:t>マネジメントとの関連</w:t>
      </w:r>
      <w:r w:rsidR="0037055B">
        <w:rPr>
          <w:rFonts w:ascii="Times New Roman" w:hAnsi="Times New Roman" w:hint="eastAsia"/>
        </w:rPr>
        <w:t>性</w:t>
      </w:r>
    </w:p>
    <w:p w:rsidR="00C20326" w:rsidRDefault="00C20326" w:rsidP="00C20326">
      <w:pPr>
        <w:rPr>
          <w:rFonts w:ascii="Times New Roman" w:hAnsi="Times New Roman"/>
        </w:rPr>
      </w:pPr>
      <w:r>
        <w:rPr>
          <w:rFonts w:ascii="Times New Roman" w:hAnsi="Times New Roman" w:hint="eastAsia"/>
        </w:rPr>
        <w:t>・品質マネジメント</w:t>
      </w:r>
    </w:p>
    <w:p w:rsidR="00C20326" w:rsidRPr="00C20326" w:rsidRDefault="00C20326" w:rsidP="00C20326">
      <w:pPr>
        <w:ind w:firstLineChars="100" w:firstLine="210"/>
        <w:rPr>
          <w:rFonts w:ascii="Times New Roman" w:hAnsi="Times New Roman"/>
        </w:rPr>
      </w:pPr>
      <w:r w:rsidRPr="00C20326">
        <w:rPr>
          <w:rFonts w:ascii="Times New Roman" w:hAnsi="Times New Roman" w:hint="eastAsia"/>
        </w:rPr>
        <w:t>多くの協力者に参加してもらう事により品質の向上</w:t>
      </w:r>
    </w:p>
    <w:p w:rsidR="00C20326" w:rsidRDefault="00C20326" w:rsidP="00C20326">
      <w:pPr>
        <w:rPr>
          <w:rFonts w:ascii="Times New Roman" w:hAnsi="Times New Roman"/>
        </w:rPr>
      </w:pPr>
      <w:r>
        <w:rPr>
          <w:rFonts w:ascii="Times New Roman" w:hAnsi="Times New Roman" w:hint="eastAsia"/>
        </w:rPr>
        <w:t>・コスト・マネジメント</w:t>
      </w:r>
    </w:p>
    <w:p w:rsidR="00C20326" w:rsidRPr="00C20326" w:rsidRDefault="00C20326" w:rsidP="00C20326">
      <w:pPr>
        <w:ind w:firstLineChars="100" w:firstLine="210"/>
        <w:rPr>
          <w:rFonts w:ascii="Times New Roman" w:hAnsi="Times New Roman"/>
        </w:rPr>
      </w:pPr>
      <w:r w:rsidRPr="00C20326">
        <w:rPr>
          <w:rFonts w:ascii="Times New Roman" w:hAnsi="Times New Roman" w:hint="eastAsia"/>
        </w:rPr>
        <w:t>類似したプロジェクトなどを参考にすることでコストダウン</w:t>
      </w:r>
    </w:p>
    <w:p w:rsidR="00C20326" w:rsidRDefault="00C20326" w:rsidP="00C20326">
      <w:pPr>
        <w:rPr>
          <w:rFonts w:ascii="Times New Roman" w:hAnsi="Times New Roman"/>
        </w:rPr>
      </w:pPr>
      <w:r>
        <w:rPr>
          <w:rFonts w:ascii="Times New Roman" w:hAnsi="Times New Roman" w:hint="eastAsia"/>
        </w:rPr>
        <w:t>・人的資源マネジメント</w:t>
      </w:r>
    </w:p>
    <w:p w:rsidR="00C20326" w:rsidRPr="00C20326" w:rsidRDefault="00C20326" w:rsidP="00C20326">
      <w:pPr>
        <w:ind w:firstLineChars="100" w:firstLine="210"/>
        <w:rPr>
          <w:rFonts w:ascii="Times New Roman" w:hAnsi="Times New Roman"/>
        </w:rPr>
      </w:pPr>
      <w:r w:rsidRPr="00C20326">
        <w:rPr>
          <w:rFonts w:ascii="Times New Roman" w:hAnsi="Times New Roman" w:hint="eastAsia"/>
        </w:rPr>
        <w:t>幅広い知識を持った人々のボランティアによる協力</w:t>
      </w:r>
    </w:p>
    <w:p w:rsidR="0037055B" w:rsidRDefault="0037055B" w:rsidP="00C20326">
      <w:pPr>
        <w:rPr>
          <w:rFonts w:ascii="Times New Roman" w:hAnsi="Times New Roman"/>
        </w:rPr>
      </w:pPr>
    </w:p>
    <w:p w:rsidR="00C20326" w:rsidRDefault="00C20326" w:rsidP="00C20326">
      <w:pPr>
        <w:rPr>
          <w:rFonts w:ascii="Times New Roman" w:hAnsi="Times New Roman"/>
        </w:rPr>
      </w:pPr>
      <w:r>
        <w:rPr>
          <w:rFonts w:ascii="Times New Roman" w:hAnsi="Times New Roman" w:hint="eastAsia"/>
        </w:rPr>
        <w:lastRenderedPageBreak/>
        <w:t>・コミュニケーション・マネジメント</w:t>
      </w:r>
    </w:p>
    <w:p w:rsidR="00C20326" w:rsidRPr="00C20326" w:rsidRDefault="00C20326" w:rsidP="00C20326">
      <w:pPr>
        <w:ind w:firstLineChars="100" w:firstLine="210"/>
        <w:rPr>
          <w:rFonts w:ascii="Times New Roman" w:hAnsi="Times New Roman"/>
        </w:rPr>
      </w:pPr>
      <w:r w:rsidRPr="00C20326">
        <w:rPr>
          <w:rFonts w:ascii="Times New Roman" w:hAnsi="Times New Roman" w:hint="eastAsia"/>
        </w:rPr>
        <w:t>URL</w:t>
      </w:r>
      <w:r w:rsidRPr="00C20326">
        <w:rPr>
          <w:rFonts w:ascii="Times New Roman" w:hAnsi="Times New Roman" w:hint="eastAsia"/>
        </w:rPr>
        <w:t>やリンクなどを使って表現の意味などを共通した理解を持てる</w:t>
      </w:r>
    </w:p>
    <w:p w:rsidR="00C20326" w:rsidRDefault="00C20326" w:rsidP="00C20326">
      <w:pPr>
        <w:rPr>
          <w:rFonts w:ascii="Times New Roman" w:hAnsi="Times New Roman"/>
        </w:rPr>
      </w:pPr>
      <w:r>
        <w:rPr>
          <w:rFonts w:ascii="Times New Roman" w:hAnsi="Times New Roman" w:hint="eastAsia"/>
        </w:rPr>
        <w:t>・</w:t>
      </w:r>
      <w:r w:rsidRPr="00C20326">
        <w:rPr>
          <w:rFonts w:ascii="Times New Roman" w:hAnsi="Times New Roman" w:hint="eastAsia"/>
        </w:rPr>
        <w:t>調達マ</w:t>
      </w:r>
      <w:r>
        <w:rPr>
          <w:rFonts w:ascii="Times New Roman" w:hAnsi="Times New Roman" w:hint="eastAsia"/>
        </w:rPr>
        <w:t>ネジメント</w:t>
      </w:r>
    </w:p>
    <w:p w:rsidR="00C20326" w:rsidRDefault="00C20326" w:rsidP="00C20326">
      <w:pPr>
        <w:ind w:firstLineChars="100" w:firstLine="210"/>
        <w:rPr>
          <w:rFonts w:ascii="Times New Roman" w:hAnsi="Times New Roman"/>
        </w:rPr>
      </w:pPr>
      <w:r w:rsidRPr="00C20326">
        <w:rPr>
          <w:rFonts w:ascii="Times New Roman" w:hAnsi="Times New Roman" w:hint="eastAsia"/>
        </w:rPr>
        <w:t>顧客が何を欲しているのか情報を通じて理解できる</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研究の方法</w:t>
      </w:r>
    </w:p>
    <w:p w:rsidR="001524F6" w:rsidRDefault="00C20326" w:rsidP="001524F6">
      <w:pPr>
        <w:rPr>
          <w:rFonts w:ascii="Times New Roman" w:hAnsi="Times New Roman"/>
        </w:rPr>
      </w:pPr>
      <w:r w:rsidRPr="00C20326">
        <w:rPr>
          <w:rFonts w:ascii="Times New Roman" w:hAnsi="Times New Roman" w:hint="eastAsia"/>
        </w:rPr>
        <w:t xml:space="preserve">　インターネットを利用し，現在の</w:t>
      </w:r>
      <w:r w:rsidRPr="00C20326">
        <w:rPr>
          <w:rFonts w:ascii="Times New Roman" w:hAnsi="Times New Roman" w:hint="eastAsia"/>
        </w:rPr>
        <w:t>Wikipedia</w:t>
      </w:r>
      <w:r w:rsidRPr="00C20326">
        <w:rPr>
          <w:rFonts w:ascii="Times New Roman" w:hAnsi="Times New Roman" w:hint="eastAsia"/>
        </w:rPr>
        <w:t>の事について学ぶ．多くの情報を扱うオンライン百科事典の成り立ちから調べる．</w:t>
      </w:r>
      <w:r w:rsidR="00742E7B">
        <w:rPr>
          <w:rFonts w:ascii="Times New Roman" w:hAnsi="Times New Roman" w:hint="eastAsia"/>
        </w:rPr>
        <w:t>世界の利用者と日本の利用者との利用頻度</w:t>
      </w:r>
      <w:r w:rsidR="0033668A">
        <w:rPr>
          <w:rFonts w:ascii="Times New Roman" w:hAnsi="Times New Roman" w:hint="eastAsia"/>
        </w:rPr>
        <w:t>の</w:t>
      </w:r>
      <w:r w:rsidR="00742E7B">
        <w:rPr>
          <w:rFonts w:ascii="Times New Roman" w:hAnsi="Times New Roman" w:hint="eastAsia"/>
        </w:rPr>
        <w:t>統計をはかってみる．</w:t>
      </w:r>
    </w:p>
    <w:p w:rsidR="00C20326" w:rsidRPr="0033668A" w:rsidRDefault="00C2032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C643B4" w:rsidRDefault="00C20326" w:rsidP="001524F6">
      <w:pPr>
        <w:rPr>
          <w:rFonts w:ascii="Times New Roman" w:hAnsi="Times New Roman" w:hint="eastAsia"/>
        </w:rPr>
      </w:pPr>
      <w:r w:rsidRPr="00C20326">
        <w:rPr>
          <w:rFonts w:ascii="Times New Roman" w:hAnsi="Times New Roman" w:hint="eastAsia"/>
        </w:rPr>
        <w:t xml:space="preserve">　</w:t>
      </w:r>
      <w:r w:rsidRPr="00C20326">
        <w:rPr>
          <w:rFonts w:ascii="Times New Roman" w:hAnsi="Times New Roman" w:hint="eastAsia"/>
        </w:rPr>
        <w:t>Wikipedia</w:t>
      </w:r>
      <w:r w:rsidRPr="00C20326">
        <w:rPr>
          <w:rFonts w:ascii="Times New Roman" w:hAnsi="Times New Roman" w:hint="eastAsia"/>
        </w:rPr>
        <w:t>はオンライン辞書としては，とても優れており，</w:t>
      </w:r>
      <w:r>
        <w:rPr>
          <w:rFonts w:ascii="Times New Roman" w:hAnsi="Times New Roman" w:hint="eastAsia"/>
        </w:rPr>
        <w:t>W</w:t>
      </w:r>
      <w:r w:rsidRPr="00C20326">
        <w:rPr>
          <w:rFonts w:ascii="Times New Roman" w:hAnsi="Times New Roman" w:hint="eastAsia"/>
        </w:rPr>
        <w:t>ikipedia</w:t>
      </w:r>
      <w:r w:rsidRPr="00C20326">
        <w:rPr>
          <w:rFonts w:ascii="Times New Roman" w:hAnsi="Times New Roman" w:hint="eastAsia"/>
        </w:rPr>
        <w:t>マイニング</w:t>
      </w:r>
      <w:r w:rsidR="00742E7B">
        <w:rPr>
          <w:rFonts w:ascii="Times New Roman" w:hAnsi="Times New Roman" w:hint="eastAsia"/>
        </w:rPr>
        <w:t>[4]</w:t>
      </w:r>
      <w:r w:rsidR="0033668A">
        <w:rPr>
          <w:rFonts w:ascii="Times New Roman" w:hAnsi="Times New Roman" w:hint="eastAsia"/>
        </w:rPr>
        <w:t>によると，言葉の意味に</w:t>
      </w:r>
      <w:r w:rsidRPr="00C20326">
        <w:rPr>
          <w:rFonts w:ascii="Times New Roman" w:hAnsi="Times New Roman" w:hint="eastAsia"/>
        </w:rPr>
        <w:t>Web</w:t>
      </w:r>
      <w:r w:rsidR="0033668A">
        <w:rPr>
          <w:rFonts w:ascii="Times New Roman" w:hAnsi="Times New Roman" w:hint="eastAsia"/>
        </w:rPr>
        <w:t>コーパスより</w:t>
      </w:r>
      <w:r w:rsidRPr="00C20326">
        <w:rPr>
          <w:rFonts w:ascii="Times New Roman" w:hAnsi="Times New Roman" w:hint="eastAsia"/>
        </w:rPr>
        <w:t>ハイパーリンクなどを</w:t>
      </w:r>
      <w:r w:rsidR="00742E7B">
        <w:rPr>
          <w:rFonts w:ascii="Times New Roman" w:hAnsi="Times New Roman" w:hint="eastAsia"/>
        </w:rPr>
        <w:t>用いて，</w:t>
      </w:r>
      <w:r w:rsidR="0033668A">
        <w:rPr>
          <w:rFonts w:ascii="Times New Roman" w:hAnsi="Times New Roman" w:hint="eastAsia"/>
        </w:rPr>
        <w:t>言葉</w:t>
      </w:r>
      <w:r w:rsidR="00742E7B">
        <w:rPr>
          <w:rFonts w:ascii="Times New Roman" w:hAnsi="Times New Roman" w:hint="eastAsia"/>
        </w:rPr>
        <w:t>に文の流れに適した意味を</w:t>
      </w:r>
      <w:r w:rsidRPr="00C20326">
        <w:rPr>
          <w:rFonts w:ascii="Times New Roman" w:hAnsi="Times New Roman" w:hint="eastAsia"/>
        </w:rPr>
        <w:t>付け</w:t>
      </w:r>
      <w:r w:rsidR="0033668A">
        <w:rPr>
          <w:rFonts w:ascii="Times New Roman" w:hAnsi="Times New Roman" w:hint="eastAsia"/>
        </w:rPr>
        <w:t>ている．この</w:t>
      </w:r>
      <w:r w:rsidRPr="00C20326">
        <w:rPr>
          <w:rFonts w:ascii="Times New Roman" w:hAnsi="Times New Roman" w:hint="eastAsia"/>
        </w:rPr>
        <w:t>ことにより</w:t>
      </w:r>
      <w:r w:rsidR="0033668A">
        <w:rPr>
          <w:rFonts w:ascii="Times New Roman" w:hAnsi="Times New Roman" w:hint="eastAsia"/>
        </w:rPr>
        <w:t>，</w:t>
      </w:r>
      <w:r w:rsidR="00742E7B">
        <w:rPr>
          <w:rFonts w:ascii="Times New Roman" w:hAnsi="Times New Roman" w:hint="eastAsia"/>
        </w:rPr>
        <w:t>利用者に内容を</w:t>
      </w:r>
      <w:r w:rsidRPr="00C20326">
        <w:rPr>
          <w:rFonts w:ascii="Times New Roman" w:hAnsi="Times New Roman" w:hint="eastAsia"/>
        </w:rPr>
        <w:t>わかりやすくしている</w:t>
      </w:r>
      <w:r w:rsidR="00742E7B">
        <w:rPr>
          <w:rFonts w:ascii="Times New Roman" w:hAnsi="Times New Roman" w:hint="eastAsia"/>
        </w:rPr>
        <w:t>ため多くの人々に使われている</w:t>
      </w:r>
      <w:r w:rsidR="0033668A">
        <w:rPr>
          <w:rFonts w:ascii="Times New Roman" w:hAnsi="Times New Roman" w:hint="eastAsia"/>
        </w:rPr>
        <w:t>事がわかった．今後の研究として，</w:t>
      </w:r>
      <w:r w:rsidR="0033668A">
        <w:rPr>
          <w:rFonts w:ascii="Times New Roman" w:hAnsi="Times New Roman" w:hint="eastAsia"/>
        </w:rPr>
        <w:t>Wikipedia</w:t>
      </w:r>
      <w:r w:rsidR="0033668A">
        <w:rPr>
          <w:rFonts w:ascii="Times New Roman" w:hAnsi="Times New Roman" w:hint="eastAsia"/>
        </w:rPr>
        <w:t>の世界の利用者と日本の利用者の利用頻度をはかってみて，どのような傾向があるのかを研究する．</w:t>
      </w:r>
    </w:p>
    <w:p w:rsidR="00C643B4" w:rsidRPr="00742E7B" w:rsidRDefault="00C643B4"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今後の計画</w:t>
      </w:r>
    </w:p>
    <w:p w:rsidR="00C643B4" w:rsidRDefault="00C20326" w:rsidP="0033668A">
      <w:pPr>
        <w:rPr>
          <w:rFonts w:ascii="Times New Roman" w:hAnsi="Times New Roman"/>
        </w:rPr>
      </w:pPr>
      <w:r w:rsidRPr="00C20326">
        <w:rPr>
          <w:rFonts w:ascii="Times New Roman" w:hAnsi="Times New Roman" w:hint="eastAsia"/>
        </w:rPr>
        <w:t xml:space="preserve">　今後の計画では，インターネットを通して，</w:t>
      </w:r>
      <w:r w:rsidRPr="00C20326">
        <w:rPr>
          <w:rFonts w:ascii="Times New Roman" w:hAnsi="Times New Roman" w:hint="eastAsia"/>
        </w:rPr>
        <w:t>Wikipedia</w:t>
      </w:r>
      <w:r w:rsidRPr="00C20326">
        <w:rPr>
          <w:rFonts w:ascii="Times New Roman" w:hAnsi="Times New Roman" w:hint="eastAsia"/>
        </w:rPr>
        <w:t>の協力者拡大の為にはどのようにしたらいいのかを調査する．</w:t>
      </w:r>
      <w:r w:rsidR="00742E7B">
        <w:rPr>
          <w:rFonts w:ascii="Times New Roman" w:hAnsi="Times New Roman" w:hint="eastAsia"/>
        </w:rPr>
        <w:t>世界の利用者と日本の利用者の違いを調査する</w:t>
      </w:r>
      <w:r w:rsidR="0033668A">
        <w:rPr>
          <w:rFonts w:ascii="Times New Roman" w:hAnsi="Times New Roman" w:hint="eastAsia"/>
        </w:rPr>
        <w:t>．</w:t>
      </w:r>
    </w:p>
    <w:p w:rsidR="00260A31" w:rsidRDefault="00260A31" w:rsidP="00260A31">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と使ってプロジェクト・マネジメントを活かすにはどのようにしたらよいのかを研究してみる．</w:t>
      </w:r>
    </w:p>
    <w:p w:rsidR="00C643B4" w:rsidRPr="00260A31" w:rsidRDefault="00C643B4" w:rsidP="00C643B4">
      <w:pPr>
        <w:rPr>
          <w:rFonts w:ascii="Times New Roman" w:hAnsi="Times New Roman"/>
        </w:rPr>
      </w:pPr>
    </w:p>
    <w:p w:rsidR="001524F6" w:rsidRDefault="001524F6" w:rsidP="00C643B4">
      <w:pPr>
        <w:rPr>
          <w:rFonts w:ascii="Times New Roman" w:hAnsi="Times New Roman"/>
        </w:rPr>
      </w:pPr>
      <w:r>
        <w:rPr>
          <w:rFonts w:ascii="Times New Roman" w:hAnsi="Times New Roman" w:hint="eastAsia"/>
        </w:rPr>
        <w:t>参考文献</w:t>
      </w:r>
    </w:p>
    <w:p w:rsidR="00CA501A" w:rsidRPr="00CA501A" w:rsidRDefault="00CA501A" w:rsidP="00CA501A">
      <w:pPr>
        <w:rPr>
          <w:rFonts w:ascii="Times New Roman" w:hAnsi="Times New Roman"/>
        </w:rPr>
      </w:pPr>
      <w:r>
        <w:rPr>
          <w:rFonts w:ascii="Times New Roman" w:hAnsi="Times New Roman" w:hint="eastAsia"/>
        </w:rPr>
        <w:t>[1]</w:t>
      </w:r>
      <w:r w:rsidR="009B0E47">
        <w:rPr>
          <w:rFonts w:ascii="Times New Roman" w:hAnsi="Times New Roman" w:hint="eastAsia"/>
        </w:rPr>
        <w:t>誰か</w:t>
      </w:r>
      <w:r>
        <w:rPr>
          <w:rFonts w:ascii="Times New Roman" w:hAnsi="Times New Roman" w:hint="eastAsia"/>
        </w:rPr>
        <w:t>Wikipedia</w:t>
      </w:r>
      <w:r>
        <w:rPr>
          <w:rFonts w:ascii="Times New Roman" w:hAnsi="Times New Roman" w:hint="eastAsia"/>
        </w:rPr>
        <w:t>が岐路に立っている？</w:t>
      </w:r>
      <w:r>
        <w:rPr>
          <w:rFonts w:ascii="Times New Roman" w:hAnsi="Times New Roman" w:hint="eastAsia"/>
        </w:rPr>
        <w:t>2013.11.2</w:t>
      </w:r>
      <w:hyperlink r:id="rId10" w:history="1">
        <w:r>
          <w:rPr>
            <w:rStyle w:val="a9"/>
          </w:rPr>
          <w:t>http://wired.jp/2013/11/27/the-decline-of-wikipedia/</w:t>
        </w:r>
      </w:hyperlink>
    </w:p>
    <w:p w:rsidR="00E23564" w:rsidRDefault="009B0905" w:rsidP="00C643B4">
      <w:r>
        <w:rPr>
          <w:rFonts w:ascii="Times New Roman" w:hAnsi="Times New Roman" w:hint="eastAsia"/>
        </w:rPr>
        <w:t>[</w:t>
      </w:r>
      <w:r w:rsidR="00CA501A">
        <w:rPr>
          <w:rFonts w:ascii="Times New Roman" w:hAnsi="Times New Roman" w:hint="eastAsia"/>
        </w:rPr>
        <w:t>2</w:t>
      </w:r>
      <w:r>
        <w:rPr>
          <w:rFonts w:ascii="Times New Roman" w:hAnsi="Times New Roman" w:hint="eastAsia"/>
        </w:rPr>
        <w:t>]</w:t>
      </w:r>
      <w:r w:rsidRPr="009B0905">
        <w:t xml:space="preserve"> </w:t>
      </w:r>
      <w:r>
        <w:rPr>
          <w:rFonts w:hint="eastAsia"/>
        </w:rPr>
        <w:t>ウィキペディアの衰退</w:t>
      </w:r>
      <w:r>
        <w:rPr>
          <w:rFonts w:hint="eastAsia"/>
        </w:rPr>
        <w:t>2013</w:t>
      </w:r>
      <w:r w:rsidR="00EC258F">
        <w:rPr>
          <w:rFonts w:hint="eastAsia"/>
        </w:rPr>
        <w:t>.</w:t>
      </w:r>
      <w:r>
        <w:rPr>
          <w:rFonts w:hint="eastAsia"/>
        </w:rPr>
        <w:t>10</w:t>
      </w:r>
      <w:r w:rsidR="00EC258F">
        <w:rPr>
          <w:rFonts w:hint="eastAsia"/>
        </w:rPr>
        <w:t>.</w:t>
      </w:r>
      <w:r>
        <w:rPr>
          <w:rFonts w:hint="eastAsia"/>
        </w:rPr>
        <w:t>23</w:t>
      </w:r>
      <w:r w:rsidR="00E23564" w:rsidRPr="00E23564">
        <w:t xml:space="preserve"> </w:t>
      </w:r>
    </w:p>
    <w:p w:rsidR="00C643B4" w:rsidRDefault="001F4DA5" w:rsidP="00C643B4">
      <w:hyperlink r:id="rId11" w:history="1">
        <w:r w:rsidR="00E23564" w:rsidRPr="00E23564">
          <w:rPr>
            <w:color w:val="0000FF"/>
            <w:u w:val="single"/>
          </w:rPr>
          <w:t>http://www.technologyreview.com/featuredstory/520446/the-decline-of-wikipedia/</w:t>
        </w:r>
      </w:hyperlink>
    </w:p>
    <w:p w:rsidR="00FC17C7" w:rsidRDefault="00E23564" w:rsidP="001524F6">
      <w:pPr>
        <w:rPr>
          <w:rFonts w:ascii="Times New Roman" w:hAnsi="Times New Roman"/>
        </w:rPr>
      </w:pPr>
      <w:r>
        <w:rPr>
          <w:rFonts w:ascii="Times New Roman" w:hAnsi="Times New Roman" w:hint="eastAsia"/>
        </w:rPr>
        <w:t xml:space="preserve"> </w:t>
      </w:r>
      <w:r w:rsidR="002902EC">
        <w:rPr>
          <w:rFonts w:ascii="Times New Roman" w:hAnsi="Times New Roman" w:hint="eastAsia"/>
        </w:rPr>
        <w:t>[3]</w:t>
      </w:r>
      <w:r w:rsidR="002902EC" w:rsidRPr="002902EC">
        <w:rPr>
          <w:rFonts w:hint="eastAsia"/>
        </w:rPr>
        <w:t xml:space="preserve"> </w:t>
      </w:r>
      <w:r w:rsidR="002902EC" w:rsidRPr="002902EC">
        <w:rPr>
          <w:rFonts w:ascii="Times New Roman" w:hAnsi="Times New Roman" w:hint="eastAsia"/>
        </w:rPr>
        <w:t>ウィキペディア日本語版</w:t>
      </w:r>
      <w:r>
        <w:rPr>
          <w:rFonts w:ascii="Times New Roman" w:hAnsi="Times New Roman" w:hint="eastAsia"/>
        </w:rPr>
        <w:t>2013.11.26</w:t>
      </w:r>
    </w:p>
    <w:p w:rsidR="002902EC" w:rsidRDefault="001F4DA5" w:rsidP="001524F6">
      <w:pPr>
        <w:rPr>
          <w:rFonts w:ascii="Times New Roman" w:hAnsi="Times New Roman"/>
        </w:rPr>
      </w:pPr>
      <w:hyperlink r:id="rId12" w:history="1">
        <w:r w:rsidR="00FC17C7" w:rsidRPr="00FC17C7">
          <w:rPr>
            <w:rStyle w:val="a9"/>
            <w:rFonts w:ascii="Times New Roman" w:hAnsi="Times New Roman"/>
          </w:rPr>
          <w:t>http://ja.wikipedia.org/wiki/%E3%82%A6%E3%82%A3%E3%82%AD%E3%83%9A%E3%83%87%E3%82%A3%E3%82%A2%E6%97%A5%E6%9C%AC%E8%AA%9E%E7%89%88</w:t>
        </w:r>
      </w:hyperlink>
    </w:p>
    <w:p w:rsidR="00EC258F" w:rsidRDefault="00EC258F" w:rsidP="001524F6">
      <w:pPr>
        <w:rPr>
          <w:rFonts w:ascii="Times New Roman" w:hAnsi="Times New Roman"/>
        </w:rPr>
      </w:pPr>
      <w:r>
        <w:rPr>
          <w:rFonts w:ascii="Times New Roman" w:hAnsi="Times New Roman" w:hint="eastAsia"/>
        </w:rPr>
        <w:t>[</w:t>
      </w:r>
      <w:r w:rsidR="002902EC">
        <w:rPr>
          <w:rFonts w:ascii="Times New Roman" w:hAnsi="Times New Roman" w:hint="eastAsia"/>
        </w:rPr>
        <w:t>4</w:t>
      </w:r>
      <w:r>
        <w:rPr>
          <w:rFonts w:ascii="Times New Roman" w:hAnsi="Times New Roman" w:hint="eastAsia"/>
        </w:rPr>
        <w:t>]Wikipedia</w:t>
      </w:r>
      <w:r>
        <w:rPr>
          <w:rFonts w:ascii="Times New Roman" w:hAnsi="Times New Roman" w:hint="eastAsia"/>
        </w:rPr>
        <w:t>マイニング</w:t>
      </w:r>
      <w:r>
        <w:rPr>
          <w:rFonts w:ascii="Times New Roman" w:hAnsi="Times New Roman" w:hint="eastAsia"/>
        </w:rPr>
        <w:t>2008.2.18</w:t>
      </w:r>
    </w:p>
    <w:p w:rsidR="00EC258F" w:rsidRDefault="001F4DA5" w:rsidP="001524F6">
      <w:pPr>
        <w:rPr>
          <w:rFonts w:ascii="Times New Roman" w:hAnsi="Times New Roman"/>
        </w:rPr>
      </w:pPr>
      <w:hyperlink r:id="rId13" w:history="1">
        <w:r w:rsidR="00EC258F">
          <w:rPr>
            <w:rStyle w:val="a9"/>
          </w:rPr>
          <w:t>http://sigwp.org/ja/index.php/Wikipedia%E3%83%9E%E3%82%A4%E3%83%8B%E3%83%B3%E3%82%B0</w:t>
        </w:r>
      </w:hyperlink>
    </w:p>
    <w:p w:rsidR="00EC258F" w:rsidRDefault="00FC17C7" w:rsidP="001524F6">
      <w:pPr>
        <w:rPr>
          <w:rFonts w:ascii="Times New Roman" w:hAnsi="Times New Roman"/>
        </w:rPr>
      </w:pPr>
      <w:r>
        <w:rPr>
          <w:rFonts w:ascii="Times New Roman" w:hAnsi="Times New Roman" w:hint="eastAsia"/>
        </w:rPr>
        <w:t>[5]</w:t>
      </w:r>
      <w:r w:rsidRPr="00FC17C7">
        <w:rPr>
          <w:rFonts w:hint="eastAsia"/>
        </w:rPr>
        <w:t xml:space="preserve"> </w:t>
      </w:r>
      <w:r w:rsidRPr="00FC17C7">
        <w:rPr>
          <w:rFonts w:ascii="Times New Roman" w:hAnsi="Times New Roman" w:hint="eastAsia"/>
        </w:rPr>
        <w:t>Wikipedia:</w:t>
      </w:r>
      <w:r w:rsidRPr="00FC17C7">
        <w:rPr>
          <w:rFonts w:ascii="Times New Roman" w:hAnsi="Times New Roman" w:hint="eastAsia"/>
        </w:rPr>
        <w:t>日本語版の統計</w:t>
      </w:r>
      <w:r w:rsidR="004066E1">
        <w:rPr>
          <w:rFonts w:ascii="Times New Roman" w:hAnsi="Times New Roman" w:hint="eastAsia"/>
        </w:rPr>
        <w:t>2013.11.4</w:t>
      </w:r>
    </w:p>
    <w:p w:rsidR="00742E7B" w:rsidRDefault="001F4DA5" w:rsidP="001524F6">
      <w:pPr>
        <w:rPr>
          <w:rStyle w:val="a9"/>
          <w:rFonts w:hint="eastAsia"/>
        </w:rPr>
      </w:pPr>
      <w:hyperlink r:id="rId14" w:history="1">
        <w:r w:rsidR="00FC17C7" w:rsidRPr="00FC17C7">
          <w:rPr>
            <w:rStyle w:val="a9"/>
          </w:rPr>
          <w:t>http://ja.wikipedia.org/wiki/Wikipedia:%E6%97%A5%E6%9C%AC%E8%AA%9E%E7%89%88%E3%81%AE%E7%B5%B1%E8%A8%88</w:t>
        </w:r>
      </w:hyperlink>
    </w:p>
    <w:p w:rsidR="0033668A" w:rsidRDefault="0033668A" w:rsidP="001524F6">
      <w:pPr>
        <w:rPr>
          <w:rStyle w:val="a9"/>
          <w:rFonts w:hint="eastAsia"/>
        </w:rPr>
      </w:pPr>
    </w:p>
    <w:p w:rsidR="0033668A" w:rsidRPr="00742E7B" w:rsidRDefault="0033668A" w:rsidP="001524F6">
      <w:pPr>
        <w:rPr>
          <w:color w:val="0000FF"/>
          <w:u w:val="single"/>
        </w:rPr>
      </w:pPr>
      <w:bookmarkStart w:id="0" w:name="_GoBack"/>
      <w:bookmarkEnd w:id="0"/>
    </w:p>
    <w:sectPr w:rsidR="0033668A" w:rsidRPr="00742E7B" w:rsidSect="007D2E1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DA5" w:rsidRDefault="001F4DA5" w:rsidP="00937055">
      <w:r>
        <w:separator/>
      </w:r>
    </w:p>
  </w:endnote>
  <w:endnote w:type="continuationSeparator" w:id="0">
    <w:p w:rsidR="001F4DA5" w:rsidRDefault="001F4DA5"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DA5" w:rsidRDefault="001F4DA5" w:rsidP="00937055">
      <w:r>
        <w:separator/>
      </w:r>
    </w:p>
  </w:footnote>
  <w:footnote w:type="continuationSeparator" w:id="0">
    <w:p w:rsidR="001F4DA5" w:rsidRDefault="001F4DA5"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56A2A"/>
    <w:rsid w:val="000A60C3"/>
    <w:rsid w:val="001126C4"/>
    <w:rsid w:val="00125C72"/>
    <w:rsid w:val="001524F6"/>
    <w:rsid w:val="001A2673"/>
    <w:rsid w:val="001C5F0E"/>
    <w:rsid w:val="001E5321"/>
    <w:rsid w:val="001F4DA5"/>
    <w:rsid w:val="00210820"/>
    <w:rsid w:val="00260A31"/>
    <w:rsid w:val="002902EC"/>
    <w:rsid w:val="002B208F"/>
    <w:rsid w:val="0033668A"/>
    <w:rsid w:val="00353787"/>
    <w:rsid w:val="0037055B"/>
    <w:rsid w:val="004066E1"/>
    <w:rsid w:val="00437A6A"/>
    <w:rsid w:val="0047299C"/>
    <w:rsid w:val="004C7A28"/>
    <w:rsid w:val="005263B3"/>
    <w:rsid w:val="00541355"/>
    <w:rsid w:val="00547242"/>
    <w:rsid w:val="006B16FE"/>
    <w:rsid w:val="006C0FD1"/>
    <w:rsid w:val="00737584"/>
    <w:rsid w:val="00742E7B"/>
    <w:rsid w:val="007D2E1C"/>
    <w:rsid w:val="007F31D8"/>
    <w:rsid w:val="00827B0D"/>
    <w:rsid w:val="0088091E"/>
    <w:rsid w:val="00937055"/>
    <w:rsid w:val="009B0905"/>
    <w:rsid w:val="009B0E47"/>
    <w:rsid w:val="00AC768A"/>
    <w:rsid w:val="00AF3F67"/>
    <w:rsid w:val="00C20326"/>
    <w:rsid w:val="00C643B4"/>
    <w:rsid w:val="00CA501A"/>
    <w:rsid w:val="00D017EC"/>
    <w:rsid w:val="00D96FA9"/>
    <w:rsid w:val="00DA7C3E"/>
    <w:rsid w:val="00E024CD"/>
    <w:rsid w:val="00E23564"/>
    <w:rsid w:val="00E23F12"/>
    <w:rsid w:val="00E94D69"/>
    <w:rsid w:val="00EB5CA5"/>
    <w:rsid w:val="00EC258F"/>
    <w:rsid w:val="00F97938"/>
    <w:rsid w:val="00FB7485"/>
    <w:rsid w:val="00FC17C7"/>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E024CD"/>
    <w:rPr>
      <w:color w:val="0000FF"/>
      <w:u w:val="single"/>
    </w:rPr>
  </w:style>
  <w:style w:type="character" w:styleId="aa">
    <w:name w:val="FollowedHyperlink"/>
    <w:basedOn w:val="a0"/>
    <w:uiPriority w:val="99"/>
    <w:semiHidden/>
    <w:unhideWhenUsed/>
    <w:rsid w:val="00FC17C7"/>
    <w:rPr>
      <w:color w:val="800080" w:themeColor="followedHyperlink"/>
      <w:u w:val="single"/>
    </w:rPr>
  </w:style>
  <w:style w:type="paragraph" w:styleId="ab">
    <w:name w:val="Balloon Text"/>
    <w:basedOn w:val="a"/>
    <w:link w:val="ac"/>
    <w:uiPriority w:val="99"/>
    <w:semiHidden/>
    <w:unhideWhenUsed/>
    <w:rsid w:val="00DA7C3E"/>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DA7C3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E024CD"/>
    <w:rPr>
      <w:color w:val="0000FF"/>
      <w:u w:val="single"/>
    </w:rPr>
  </w:style>
  <w:style w:type="character" w:styleId="aa">
    <w:name w:val="FollowedHyperlink"/>
    <w:basedOn w:val="a0"/>
    <w:uiPriority w:val="99"/>
    <w:semiHidden/>
    <w:unhideWhenUsed/>
    <w:rsid w:val="00FC17C7"/>
    <w:rPr>
      <w:color w:val="800080" w:themeColor="followedHyperlink"/>
      <w:u w:val="single"/>
    </w:rPr>
  </w:style>
  <w:style w:type="paragraph" w:styleId="ab">
    <w:name w:val="Balloon Text"/>
    <w:basedOn w:val="a"/>
    <w:link w:val="ac"/>
    <w:uiPriority w:val="99"/>
    <w:semiHidden/>
    <w:unhideWhenUsed/>
    <w:rsid w:val="00DA7C3E"/>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DA7C3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gwp.org/ja/index.php/Wikipedia%E3%83%9E%E3%82%A4%E3%83%8B%E3%83%B3%E3%82%B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ja.wikipedia.org/wiki/%E3%82%A6%E3%82%A3%E3%82%AD%E3%83%9A%E3%83%87%E3%82%A3%E3%82%A2%E6%97%A5%E6%9C%AC%E8%AA%9E%E7%89%8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nologyreview.com/featuredstory/520446/the-decline-of-wikipedi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ired.jp/2013/11/27/the-decline-of-wikipedia/"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ja.wikipedia.org/wiki/Wikipedia:%E6%97%A5%E6%9C%AC%E8%AA%9E%E7%89%88%E3%81%AE%E7%B5%B1%E8%A8%88"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Sheet1!$I$29</c:f>
              <c:strCache>
                <c:ptCount val="1"/>
                <c:pt idx="0">
                  <c:v>活動中の登録者数</c:v>
                </c:pt>
              </c:strCache>
            </c:strRef>
          </c:tx>
          <c:marker>
            <c:symbol val="none"/>
          </c:marker>
          <c:cat>
            <c:multiLvlStrRef>
              <c:f>Sheet1!$G$30:$H$53</c:f>
              <c:multiLvlStrCache>
                <c:ptCount val="24"/>
                <c:lvl>
                  <c:pt idx="0">
                    <c:v>1月</c:v>
                  </c:pt>
                  <c:pt idx="1">
                    <c:v>2月</c:v>
                  </c:pt>
                  <c:pt idx="2">
                    <c:v>3月</c:v>
                  </c:pt>
                  <c:pt idx="3">
                    <c:v>4月</c:v>
                  </c:pt>
                  <c:pt idx="4">
                    <c:v>5月</c:v>
                  </c:pt>
                  <c:pt idx="5">
                    <c:v>6月</c:v>
                  </c:pt>
                  <c:pt idx="6">
                    <c:v>7月</c:v>
                  </c:pt>
                  <c:pt idx="7">
                    <c:v>8月</c:v>
                  </c:pt>
                  <c:pt idx="8">
                    <c:v>9月</c:v>
                  </c:pt>
                  <c:pt idx="9">
                    <c:v>10月</c:v>
                  </c:pt>
                  <c:pt idx="10">
                    <c:v>11月</c:v>
                  </c:pt>
                  <c:pt idx="11">
                    <c:v>12月</c:v>
                  </c:pt>
                  <c:pt idx="12">
                    <c:v>1月</c:v>
                  </c:pt>
                  <c:pt idx="13">
                    <c:v>2月</c:v>
                  </c:pt>
                  <c:pt idx="14">
                    <c:v>3月</c:v>
                  </c:pt>
                  <c:pt idx="15">
                    <c:v>4月</c:v>
                  </c:pt>
                  <c:pt idx="16">
                    <c:v>5月</c:v>
                  </c:pt>
                  <c:pt idx="17">
                    <c:v>6月</c:v>
                  </c:pt>
                  <c:pt idx="18">
                    <c:v>7月</c:v>
                  </c:pt>
                  <c:pt idx="19">
                    <c:v>8月</c:v>
                  </c:pt>
                  <c:pt idx="20">
                    <c:v>9月</c:v>
                  </c:pt>
                  <c:pt idx="21">
                    <c:v>10月</c:v>
                  </c:pt>
                  <c:pt idx="22">
                    <c:v>11月</c:v>
                  </c:pt>
                  <c:pt idx="23">
                    <c:v>12月</c:v>
                  </c:pt>
                </c:lvl>
                <c:lvl>
                  <c:pt idx="0">
                    <c:v>2012</c:v>
                  </c:pt>
                  <c:pt idx="12">
                    <c:v>2013</c:v>
                  </c:pt>
                </c:lvl>
              </c:multiLvlStrCache>
            </c:multiLvlStrRef>
          </c:cat>
          <c:val>
            <c:numRef>
              <c:f>Sheet1!$I$30:$I$53</c:f>
              <c:numCache>
                <c:formatCode>General</c:formatCode>
                <c:ptCount val="24"/>
                <c:pt idx="0">
                  <c:v>10750</c:v>
                </c:pt>
                <c:pt idx="1">
                  <c:v>11894</c:v>
                </c:pt>
                <c:pt idx="2">
                  <c:v>11957</c:v>
                </c:pt>
                <c:pt idx="3">
                  <c:v>11968</c:v>
                </c:pt>
                <c:pt idx="4">
                  <c:v>11834</c:v>
                </c:pt>
                <c:pt idx="5">
                  <c:v>11684</c:v>
                </c:pt>
                <c:pt idx="6">
                  <c:v>11725</c:v>
                </c:pt>
                <c:pt idx="7">
                  <c:v>11849</c:v>
                </c:pt>
                <c:pt idx="8">
                  <c:v>11841</c:v>
                </c:pt>
                <c:pt idx="9">
                  <c:v>11819</c:v>
                </c:pt>
                <c:pt idx="10">
                  <c:v>11886</c:v>
                </c:pt>
                <c:pt idx="11">
                  <c:v>11692</c:v>
                </c:pt>
                <c:pt idx="12">
                  <c:v>11446</c:v>
                </c:pt>
                <c:pt idx="13">
                  <c:v>12089</c:v>
                </c:pt>
                <c:pt idx="14">
                  <c:v>12141</c:v>
                </c:pt>
                <c:pt idx="15">
                  <c:v>12165</c:v>
                </c:pt>
                <c:pt idx="16">
                  <c:v>12135</c:v>
                </c:pt>
                <c:pt idx="17">
                  <c:v>11875</c:v>
                </c:pt>
                <c:pt idx="18">
                  <c:v>11859</c:v>
                </c:pt>
                <c:pt idx="19">
                  <c:v>11603</c:v>
                </c:pt>
                <c:pt idx="20">
                  <c:v>11552</c:v>
                </c:pt>
                <c:pt idx="21">
                  <c:v>11481</c:v>
                </c:pt>
                <c:pt idx="22">
                  <c:v>11481</c:v>
                </c:pt>
                <c:pt idx="23">
                  <c:v>10880</c:v>
                </c:pt>
              </c:numCache>
            </c:numRef>
          </c:val>
          <c:smooth val="0"/>
        </c:ser>
        <c:dLbls>
          <c:showLegendKey val="0"/>
          <c:showVal val="0"/>
          <c:showCatName val="0"/>
          <c:showSerName val="0"/>
          <c:showPercent val="0"/>
          <c:showBubbleSize val="0"/>
        </c:dLbls>
        <c:marker val="1"/>
        <c:smooth val="0"/>
        <c:axId val="171485440"/>
        <c:axId val="161701888"/>
      </c:lineChart>
      <c:catAx>
        <c:axId val="171485440"/>
        <c:scaling>
          <c:orientation val="minMax"/>
        </c:scaling>
        <c:delete val="0"/>
        <c:axPos val="b"/>
        <c:majorTickMark val="out"/>
        <c:minorTickMark val="none"/>
        <c:tickLblPos val="nextTo"/>
        <c:crossAx val="161701888"/>
        <c:crosses val="autoZero"/>
        <c:auto val="1"/>
        <c:lblAlgn val="ctr"/>
        <c:lblOffset val="100"/>
        <c:noMultiLvlLbl val="0"/>
      </c:catAx>
      <c:valAx>
        <c:axId val="161701888"/>
        <c:scaling>
          <c:orientation val="minMax"/>
        </c:scaling>
        <c:delete val="0"/>
        <c:axPos val="l"/>
        <c:majorGridlines/>
        <c:numFmt formatCode="General" sourceLinked="1"/>
        <c:majorTickMark val="out"/>
        <c:minorTickMark val="none"/>
        <c:tickLblPos val="nextTo"/>
        <c:crossAx val="1714854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301B4-D23D-41FD-B5D8-4485CCE44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2</Pages>
  <Words>405</Words>
  <Characters>2313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Y.SOGA</cp:lastModifiedBy>
  <cp:revision>11</cp:revision>
  <cp:lastPrinted>2012-11-30T01:50:00Z</cp:lastPrinted>
  <dcterms:created xsi:type="dcterms:W3CDTF">2013-12-05T20:26:00Z</dcterms:created>
  <dcterms:modified xsi:type="dcterms:W3CDTF">2013-12-07T04:44:00Z</dcterms:modified>
</cp:coreProperties>
</file>