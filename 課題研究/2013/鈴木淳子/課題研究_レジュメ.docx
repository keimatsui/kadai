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3BF" w:rsidRPr="0095375C" w:rsidRDefault="007D63BF" w:rsidP="007D63BF">
      <w:pPr>
        <w:jc w:val="center"/>
        <w:rPr>
          <w:rFonts w:ascii="Times New Roman" w:hAnsi="Times New Roman"/>
          <w:b/>
          <w:szCs w:val="21"/>
        </w:rPr>
      </w:pPr>
      <w:r>
        <w:rPr>
          <w:rFonts w:hint="eastAsia"/>
          <w:b/>
        </w:rPr>
        <w:t>物語を使ったプロジェクトマネジメント学習</w:t>
      </w:r>
    </w:p>
    <w:p w:rsidR="007D63BF" w:rsidRDefault="007D63BF" w:rsidP="007D63BF">
      <w:pPr>
        <w:jc w:val="center"/>
        <w:rPr>
          <w:rFonts w:ascii="Times New Roman" w:hAnsi="Times New Roman"/>
        </w:rPr>
      </w:pPr>
      <w:r>
        <w:rPr>
          <w:rFonts w:ascii="Times New Roman" w:hAnsi="Times New Roman" w:hint="eastAsia"/>
        </w:rPr>
        <w:t>PM</w:t>
      </w:r>
      <w:r>
        <w:rPr>
          <w:rFonts w:ascii="Times New Roman" w:hAnsi="Times New Roman" w:hint="eastAsia"/>
        </w:rPr>
        <w:t xml:space="preserve">コース　矢吹研究室　</w:t>
      </w:r>
      <w:r>
        <w:rPr>
          <w:rFonts w:ascii="Times New Roman" w:hAnsi="Times New Roman" w:hint="eastAsia"/>
        </w:rPr>
        <w:t>1142064</w:t>
      </w:r>
      <w:r>
        <w:rPr>
          <w:rFonts w:ascii="Times New Roman" w:hAnsi="Times New Roman" w:hint="eastAsia"/>
        </w:rPr>
        <w:t xml:space="preserve">　鈴木淳子</w:t>
      </w:r>
    </w:p>
    <w:p w:rsidR="007D63BF" w:rsidRDefault="007D63BF" w:rsidP="007D63BF">
      <w:pPr>
        <w:rPr>
          <w:rFonts w:ascii="Times New Roman" w:hAnsi="Times New Roman"/>
        </w:rPr>
      </w:pPr>
    </w:p>
    <w:p w:rsidR="007D63BF" w:rsidRDefault="007D63BF" w:rsidP="007D63BF">
      <w:pPr>
        <w:numPr>
          <w:ilvl w:val="0"/>
          <w:numId w:val="1"/>
        </w:numPr>
        <w:rPr>
          <w:rFonts w:ascii="Times New Roman" w:hAnsi="Times New Roman"/>
        </w:rPr>
      </w:pPr>
      <w:r>
        <w:rPr>
          <w:rFonts w:ascii="Times New Roman" w:hAnsi="Times New Roman" w:hint="eastAsia"/>
        </w:rPr>
        <w:t>研究の背景</w:t>
      </w:r>
    </w:p>
    <w:p w:rsidR="007D63BF" w:rsidRDefault="007D63BF" w:rsidP="007D63BF">
      <w:r>
        <w:rPr>
          <w:rFonts w:hint="eastAsia"/>
        </w:rPr>
        <w:t>1.1</w:t>
      </w:r>
      <w:r>
        <w:rPr>
          <w:rFonts w:hint="eastAsia"/>
        </w:rPr>
        <w:t xml:space="preserve">　物語を用いた知識の取得について</w:t>
      </w:r>
    </w:p>
    <w:p w:rsidR="007D63BF" w:rsidRDefault="007D63BF" w:rsidP="007D63BF">
      <w:r>
        <w:rPr>
          <w:rFonts w:hint="eastAsia"/>
        </w:rPr>
        <w:t xml:space="preserve">　私は知識取得や能力の向上について，物語を用いた知識の取得に興味がある．例えば，テレビアニメやコミックの物語から心理学や仕事術，人間関係スキルの向上方法を取得することである．</w:t>
      </w:r>
    </w:p>
    <w:p w:rsidR="007D63BF" w:rsidRDefault="007D63BF" w:rsidP="007D63BF">
      <w:pPr>
        <w:ind w:firstLineChars="100" w:firstLine="210"/>
      </w:pPr>
      <w:r>
        <w:rPr>
          <w:rFonts w:hint="eastAsia"/>
        </w:rPr>
        <w:t>実際に，源氏物語から女性の気品や男性と女性間の心理を，大人気海賊アニメ「</w:t>
      </w:r>
      <w:r>
        <w:rPr>
          <w:rFonts w:hint="eastAsia"/>
        </w:rPr>
        <w:t>ONEPICE</w:t>
      </w:r>
      <w:r>
        <w:rPr>
          <w:rFonts w:hint="eastAsia"/>
        </w:rPr>
        <w:t>（ワンピース）」の主人公の性格や行動からリーダーシップを，ボクシングアニメ「あしたのジョー」の物語から心理学に触れている書籍やウェブサイトが存在する．</w:t>
      </w:r>
    </w:p>
    <w:p w:rsidR="007D63BF" w:rsidRDefault="007D63BF" w:rsidP="007D63BF">
      <w:pPr>
        <w:ind w:firstLineChars="100" w:firstLine="210"/>
      </w:pPr>
      <w:r>
        <w:rPr>
          <w:rFonts w:hint="eastAsia"/>
        </w:rPr>
        <w:t>私は上記のように物語を用いた方法でプロジェクトマネジメントの知識に触れることができないかと考え，調査した．</w:t>
      </w:r>
    </w:p>
    <w:p w:rsidR="007D63BF" w:rsidRDefault="007D63BF" w:rsidP="007D63BF">
      <w:pPr>
        <w:ind w:firstLineChars="100" w:firstLine="210"/>
      </w:pPr>
      <w:r>
        <w:rPr>
          <w:rFonts w:hint="eastAsia"/>
        </w:rPr>
        <w:t>その結果，アニメやコミックの物語を空想プロジェクトマネジメントとして考察している書籍や，日本の昔話に沿ってプロジェクトマネジメントを学ぶというワークショップ「ＰＭ桃太郎」が開催されていたことがわかった．</w:t>
      </w:r>
    </w:p>
    <w:p w:rsidR="007D63BF" w:rsidRPr="00584850" w:rsidRDefault="007D63BF" w:rsidP="007D63BF"/>
    <w:p w:rsidR="007D63BF" w:rsidRDefault="007D63BF" w:rsidP="007D63BF">
      <w:r>
        <w:rPr>
          <w:rFonts w:hint="eastAsia"/>
        </w:rPr>
        <w:t>1.2</w:t>
      </w:r>
      <w:r>
        <w:rPr>
          <w:rFonts w:hint="eastAsia"/>
        </w:rPr>
        <w:t xml:space="preserve">　</w:t>
      </w:r>
      <w:r>
        <w:rPr>
          <w:rFonts w:hint="eastAsia"/>
        </w:rPr>
        <w:t>PM</w:t>
      </w:r>
      <w:r>
        <w:rPr>
          <w:rFonts w:hint="eastAsia"/>
        </w:rPr>
        <w:t>桃太郎</w:t>
      </w:r>
    </w:p>
    <w:p w:rsidR="007D63BF" w:rsidRDefault="007D63BF" w:rsidP="007D63BF">
      <w:pPr>
        <w:ind w:firstLineChars="100" w:firstLine="210"/>
      </w:pPr>
      <w:r>
        <w:rPr>
          <w:rFonts w:hint="eastAsia"/>
        </w:rPr>
        <w:t xml:space="preserve">　</w:t>
      </w:r>
      <w:r>
        <w:rPr>
          <w:rFonts w:hint="eastAsia"/>
        </w:rPr>
        <w:t>PM</w:t>
      </w:r>
      <w:r>
        <w:rPr>
          <w:rFonts w:hint="eastAsia"/>
        </w:rPr>
        <w:t>桃太郎とは，日本の昔話である「桃太郎」の物語を，一つのプロジェクトとして考え，その物語に沿ってプロジェクトの流れをチームで学ぶワークショップで、</w:t>
      </w:r>
      <w:r>
        <w:rPr>
          <w:rFonts w:hint="eastAsia"/>
        </w:rPr>
        <w:t>自己管理能力や時間管理能力，コミュニケーション能力や集中力といった様々な能力の向上効果が期待されてしている．</w:t>
      </w:r>
    </w:p>
    <w:p w:rsidR="007D63BF" w:rsidRDefault="007D63BF" w:rsidP="007D63BF">
      <w:r>
        <w:rPr>
          <w:rFonts w:hint="eastAsia"/>
        </w:rPr>
        <w:t xml:space="preserve">　</w:t>
      </w:r>
      <w:r>
        <w:rPr>
          <w:rFonts w:hint="eastAsia"/>
        </w:rPr>
        <w:t>2011</w:t>
      </w:r>
      <w:r>
        <w:rPr>
          <w:rFonts w:hint="eastAsia"/>
        </w:rPr>
        <w:t>年</w:t>
      </w:r>
      <w:r>
        <w:rPr>
          <w:rFonts w:hint="eastAsia"/>
        </w:rPr>
        <w:t>3</w:t>
      </w:r>
      <w:r>
        <w:rPr>
          <w:rFonts w:hint="eastAsia"/>
        </w:rPr>
        <w:t>月</w:t>
      </w:r>
      <w:r>
        <w:rPr>
          <w:rFonts w:hint="eastAsia"/>
        </w:rPr>
        <w:t>26</w:t>
      </w:r>
      <w:r>
        <w:rPr>
          <w:rFonts w:hint="eastAsia"/>
        </w:rPr>
        <w:t>日から</w:t>
      </w:r>
      <w:r>
        <w:rPr>
          <w:rFonts w:hint="eastAsia"/>
        </w:rPr>
        <w:t>27</w:t>
      </w:r>
      <w:r>
        <w:rPr>
          <w:rFonts w:hint="eastAsia"/>
        </w:rPr>
        <w:t>日の</w:t>
      </w:r>
      <w:r>
        <w:rPr>
          <w:rFonts w:hint="eastAsia"/>
        </w:rPr>
        <w:t>2</w:t>
      </w:r>
      <w:r>
        <w:rPr>
          <w:rFonts w:hint="eastAsia"/>
        </w:rPr>
        <w:t>日間にかけて奈良県で行われたワークショップの具体的な内容は以下のようなものであった．</w:t>
      </w:r>
    </w:p>
    <w:p w:rsidR="007D63BF" w:rsidRDefault="007D63BF" w:rsidP="007D63BF">
      <w:pPr>
        <w:ind w:firstLineChars="100" w:firstLine="210"/>
      </w:pPr>
      <w:r>
        <w:rPr>
          <w:rFonts w:hint="eastAsia"/>
        </w:rPr>
        <w:t>1</w:t>
      </w:r>
      <w:r>
        <w:rPr>
          <w:rFonts w:hint="eastAsia"/>
        </w:rPr>
        <w:t>日目は，桃太郎の物語に沿ってプロジェクトの目的，プロジェクトの計画，プロジェクトメンバの役割分担，プロジェクトのコスト，プロジェクトの成果物，プロジェクトの利益などをワークシートに書き込みチームでまとめ，基本計画書を作成する．基本計画書を作成した後は，プロジェクトマネジメントに沿って解析を行った．</w:t>
      </w:r>
    </w:p>
    <w:p w:rsidR="007D63BF" w:rsidRDefault="007D63BF" w:rsidP="007D63BF">
      <w:pPr>
        <w:ind w:firstLineChars="100" w:firstLine="210"/>
      </w:pPr>
      <w:r>
        <w:rPr>
          <w:rFonts w:hint="eastAsia"/>
        </w:rPr>
        <w:t>2</w:t>
      </w:r>
      <w:r>
        <w:rPr>
          <w:rFonts w:hint="eastAsia"/>
        </w:rPr>
        <w:t>日目は，</w:t>
      </w:r>
      <w:r>
        <w:rPr>
          <w:rFonts w:hint="eastAsia"/>
        </w:rPr>
        <w:t>1</w:t>
      </w:r>
      <w:r>
        <w:rPr>
          <w:rFonts w:hint="eastAsia"/>
        </w:rPr>
        <w:t>日目に行った作業を基にして「もしも桃太郎がプロジェクトマネジメントを知っていたら？」をテーマにしてチームで独自の物語を交えて絵本を完成させ，</w:t>
      </w:r>
      <w:r>
        <w:rPr>
          <w:rFonts w:hint="eastAsia"/>
        </w:rPr>
        <w:t>QCD</w:t>
      </w:r>
      <w:r>
        <w:rPr>
          <w:rFonts w:hint="eastAsia"/>
        </w:rPr>
        <w:t>評価に当てはめて評価した．</w:t>
      </w:r>
    </w:p>
    <w:p w:rsidR="007D63BF" w:rsidRDefault="007D63BF" w:rsidP="007D63BF">
      <w:r>
        <w:rPr>
          <w:rFonts w:hint="eastAsia"/>
        </w:rPr>
        <w:t xml:space="preserve">　</w:t>
      </w:r>
      <w:r>
        <w:rPr>
          <w:rFonts w:hint="eastAsia"/>
        </w:rPr>
        <w:t>PM</w:t>
      </w:r>
      <w:r>
        <w:rPr>
          <w:rFonts w:hint="eastAsia"/>
        </w:rPr>
        <w:t>桃太郎は，小中学生を対象に考えられたものだが，ワークショップの参加者の年齢層は小中学生に加えて高校生，大学の先生たちや自治体職員，</w:t>
      </w:r>
      <w:r>
        <w:rPr>
          <w:rFonts w:hint="eastAsia"/>
        </w:rPr>
        <w:t>NPO</w:t>
      </w:r>
      <w:r>
        <w:rPr>
          <w:rFonts w:hint="eastAsia"/>
        </w:rPr>
        <w:t>職員等幅広いものであった．</w:t>
      </w:r>
    </w:p>
    <w:p w:rsidR="007D63BF" w:rsidRPr="00515BCE" w:rsidRDefault="007D63BF" w:rsidP="007D63BF">
      <w:pPr>
        <w:ind w:left="360"/>
        <w:rPr>
          <w:rFonts w:ascii="Times New Roman" w:hAnsi="Times New Roman"/>
        </w:rPr>
      </w:pPr>
    </w:p>
    <w:p w:rsidR="007D63BF" w:rsidRDefault="007D63BF" w:rsidP="007D63BF">
      <w:pPr>
        <w:numPr>
          <w:ilvl w:val="0"/>
          <w:numId w:val="1"/>
        </w:numPr>
        <w:rPr>
          <w:rFonts w:ascii="Times New Roman" w:hAnsi="Times New Roman"/>
        </w:rPr>
      </w:pPr>
      <w:r>
        <w:rPr>
          <w:rFonts w:ascii="Times New Roman" w:hAnsi="Times New Roman" w:hint="eastAsia"/>
        </w:rPr>
        <w:t>研究の目的</w:t>
      </w:r>
    </w:p>
    <w:p w:rsidR="007D63BF" w:rsidRDefault="007D63BF" w:rsidP="007D63BF">
      <w:pPr>
        <w:ind w:firstLineChars="100" w:firstLine="210"/>
      </w:pPr>
      <w:r>
        <w:rPr>
          <w:rFonts w:hint="eastAsia"/>
        </w:rPr>
        <w:t>PM</w:t>
      </w:r>
      <w:r>
        <w:rPr>
          <w:rFonts w:hint="eastAsia"/>
        </w:rPr>
        <w:t>桃太郎のように，物語を使ってプロジェクトマネジメントの概要や一連の流れを学習することを試みる．</w:t>
      </w:r>
      <w:r>
        <w:rPr>
          <w:rFonts w:hint="eastAsia"/>
        </w:rPr>
        <w:t>PM</w:t>
      </w:r>
      <w:r>
        <w:rPr>
          <w:rFonts w:hint="eastAsia"/>
        </w:rPr>
        <w:t>学科では，新入生がディズニーランドを題材にプロジェクトマネジメントを学ぶことになっているため，その機会にディズニーの物語でプロジェクトマネジメントを学んでもらうことを計画し，実現する．</w:t>
      </w:r>
      <w:r w:rsidDel="00BA490F">
        <w:rPr>
          <w:rFonts w:hint="eastAsia"/>
        </w:rPr>
        <w:t xml:space="preserve"> </w:t>
      </w:r>
    </w:p>
    <w:p w:rsidR="007D63BF" w:rsidRDefault="007D63BF" w:rsidP="007D63BF">
      <w:pPr>
        <w:rPr>
          <w:rFonts w:ascii="Times New Roman" w:hAnsi="Times New Roman"/>
        </w:rPr>
      </w:pPr>
    </w:p>
    <w:p w:rsidR="007D63BF" w:rsidRDefault="007D63BF" w:rsidP="007D63BF">
      <w:pPr>
        <w:rPr>
          <w:rFonts w:ascii="Times New Roman" w:hAnsi="Times New Roman" w:hint="eastAsia"/>
        </w:rPr>
      </w:pPr>
    </w:p>
    <w:p w:rsidR="007D63BF" w:rsidRDefault="007D63BF" w:rsidP="007D63BF">
      <w:pPr>
        <w:rPr>
          <w:rFonts w:ascii="Times New Roman" w:hAnsi="Times New Roman" w:hint="eastAsia"/>
        </w:rPr>
      </w:pPr>
    </w:p>
    <w:p w:rsidR="007D63BF" w:rsidRPr="00515BCE" w:rsidRDefault="007D63BF" w:rsidP="007D63BF">
      <w:pPr>
        <w:rPr>
          <w:rFonts w:ascii="Times New Roman" w:hAnsi="Times New Roman"/>
        </w:rPr>
      </w:pPr>
    </w:p>
    <w:p w:rsidR="007D63BF" w:rsidRDefault="007D63BF" w:rsidP="007D63BF">
      <w:pPr>
        <w:numPr>
          <w:ilvl w:val="0"/>
          <w:numId w:val="1"/>
        </w:numPr>
        <w:rPr>
          <w:rFonts w:ascii="Times New Roman" w:hAnsi="Times New Roman"/>
        </w:rPr>
      </w:pPr>
      <w:r>
        <w:rPr>
          <w:rFonts w:ascii="Times New Roman" w:hAnsi="Times New Roman" w:hint="eastAsia"/>
        </w:rPr>
        <w:lastRenderedPageBreak/>
        <w:t>プロジェクトマネジメントとの関連</w:t>
      </w:r>
    </w:p>
    <w:p w:rsidR="007D63BF" w:rsidRDefault="007D63BF" w:rsidP="007D63BF">
      <w:pPr>
        <w:ind w:firstLineChars="100" w:firstLine="210"/>
      </w:pPr>
      <w:r>
        <w:rPr>
          <w:rFonts w:hint="eastAsia"/>
        </w:rPr>
        <w:t>本研究は，題材をプロジェクトの概要や流れに沿って整理しながら学ぶことができるので，プロジェクトマネジメント全体に関連する．</w:t>
      </w:r>
    </w:p>
    <w:p w:rsidR="007D63BF" w:rsidRDefault="007D63BF" w:rsidP="007D63BF">
      <w:pPr>
        <w:ind w:firstLineChars="100" w:firstLine="210"/>
        <w:rPr>
          <w:rFonts w:ascii="Times New Roman" w:hAnsi="Times New Roman"/>
        </w:rPr>
      </w:pPr>
    </w:p>
    <w:p w:rsidR="007D63BF" w:rsidRDefault="007D63BF" w:rsidP="007D63BF">
      <w:pPr>
        <w:numPr>
          <w:ilvl w:val="0"/>
          <w:numId w:val="1"/>
        </w:numPr>
        <w:rPr>
          <w:rFonts w:ascii="Times New Roman" w:hAnsi="Times New Roman"/>
        </w:rPr>
      </w:pPr>
      <w:r>
        <w:rPr>
          <w:rFonts w:ascii="Times New Roman" w:hAnsi="Times New Roman" w:hint="eastAsia"/>
        </w:rPr>
        <w:t>研究の方法</w:t>
      </w:r>
    </w:p>
    <w:p w:rsidR="007D63BF" w:rsidRDefault="007D63BF" w:rsidP="007D63BF">
      <w:pPr>
        <w:ind w:firstLineChars="100" w:firstLine="210"/>
      </w:pPr>
      <w:r>
        <w:rPr>
          <w:rFonts w:hint="eastAsia"/>
        </w:rPr>
        <w:t>以下の順番で研究を進める計画である．</w:t>
      </w:r>
    </w:p>
    <w:p w:rsidR="007D63BF" w:rsidRDefault="007D63BF" w:rsidP="007D63BF">
      <w:r>
        <w:rPr>
          <w:rFonts w:hint="eastAsia"/>
        </w:rPr>
        <w:t xml:space="preserve">　①</w:t>
      </w:r>
      <w:r>
        <w:rPr>
          <w:rFonts w:hint="eastAsia"/>
        </w:rPr>
        <w:t>PM</w:t>
      </w:r>
      <w:r>
        <w:rPr>
          <w:rFonts w:hint="eastAsia"/>
        </w:rPr>
        <w:t>桃太郎ワークショップをほかの日本昔話に沿って自分で行う．</w:t>
      </w:r>
    </w:p>
    <w:p w:rsidR="007D63BF" w:rsidRDefault="007D63BF" w:rsidP="007D63BF">
      <w:r>
        <w:rPr>
          <w:rFonts w:hint="eastAsia"/>
        </w:rPr>
        <w:t xml:space="preserve">　②①の作業を世界の童話で行う．</w:t>
      </w:r>
    </w:p>
    <w:p w:rsidR="007D63BF" w:rsidRDefault="007D63BF" w:rsidP="007D63BF">
      <w:r>
        <w:rPr>
          <w:rFonts w:hint="eastAsia"/>
        </w:rPr>
        <w:t xml:space="preserve">　③</w:t>
      </w:r>
      <w:r>
        <w:rPr>
          <w:rFonts w:hint="eastAsia"/>
        </w:rPr>
        <w:t>1</w:t>
      </w:r>
      <w:r>
        <w:rPr>
          <w:rFonts w:hint="eastAsia"/>
        </w:rPr>
        <w:t>年次に行われるディズニーランドプロジェクトに導入し，検証する．</w:t>
      </w:r>
    </w:p>
    <w:p w:rsidR="007D63BF" w:rsidRPr="00515BCE" w:rsidRDefault="007D63BF" w:rsidP="007D63BF">
      <w:pPr>
        <w:rPr>
          <w:rFonts w:ascii="Times New Roman" w:hAnsi="Times New Roman"/>
        </w:rPr>
      </w:pPr>
    </w:p>
    <w:p w:rsidR="007D63BF" w:rsidRDefault="007D63BF" w:rsidP="007D63BF">
      <w:pPr>
        <w:numPr>
          <w:ilvl w:val="0"/>
          <w:numId w:val="1"/>
        </w:numPr>
        <w:rPr>
          <w:rFonts w:ascii="Times New Roman" w:hAnsi="Times New Roman"/>
        </w:rPr>
      </w:pPr>
      <w:r>
        <w:rPr>
          <w:rFonts w:ascii="Times New Roman" w:hAnsi="Times New Roman" w:hint="eastAsia"/>
        </w:rPr>
        <w:t>現在の進捗状況</w:t>
      </w:r>
    </w:p>
    <w:p w:rsidR="007D63BF" w:rsidRDefault="007D63BF" w:rsidP="007D63BF">
      <w:pPr>
        <w:ind w:firstLineChars="100" w:firstLine="210"/>
        <w:rPr>
          <w:rFonts w:ascii="Times New Roman" w:hAnsi="Times New Roman"/>
        </w:rPr>
      </w:pPr>
      <w:r>
        <w:rPr>
          <w:rFonts w:ascii="Times New Roman" w:hAnsi="Times New Roman" w:hint="eastAsia"/>
        </w:rPr>
        <w:t>代表的な日本昔話や世界童話を調査し，</w:t>
      </w:r>
      <w:r w:rsidDel="00950348">
        <w:rPr>
          <w:rFonts w:ascii="Times New Roman" w:hAnsi="Times New Roman" w:hint="eastAsia"/>
        </w:rPr>
        <w:t xml:space="preserve"> </w:t>
      </w:r>
      <w:r>
        <w:rPr>
          <w:rFonts w:ascii="Times New Roman" w:hAnsi="Times New Roman" w:hint="eastAsia"/>
        </w:rPr>
        <w:t>PM</w:t>
      </w:r>
      <w:r>
        <w:rPr>
          <w:rFonts w:ascii="Times New Roman" w:hAnsi="Times New Roman" w:hint="eastAsia"/>
        </w:rPr>
        <w:t>桃太郎を参考にプロジェクトマネジメントに関連付けられる要素を探している．</w:t>
      </w:r>
    </w:p>
    <w:p w:rsidR="007D63BF" w:rsidRDefault="007D63BF" w:rsidP="007D63BF">
      <w:pPr>
        <w:ind w:firstLineChars="100" w:firstLine="210"/>
        <w:rPr>
          <w:rFonts w:ascii="Times New Roman" w:hAnsi="Times New Roman"/>
        </w:rPr>
      </w:pPr>
      <w:r>
        <w:rPr>
          <w:rFonts w:ascii="Times New Roman" w:hAnsi="Times New Roman" w:hint="eastAsia"/>
        </w:rPr>
        <w:t>進捗状況について例を挙げると，日本昔話でいわれている三大太郎，つまり桃太郎・浦島太郎・金太郎について調査している．桃太郎は</w:t>
      </w:r>
      <w:r>
        <w:rPr>
          <w:rFonts w:ascii="Times New Roman" w:hAnsi="Times New Roman" w:hint="eastAsia"/>
        </w:rPr>
        <w:t>PM</w:t>
      </w:r>
      <w:r>
        <w:rPr>
          <w:rFonts w:ascii="Times New Roman" w:hAnsi="Times New Roman" w:hint="eastAsia"/>
        </w:rPr>
        <w:t>桃太郎の題材ではあるが，そのワークショップの内容をよく理解するために，調査し直している．</w:t>
      </w:r>
    </w:p>
    <w:p w:rsidR="007D63BF" w:rsidRPr="005B2819" w:rsidRDefault="007D63BF" w:rsidP="007D63BF">
      <w:pPr>
        <w:rPr>
          <w:rFonts w:ascii="Times New Roman" w:hAnsi="Times New Roman"/>
        </w:rPr>
      </w:pPr>
    </w:p>
    <w:p w:rsidR="007D63BF" w:rsidRDefault="007D63BF" w:rsidP="007D63BF">
      <w:pPr>
        <w:numPr>
          <w:ilvl w:val="0"/>
          <w:numId w:val="1"/>
        </w:numPr>
        <w:rPr>
          <w:rFonts w:ascii="Times New Roman" w:hAnsi="Times New Roman"/>
        </w:rPr>
      </w:pPr>
      <w:r>
        <w:rPr>
          <w:rFonts w:ascii="Times New Roman" w:hAnsi="Times New Roman" w:hint="eastAsia"/>
        </w:rPr>
        <w:t>今後の計画</w:t>
      </w:r>
    </w:p>
    <w:p w:rsidR="007D63BF" w:rsidRPr="00515BCE" w:rsidRDefault="007D63BF" w:rsidP="007D63BF">
      <w:pPr>
        <w:rPr>
          <w:rFonts w:ascii="Times New Roman" w:hAnsi="Times New Roman"/>
        </w:rPr>
      </w:pPr>
      <w:r>
        <w:rPr>
          <w:rFonts w:ascii="Times New Roman" w:hAnsi="Times New Roman" w:hint="eastAsia"/>
        </w:rPr>
        <w:t xml:space="preserve">　以下の計画で実施する．</w:t>
      </w:r>
    </w:p>
    <w:tbl>
      <w:tblPr>
        <w:tblStyle w:val="a3"/>
        <w:tblW w:w="9322" w:type="dxa"/>
        <w:tblLook w:val="04A0" w:firstRow="1" w:lastRow="0" w:firstColumn="1" w:lastColumn="0" w:noHBand="0" w:noVBand="1"/>
      </w:tblPr>
      <w:tblGrid>
        <w:gridCol w:w="2376"/>
        <w:gridCol w:w="6946"/>
      </w:tblGrid>
      <w:tr w:rsidR="007D63BF" w:rsidTr="00000EF4">
        <w:tc>
          <w:tcPr>
            <w:tcW w:w="2376" w:type="dxa"/>
          </w:tcPr>
          <w:p w:rsidR="007D63BF" w:rsidRDefault="007D63BF" w:rsidP="00000EF4">
            <w:pPr>
              <w:jc w:val="center"/>
            </w:pPr>
            <w:r>
              <w:rPr>
                <w:rFonts w:hint="eastAsia"/>
              </w:rPr>
              <w:t>期間</w:t>
            </w:r>
          </w:p>
        </w:tc>
        <w:tc>
          <w:tcPr>
            <w:tcW w:w="6946" w:type="dxa"/>
          </w:tcPr>
          <w:p w:rsidR="007D63BF" w:rsidRDefault="007D63BF" w:rsidP="00000EF4">
            <w:pPr>
              <w:jc w:val="center"/>
            </w:pPr>
            <w:r>
              <w:rPr>
                <w:rFonts w:hint="eastAsia"/>
              </w:rPr>
              <w:t>研究内容</w:t>
            </w:r>
          </w:p>
        </w:tc>
      </w:tr>
      <w:tr w:rsidR="007D63BF" w:rsidTr="00000EF4">
        <w:tc>
          <w:tcPr>
            <w:tcW w:w="2376" w:type="dxa"/>
          </w:tcPr>
          <w:p w:rsidR="007D63BF" w:rsidRDefault="007D63BF" w:rsidP="00000EF4">
            <w:r>
              <w:rPr>
                <w:rFonts w:hint="eastAsia"/>
              </w:rPr>
              <w:t>2013</w:t>
            </w:r>
            <w:r>
              <w:rPr>
                <w:rFonts w:hint="eastAsia"/>
              </w:rPr>
              <w:t>年</w:t>
            </w:r>
            <w:r>
              <w:rPr>
                <w:rFonts w:hint="eastAsia"/>
              </w:rPr>
              <w:t>11</w:t>
            </w:r>
            <w:r>
              <w:rPr>
                <w:rFonts w:hint="eastAsia"/>
              </w:rPr>
              <w:t>月～</w:t>
            </w:r>
            <w:r>
              <w:rPr>
                <w:rFonts w:hint="eastAsia"/>
              </w:rPr>
              <w:t>12</w:t>
            </w:r>
            <w:r>
              <w:rPr>
                <w:rFonts w:hint="eastAsia"/>
              </w:rPr>
              <w:t>月</w:t>
            </w:r>
          </w:p>
        </w:tc>
        <w:tc>
          <w:tcPr>
            <w:tcW w:w="6946" w:type="dxa"/>
          </w:tcPr>
          <w:p w:rsidR="007D63BF" w:rsidRDefault="007D63BF" w:rsidP="00000EF4">
            <w:pPr>
              <w:jc w:val="left"/>
            </w:pPr>
            <w:r>
              <w:rPr>
                <w:rFonts w:hint="eastAsia"/>
              </w:rPr>
              <w:t>昔話のワークショップを一人で行う</w:t>
            </w:r>
          </w:p>
        </w:tc>
      </w:tr>
      <w:tr w:rsidR="007D63BF" w:rsidRPr="00071A5E" w:rsidTr="00000EF4">
        <w:tc>
          <w:tcPr>
            <w:tcW w:w="2376" w:type="dxa"/>
          </w:tcPr>
          <w:p w:rsidR="007D63BF" w:rsidRDefault="007D63BF" w:rsidP="00000EF4">
            <w:r>
              <w:rPr>
                <w:rFonts w:hint="eastAsia"/>
              </w:rPr>
              <w:t>2014</w:t>
            </w:r>
            <w:r>
              <w:rPr>
                <w:rFonts w:hint="eastAsia"/>
              </w:rPr>
              <w:t>年</w:t>
            </w:r>
            <w:r>
              <w:rPr>
                <w:rFonts w:hint="eastAsia"/>
              </w:rPr>
              <w:t>1</w:t>
            </w:r>
            <w:r>
              <w:rPr>
                <w:rFonts w:hint="eastAsia"/>
              </w:rPr>
              <w:t>月～</w:t>
            </w:r>
            <w:r>
              <w:rPr>
                <w:rFonts w:hint="eastAsia"/>
              </w:rPr>
              <w:t>2</w:t>
            </w:r>
            <w:r>
              <w:rPr>
                <w:rFonts w:hint="eastAsia"/>
              </w:rPr>
              <w:t>月</w:t>
            </w:r>
          </w:p>
        </w:tc>
        <w:tc>
          <w:tcPr>
            <w:tcW w:w="6946" w:type="dxa"/>
          </w:tcPr>
          <w:p w:rsidR="007D63BF" w:rsidRDefault="007D63BF" w:rsidP="00000EF4">
            <w:pPr>
              <w:jc w:val="left"/>
            </w:pPr>
            <w:r>
              <w:rPr>
                <w:rFonts w:hint="eastAsia"/>
              </w:rPr>
              <w:t>ディズニーランドワークショップのオリエンテーションを一人で行う</w:t>
            </w:r>
          </w:p>
        </w:tc>
      </w:tr>
      <w:tr w:rsidR="007D63BF" w:rsidTr="00000EF4">
        <w:tc>
          <w:tcPr>
            <w:tcW w:w="2376" w:type="dxa"/>
          </w:tcPr>
          <w:p w:rsidR="007D63BF" w:rsidRDefault="007D63BF" w:rsidP="00000EF4">
            <w:r>
              <w:rPr>
                <w:rFonts w:hint="eastAsia"/>
              </w:rPr>
              <w:t>2014</w:t>
            </w:r>
            <w:r>
              <w:rPr>
                <w:rFonts w:hint="eastAsia"/>
              </w:rPr>
              <w:t>年</w:t>
            </w:r>
            <w:r>
              <w:rPr>
                <w:rFonts w:hint="eastAsia"/>
              </w:rPr>
              <w:t>3</w:t>
            </w:r>
            <w:r>
              <w:rPr>
                <w:rFonts w:hint="eastAsia"/>
              </w:rPr>
              <w:t>月～</w:t>
            </w:r>
            <w:r>
              <w:rPr>
                <w:rFonts w:hint="eastAsia"/>
              </w:rPr>
              <w:t>4</w:t>
            </w:r>
            <w:r>
              <w:rPr>
                <w:rFonts w:hint="eastAsia"/>
              </w:rPr>
              <w:t>月</w:t>
            </w:r>
          </w:p>
        </w:tc>
        <w:tc>
          <w:tcPr>
            <w:tcW w:w="6946" w:type="dxa"/>
          </w:tcPr>
          <w:p w:rsidR="007D63BF" w:rsidRDefault="007D63BF" w:rsidP="00000EF4">
            <w:pPr>
              <w:jc w:val="left"/>
            </w:pPr>
            <w:r>
              <w:rPr>
                <w:rFonts w:hint="eastAsia"/>
              </w:rPr>
              <w:t>ワークショップの計画および準備</w:t>
            </w:r>
          </w:p>
        </w:tc>
      </w:tr>
      <w:tr w:rsidR="007D63BF" w:rsidTr="00000EF4">
        <w:tc>
          <w:tcPr>
            <w:tcW w:w="2376" w:type="dxa"/>
          </w:tcPr>
          <w:p w:rsidR="007D63BF" w:rsidRDefault="007D63BF" w:rsidP="00000EF4">
            <w:r>
              <w:rPr>
                <w:rFonts w:hint="eastAsia"/>
              </w:rPr>
              <w:t>2014</w:t>
            </w:r>
            <w:r>
              <w:rPr>
                <w:rFonts w:hint="eastAsia"/>
              </w:rPr>
              <w:t>年</w:t>
            </w:r>
            <w:r>
              <w:rPr>
                <w:rFonts w:hint="eastAsia"/>
              </w:rPr>
              <w:t>4</w:t>
            </w:r>
            <w:r>
              <w:rPr>
                <w:rFonts w:hint="eastAsia"/>
              </w:rPr>
              <w:t>月～</w:t>
            </w:r>
            <w:r>
              <w:rPr>
                <w:rFonts w:hint="eastAsia"/>
              </w:rPr>
              <w:t>7</w:t>
            </w:r>
            <w:r>
              <w:rPr>
                <w:rFonts w:hint="eastAsia"/>
              </w:rPr>
              <w:t>月</w:t>
            </w:r>
          </w:p>
        </w:tc>
        <w:tc>
          <w:tcPr>
            <w:tcW w:w="6946" w:type="dxa"/>
          </w:tcPr>
          <w:p w:rsidR="007D63BF" w:rsidRDefault="007D63BF" w:rsidP="00000EF4">
            <w:pPr>
              <w:jc w:val="left"/>
            </w:pPr>
            <w:r>
              <w:rPr>
                <w:rFonts w:hint="eastAsia"/>
              </w:rPr>
              <w:t>1</w:t>
            </w:r>
            <w:r>
              <w:rPr>
                <w:rFonts w:hint="eastAsia"/>
              </w:rPr>
              <w:t>年生に対して，ワークショップを行う</w:t>
            </w:r>
          </w:p>
        </w:tc>
      </w:tr>
      <w:tr w:rsidR="007D63BF" w:rsidTr="00000EF4">
        <w:tc>
          <w:tcPr>
            <w:tcW w:w="2376" w:type="dxa"/>
          </w:tcPr>
          <w:p w:rsidR="007D63BF" w:rsidRDefault="007D63BF" w:rsidP="00000EF4">
            <w:r>
              <w:rPr>
                <w:rFonts w:hint="eastAsia"/>
              </w:rPr>
              <w:t>2014</w:t>
            </w:r>
            <w:r>
              <w:rPr>
                <w:rFonts w:hint="eastAsia"/>
              </w:rPr>
              <w:t>年</w:t>
            </w:r>
            <w:r>
              <w:rPr>
                <w:rFonts w:hint="eastAsia"/>
              </w:rPr>
              <w:t>8</w:t>
            </w:r>
            <w:r>
              <w:rPr>
                <w:rFonts w:hint="eastAsia"/>
              </w:rPr>
              <w:t>月～</w:t>
            </w:r>
            <w:r>
              <w:rPr>
                <w:rFonts w:hint="eastAsia"/>
              </w:rPr>
              <w:t>9</w:t>
            </w:r>
            <w:r>
              <w:rPr>
                <w:rFonts w:hint="eastAsia"/>
              </w:rPr>
              <w:t>月</w:t>
            </w:r>
          </w:p>
        </w:tc>
        <w:tc>
          <w:tcPr>
            <w:tcW w:w="6946" w:type="dxa"/>
          </w:tcPr>
          <w:p w:rsidR="007D63BF" w:rsidRDefault="007D63BF" w:rsidP="00000EF4">
            <w:pPr>
              <w:jc w:val="left"/>
            </w:pPr>
            <w:r>
              <w:rPr>
                <w:rFonts w:hint="eastAsia"/>
              </w:rPr>
              <w:t>ワークショップのまとめ</w:t>
            </w:r>
          </w:p>
        </w:tc>
      </w:tr>
      <w:tr w:rsidR="007D63BF" w:rsidTr="00000EF4">
        <w:tc>
          <w:tcPr>
            <w:tcW w:w="2376" w:type="dxa"/>
          </w:tcPr>
          <w:p w:rsidR="007D63BF" w:rsidRDefault="007D63BF" w:rsidP="00000EF4">
            <w:r>
              <w:rPr>
                <w:rFonts w:hint="eastAsia"/>
              </w:rPr>
              <w:t>2014</w:t>
            </w:r>
            <w:r>
              <w:rPr>
                <w:rFonts w:hint="eastAsia"/>
              </w:rPr>
              <w:t>年</w:t>
            </w:r>
            <w:r>
              <w:rPr>
                <w:rFonts w:hint="eastAsia"/>
              </w:rPr>
              <w:t>10</w:t>
            </w:r>
            <w:r>
              <w:rPr>
                <w:rFonts w:hint="eastAsia"/>
              </w:rPr>
              <w:t>月～</w:t>
            </w:r>
          </w:p>
        </w:tc>
        <w:tc>
          <w:tcPr>
            <w:tcW w:w="6946" w:type="dxa"/>
          </w:tcPr>
          <w:p w:rsidR="007D63BF" w:rsidRDefault="007D63BF" w:rsidP="00000EF4">
            <w:pPr>
              <w:jc w:val="left"/>
            </w:pPr>
            <w:r>
              <w:rPr>
                <w:rFonts w:hint="eastAsia"/>
              </w:rPr>
              <w:t>卒論執筆</w:t>
            </w:r>
          </w:p>
        </w:tc>
      </w:tr>
    </w:tbl>
    <w:p w:rsidR="007D63BF" w:rsidRDefault="007D63BF" w:rsidP="007D63BF">
      <w:pPr>
        <w:ind w:left="360"/>
        <w:rPr>
          <w:rFonts w:ascii="Times New Roman" w:hAnsi="Times New Roman"/>
        </w:rPr>
      </w:pPr>
    </w:p>
    <w:p w:rsidR="007D63BF" w:rsidRDefault="007D63BF" w:rsidP="007D63BF">
      <w:pPr>
        <w:ind w:left="360"/>
        <w:rPr>
          <w:rFonts w:ascii="Times New Roman" w:hAnsi="Times New Roman"/>
        </w:rPr>
      </w:pPr>
      <w:r>
        <w:rPr>
          <w:rFonts w:ascii="Times New Roman" w:hAnsi="Times New Roman" w:hint="eastAsia"/>
        </w:rPr>
        <w:t>参考文献</w:t>
      </w:r>
    </w:p>
    <w:p w:rsidR="007D63BF" w:rsidRDefault="007D63BF" w:rsidP="007D63BF">
      <w:r>
        <w:rPr>
          <w:rFonts w:hint="eastAsia"/>
        </w:rPr>
        <w:t xml:space="preserve">[1] </w:t>
      </w:r>
      <w:r>
        <w:rPr>
          <w:rFonts w:hint="eastAsia"/>
        </w:rPr>
        <w:t>中嶋秀隆</w:t>
      </w:r>
      <w:r>
        <w:rPr>
          <w:rFonts w:hint="eastAsia"/>
        </w:rPr>
        <w:t xml:space="preserve">. </w:t>
      </w:r>
      <w:r>
        <w:rPr>
          <w:rFonts w:hint="eastAsia"/>
        </w:rPr>
        <w:t>改訂</w:t>
      </w:r>
      <w:r>
        <w:rPr>
          <w:rFonts w:hint="eastAsia"/>
        </w:rPr>
        <w:t>4</w:t>
      </w:r>
      <w:r>
        <w:rPr>
          <w:rFonts w:hint="eastAsia"/>
        </w:rPr>
        <w:t>版</w:t>
      </w:r>
      <w:r>
        <w:rPr>
          <w:rFonts w:hint="eastAsia"/>
        </w:rPr>
        <w:t xml:space="preserve"> PM </w:t>
      </w:r>
      <w:r>
        <w:rPr>
          <w:rFonts w:hint="eastAsia"/>
        </w:rPr>
        <w:t>プロジェクト・マネジメント</w:t>
      </w:r>
      <w:r>
        <w:rPr>
          <w:rFonts w:hint="eastAsia"/>
        </w:rPr>
        <w:t xml:space="preserve">. </w:t>
      </w:r>
      <w:r>
        <w:rPr>
          <w:rFonts w:hint="eastAsia"/>
        </w:rPr>
        <w:t>日本能率協会マネジメントセンター</w:t>
      </w:r>
      <w:r>
        <w:rPr>
          <w:rFonts w:hint="eastAsia"/>
        </w:rPr>
        <w:t>, 2009.</w:t>
      </w:r>
    </w:p>
    <w:p w:rsidR="007D63BF" w:rsidRDefault="007D63BF" w:rsidP="007D63BF">
      <w:r>
        <w:rPr>
          <w:rFonts w:hint="eastAsia"/>
        </w:rPr>
        <w:t xml:space="preserve">[2] </w:t>
      </w:r>
      <w:r>
        <w:rPr>
          <w:rFonts w:hint="eastAsia"/>
        </w:rPr>
        <w:t>浅見淳一</w:t>
      </w:r>
      <w:r>
        <w:rPr>
          <w:rFonts w:hint="eastAsia"/>
        </w:rPr>
        <w:t xml:space="preserve">, </w:t>
      </w:r>
      <w:r>
        <w:rPr>
          <w:rFonts w:hint="eastAsia"/>
        </w:rPr>
        <w:t>中嶋秀隆</w:t>
      </w:r>
      <w:r>
        <w:rPr>
          <w:rFonts w:hint="eastAsia"/>
        </w:rPr>
        <w:t xml:space="preserve">. </w:t>
      </w:r>
      <w:r>
        <w:rPr>
          <w:rFonts w:hint="eastAsia"/>
        </w:rPr>
        <w:t>プロジェクトマネジメント理論編</w:t>
      </w:r>
      <w:r>
        <w:rPr>
          <w:rFonts w:hint="eastAsia"/>
        </w:rPr>
        <w:t xml:space="preserve">. </w:t>
      </w:r>
      <w:r>
        <w:rPr>
          <w:rFonts w:hint="eastAsia"/>
        </w:rPr>
        <w:t>総合法令出版株式会社</w:t>
      </w:r>
      <w:r>
        <w:rPr>
          <w:rFonts w:hint="eastAsia"/>
        </w:rPr>
        <w:t>, 2009.</w:t>
      </w:r>
    </w:p>
    <w:p w:rsidR="007D63BF" w:rsidRDefault="007D63BF" w:rsidP="007D63BF">
      <w:r>
        <w:rPr>
          <w:rFonts w:hint="eastAsia"/>
        </w:rPr>
        <w:t xml:space="preserve">[3] </w:t>
      </w:r>
      <w:r>
        <w:rPr>
          <w:rFonts w:hint="eastAsia"/>
        </w:rPr>
        <w:t>司馬紅太郎</w:t>
      </w:r>
      <w:r>
        <w:rPr>
          <w:rFonts w:hint="eastAsia"/>
        </w:rPr>
        <w:t xml:space="preserve">, </w:t>
      </w:r>
      <w:r>
        <w:rPr>
          <w:rFonts w:hint="eastAsia"/>
        </w:rPr>
        <w:t>庄司敏浩</w:t>
      </w:r>
      <w:r>
        <w:rPr>
          <w:rFonts w:hint="eastAsia"/>
        </w:rPr>
        <w:t xml:space="preserve">, </w:t>
      </w:r>
      <w:r>
        <w:rPr>
          <w:rFonts w:hint="eastAsia"/>
        </w:rPr>
        <w:t>西澤利治</w:t>
      </w:r>
      <w:r>
        <w:rPr>
          <w:rFonts w:hint="eastAsia"/>
        </w:rPr>
        <w:t xml:space="preserve">, </w:t>
      </w:r>
      <w:r>
        <w:rPr>
          <w:rFonts w:hint="eastAsia"/>
        </w:rPr>
        <w:t>久手堅憲之</w:t>
      </w:r>
      <w:r>
        <w:rPr>
          <w:rFonts w:hint="eastAsia"/>
        </w:rPr>
        <w:t xml:space="preserve">. </w:t>
      </w:r>
      <w:r>
        <w:rPr>
          <w:rFonts w:hint="eastAsia"/>
        </w:rPr>
        <w:t>空想プロジェクトマネジメント読本</w:t>
      </w:r>
      <w:r>
        <w:rPr>
          <w:rFonts w:hint="eastAsia"/>
        </w:rPr>
        <w:t xml:space="preserve">. </w:t>
      </w:r>
      <w:r>
        <w:rPr>
          <w:rFonts w:hint="eastAsia"/>
        </w:rPr>
        <w:t>株式会社技術評論社</w:t>
      </w:r>
      <w:r>
        <w:rPr>
          <w:rFonts w:hint="eastAsia"/>
        </w:rPr>
        <w:t>, 2005</w:t>
      </w:r>
    </w:p>
    <w:p w:rsidR="007D63BF" w:rsidRDefault="007D63BF" w:rsidP="007D63BF">
      <w:r>
        <w:rPr>
          <w:rFonts w:hint="eastAsia"/>
        </w:rPr>
        <w:t xml:space="preserve">[4] </w:t>
      </w:r>
      <w:bookmarkStart w:id="0" w:name="_GoBack"/>
      <w:bookmarkEnd w:id="0"/>
      <w:r>
        <w:rPr>
          <w:rFonts w:hint="eastAsia"/>
        </w:rPr>
        <w:t xml:space="preserve">Project Management Institute. </w:t>
      </w:r>
      <w:r>
        <w:rPr>
          <w:rFonts w:hint="eastAsia"/>
        </w:rPr>
        <w:t>プロジェクトマネジメント知識体系ガイド（</w:t>
      </w:r>
      <w:r>
        <w:rPr>
          <w:rFonts w:hint="eastAsia"/>
        </w:rPr>
        <w:t>PMBOK</w:t>
      </w:r>
      <w:r>
        <w:rPr>
          <w:rFonts w:hint="eastAsia"/>
        </w:rPr>
        <w:t>ガイド）第</w:t>
      </w:r>
      <w:r>
        <w:rPr>
          <w:rFonts w:hint="eastAsia"/>
        </w:rPr>
        <w:t>4</w:t>
      </w:r>
      <w:r>
        <w:rPr>
          <w:rFonts w:hint="eastAsia"/>
        </w:rPr>
        <w:t>版</w:t>
      </w:r>
      <w:r>
        <w:rPr>
          <w:rFonts w:hint="eastAsia"/>
        </w:rPr>
        <w:t>, 2009.</w:t>
      </w:r>
    </w:p>
    <w:p w:rsidR="007D63BF" w:rsidRPr="001524F6" w:rsidRDefault="007D63BF" w:rsidP="007D63BF"/>
    <w:p w:rsidR="00CC363F" w:rsidRDefault="00CC363F"/>
    <w:sectPr w:rsidR="00CC363F" w:rsidSect="00515BCE">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3BF"/>
    <w:rsid w:val="007D63BF"/>
    <w:rsid w:val="00CC3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3BF"/>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D63BF"/>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3BF"/>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D63BF"/>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suzuki</dc:creator>
  <cp:lastModifiedBy>suzuki</cp:lastModifiedBy>
  <cp:revision>1</cp:revision>
  <dcterms:created xsi:type="dcterms:W3CDTF">2013-12-13T02:45:00Z</dcterms:created>
  <dcterms:modified xsi:type="dcterms:W3CDTF">2013-12-13T02:46:00Z</dcterms:modified>
</cp:coreProperties>
</file>