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F77" w:rsidRDefault="006A1F77" w:rsidP="000A60C3">
      <w:pPr>
        <w:jc w:val="center"/>
        <w:rPr>
          <w:rFonts w:ascii="Times New Roman" w:hAnsi="Times New Roman"/>
          <w:b/>
          <w:szCs w:val="21"/>
        </w:rPr>
      </w:pPr>
      <w:r>
        <w:rPr>
          <w:rFonts w:ascii="Times New Roman" w:hAnsi="Times New Roman" w:hint="eastAsia"/>
          <w:b/>
          <w:szCs w:val="21"/>
        </w:rPr>
        <w:t>マネジメントゲーム</w:t>
      </w:r>
      <w:r w:rsidR="005534C3">
        <w:rPr>
          <w:rFonts w:ascii="Times New Roman" w:hAnsi="Times New Roman" w:hint="eastAsia"/>
          <w:b/>
          <w:szCs w:val="21"/>
        </w:rPr>
        <w:t>と</w:t>
      </w:r>
      <w:r w:rsidR="00BF15BC">
        <w:rPr>
          <w:rFonts w:ascii="Times New Roman" w:hAnsi="Times New Roman" w:hint="eastAsia"/>
          <w:b/>
          <w:szCs w:val="21"/>
        </w:rPr>
        <w:t>スマートフォン</w:t>
      </w:r>
      <w:r w:rsidR="005534C3">
        <w:rPr>
          <w:rFonts w:ascii="Times New Roman" w:hAnsi="Times New Roman" w:hint="eastAsia"/>
          <w:b/>
          <w:szCs w:val="21"/>
        </w:rPr>
        <w:t>アプリ</w:t>
      </w:r>
      <w:r>
        <w:rPr>
          <w:rFonts w:ascii="Times New Roman" w:hAnsi="Times New Roman" w:hint="eastAsia"/>
          <w:b/>
          <w:szCs w:val="21"/>
        </w:rPr>
        <w:t>に関する研究</w:t>
      </w:r>
    </w:p>
    <w:p w:rsidR="001524F6" w:rsidRDefault="000A60C3" w:rsidP="000A60C3">
      <w:pPr>
        <w:jc w:val="center"/>
        <w:rPr>
          <w:rFonts w:ascii="Times New Roman" w:hAnsi="Times New Roman"/>
        </w:rPr>
      </w:pPr>
      <w:r>
        <w:rPr>
          <w:rFonts w:ascii="Times New Roman" w:hAnsi="Times New Roman" w:hint="eastAsia"/>
        </w:rPr>
        <w:t>PM</w:t>
      </w:r>
      <w:r>
        <w:rPr>
          <w:rFonts w:ascii="Times New Roman" w:hAnsi="Times New Roman" w:hint="eastAsia"/>
        </w:rPr>
        <w:t>コース</w:t>
      </w:r>
      <w:r w:rsidR="00F97938">
        <w:rPr>
          <w:rFonts w:ascii="Times New Roman" w:hAnsi="Times New Roman" w:hint="eastAsia"/>
        </w:rPr>
        <w:t xml:space="preserve">　</w:t>
      </w:r>
      <w:r w:rsidR="006A1F77">
        <w:rPr>
          <w:rFonts w:ascii="Times New Roman" w:hAnsi="Times New Roman" w:hint="eastAsia"/>
        </w:rPr>
        <w:t xml:space="preserve">矢吹研究室　</w:t>
      </w:r>
      <w:r w:rsidR="006A1F77">
        <w:rPr>
          <w:rFonts w:ascii="Times New Roman" w:hAnsi="Times New Roman" w:hint="eastAsia"/>
        </w:rPr>
        <w:t>1142003</w:t>
      </w:r>
      <w:r>
        <w:rPr>
          <w:rFonts w:ascii="Times New Roman" w:hAnsi="Times New Roman" w:hint="eastAsia"/>
        </w:rPr>
        <w:t xml:space="preserve">　</w:t>
      </w:r>
      <w:r w:rsidR="006A1F77">
        <w:rPr>
          <w:rFonts w:ascii="Times New Roman" w:hAnsi="Times New Roman" w:hint="eastAsia"/>
        </w:rPr>
        <w:t>赤松　佳紀</w:t>
      </w:r>
    </w:p>
    <w:p w:rsidR="001524F6" w:rsidRPr="00EC4E4E"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ins w:id="0" w:author="yabuki" w:date="2013-12-06T15:26:00Z">
        <w:r w:rsidR="0044763F">
          <w:rPr>
            <w:rFonts w:ascii="Times New Roman" w:hAnsi="Times New Roman" w:hint="eastAsia"/>
          </w:rPr>
          <w:t xml:space="preserve">　</w:t>
        </w:r>
      </w:ins>
      <w:ins w:id="1" w:author="yabuki" w:date="2013-12-06T15:25:00Z">
        <w:r w:rsidR="0044763F">
          <w:rPr>
            <w:rFonts w:ascii="Times New Roman" w:hAnsi="Times New Roman" w:hint="eastAsia"/>
          </w:rPr>
          <w:t>背景が</w:t>
        </w:r>
      </w:ins>
      <w:ins w:id="2" w:author="yabuki" w:date="2013-12-06T15:26:00Z">
        <w:r w:rsidR="0044763F">
          <w:rPr>
            <w:rFonts w:ascii="Times New Roman" w:hAnsi="Times New Roman" w:hint="eastAsia"/>
          </w:rPr>
          <w:t>2</w:t>
        </w:r>
        <w:r w:rsidR="0044763F">
          <w:rPr>
            <w:rFonts w:ascii="Times New Roman" w:hAnsi="Times New Roman" w:hint="eastAsia"/>
          </w:rPr>
          <w:t>つ（マネジメントゲームとスマホ）あるのだから，それらをパラレルの書くのが基本</w:t>
        </w:r>
      </w:ins>
    </w:p>
    <w:p w:rsidR="006726B8" w:rsidRDefault="004F7429" w:rsidP="00E722DE">
      <w:pPr>
        <w:ind w:firstLineChars="100" w:firstLine="210"/>
        <w:rPr>
          <w:rFonts w:ascii="Times New Roman" w:hAnsi="Times New Roman"/>
        </w:rPr>
        <w:pPrChange w:id="3" w:author="yabuki" w:date="2013-12-06T14:52:00Z">
          <w:pPr>
            <w:ind w:leftChars="100" w:left="210" w:firstLineChars="100" w:firstLine="210"/>
          </w:pPr>
        </w:pPrChange>
      </w:pPr>
      <w:del w:id="4" w:author="yabuki" w:date="2013-12-06T15:15:00Z">
        <w:r w:rsidDel="00CC1CB5">
          <w:rPr>
            <w:rFonts w:ascii="Times New Roman" w:hAnsi="Times New Roman" w:hint="eastAsia"/>
          </w:rPr>
          <w:delText>近年</w:delText>
        </w:r>
      </w:del>
      <w:r>
        <w:rPr>
          <w:rFonts w:ascii="Times New Roman" w:hAnsi="Times New Roman" w:hint="eastAsia"/>
        </w:rPr>
        <w:t>マネジメントゲームによる従業員教育を行っている企業が現れはじめている</w:t>
      </w:r>
      <w:r w:rsidR="006726B8">
        <w:rPr>
          <w:rFonts w:ascii="Times New Roman" w:hAnsi="Times New Roman" w:hint="eastAsia"/>
        </w:rPr>
        <w:t>.</w:t>
      </w:r>
      <w:ins w:id="5" w:author="yabuki" w:date="2013-12-06T15:10:00Z">
        <w:r w:rsidR="00EC4E4E">
          <w:rPr>
            <w:rFonts w:ascii="Times New Roman" w:hAnsi="Times New Roman" w:hint="eastAsia"/>
          </w:rPr>
          <w:t>（チェックリスト</w:t>
        </w:r>
        <w:r w:rsidR="00EC4E4E">
          <w:rPr>
            <w:rFonts w:ascii="Times New Roman" w:hAnsi="Times New Roman" w:hint="eastAsia"/>
          </w:rPr>
          <w:t>2</w:t>
        </w:r>
        <w:r w:rsidR="00EC4E4E">
          <w:rPr>
            <w:rFonts w:ascii="Times New Roman" w:hAnsi="Times New Roman" w:hint="eastAsia"/>
          </w:rPr>
          <w:t>）</w:t>
        </w:r>
      </w:ins>
      <w:r>
        <w:rPr>
          <w:rFonts w:ascii="Times New Roman" w:hAnsi="Times New Roman" w:hint="eastAsia"/>
        </w:rPr>
        <w:t>マネジメントゲームとは</w:t>
      </w:r>
      <w:r>
        <w:rPr>
          <w:rFonts w:ascii="Times New Roman" w:hAnsi="Times New Roman" w:hint="eastAsia"/>
        </w:rPr>
        <w:t>,</w:t>
      </w:r>
      <w:r>
        <w:rPr>
          <w:rFonts w:ascii="Times New Roman" w:hAnsi="Times New Roman" w:hint="eastAsia"/>
        </w:rPr>
        <w:t>従業員教育を目的とした経営シュミレーションゲームである</w:t>
      </w:r>
      <w:r>
        <w:rPr>
          <w:rFonts w:ascii="Times New Roman" w:hAnsi="Times New Roman" w:hint="eastAsia"/>
        </w:rPr>
        <w:t>.</w:t>
      </w:r>
      <w:r w:rsidR="00D00E8A" w:rsidRPr="00D00E8A">
        <w:rPr>
          <w:rFonts w:ascii="Times New Roman" w:hAnsi="Times New Roman" w:hint="eastAsia"/>
        </w:rPr>
        <w:t xml:space="preserve"> </w:t>
      </w:r>
      <w:r w:rsidR="00D00E8A">
        <w:rPr>
          <w:rFonts w:ascii="Times New Roman" w:hAnsi="Times New Roman" w:hint="eastAsia"/>
        </w:rPr>
        <w:t xml:space="preserve">[1] </w:t>
      </w:r>
      <w:ins w:id="6" w:author="yabuki" w:date="2013-12-06T15:09:00Z">
        <w:r w:rsidR="00EC4E4E">
          <w:rPr>
            <w:rFonts w:ascii="Times New Roman" w:hAnsi="Times New Roman" w:hint="eastAsia"/>
          </w:rPr>
          <w:t>（チェックリスト</w:t>
        </w:r>
      </w:ins>
      <w:ins w:id="7" w:author="yabuki" w:date="2013-12-06T15:10:00Z">
        <w:r w:rsidR="00EC4E4E">
          <w:rPr>
            <w:rFonts w:ascii="Times New Roman" w:hAnsi="Times New Roman" w:hint="eastAsia"/>
          </w:rPr>
          <w:t>49</w:t>
        </w:r>
      </w:ins>
      <w:ins w:id="8" w:author="yabuki" w:date="2013-12-06T15:09:00Z">
        <w:r w:rsidR="00EC4E4E">
          <w:rPr>
            <w:rFonts w:ascii="Times New Roman" w:hAnsi="Times New Roman" w:hint="eastAsia"/>
          </w:rPr>
          <w:t>）</w:t>
        </w:r>
      </w:ins>
    </w:p>
    <w:p w:rsidR="006726B8" w:rsidRDefault="006726B8" w:rsidP="00E722DE">
      <w:pPr>
        <w:ind w:firstLineChars="100" w:firstLine="210"/>
        <w:rPr>
          <w:rFonts w:ascii="Times New Roman" w:hAnsi="Times New Roman"/>
        </w:rPr>
        <w:pPrChange w:id="9" w:author="yabuki" w:date="2013-12-06T14:52:00Z">
          <w:pPr>
            <w:ind w:leftChars="100" w:left="210" w:firstLineChars="100" w:firstLine="210"/>
          </w:pPr>
        </w:pPrChange>
      </w:pPr>
      <w:r>
        <w:rPr>
          <w:rFonts w:ascii="Times New Roman" w:hAnsi="Times New Roman" w:hint="eastAsia"/>
        </w:rPr>
        <w:t>マネジメントゲームの特徴はゲーム形式で実践的な経営のシミュレーションを行うことができる</w:t>
      </w:r>
      <w:ins w:id="10" w:author="yabuki" w:date="2013-12-06T15:09:00Z">
        <w:r w:rsidR="00EC4E4E">
          <w:rPr>
            <w:rFonts w:ascii="Times New Roman" w:hAnsi="Times New Roman" w:hint="eastAsia"/>
          </w:rPr>
          <w:t>（チェックリスト</w:t>
        </w:r>
        <w:r w:rsidR="00EC4E4E">
          <w:rPr>
            <w:rFonts w:ascii="Times New Roman" w:hAnsi="Times New Roman" w:hint="eastAsia"/>
          </w:rPr>
          <w:t>50</w:t>
        </w:r>
        <w:r w:rsidR="00EC4E4E">
          <w:rPr>
            <w:rFonts w:ascii="Times New Roman" w:hAnsi="Times New Roman" w:hint="eastAsia"/>
          </w:rPr>
          <w:t>）</w:t>
        </w:r>
      </w:ins>
      <w:r>
        <w:rPr>
          <w:rFonts w:ascii="Times New Roman" w:hAnsi="Times New Roman" w:hint="eastAsia"/>
        </w:rPr>
        <w:t>.</w:t>
      </w:r>
      <w:r>
        <w:rPr>
          <w:rFonts w:ascii="Times New Roman" w:hAnsi="Times New Roman" w:hint="eastAsia"/>
        </w:rPr>
        <w:t>さらにルールを変更することで戦略に対するシミュレーションを行うことができる</w:t>
      </w:r>
      <w:r>
        <w:rPr>
          <w:rFonts w:ascii="Times New Roman" w:hAnsi="Times New Roman" w:hint="eastAsia"/>
        </w:rPr>
        <w:t>.</w:t>
      </w:r>
      <w:r w:rsidR="00D26554">
        <w:rPr>
          <w:rFonts w:ascii="Times New Roman" w:hAnsi="Times New Roman" w:hint="eastAsia"/>
        </w:rPr>
        <w:t>[2]</w:t>
      </w:r>
    </w:p>
    <w:p w:rsidR="004F7429" w:rsidRPr="006726B8" w:rsidRDefault="00EC4E4E" w:rsidP="00E722DE">
      <w:pPr>
        <w:rPr>
          <w:rFonts w:ascii="Times New Roman" w:hAnsi="Times New Roman"/>
        </w:rPr>
        <w:pPrChange w:id="11" w:author="yabuki" w:date="2013-12-06T14:52:00Z">
          <w:pPr>
            <w:ind w:leftChars="100" w:left="210"/>
          </w:pPr>
        </w:pPrChange>
      </w:pPr>
      <w:ins w:id="12" w:author="yabuki" w:date="2013-12-06T15:11:00Z">
        <w:r>
          <w:rPr>
            <w:rFonts w:ascii="ＭＳ 明朝" w:hAnsi="ＭＳ 明朝" w:cs="メイリオ" w:hint="eastAsia"/>
            <w:bCs/>
            <w:szCs w:val="18"/>
          </w:rPr>
          <w:t xml:space="preserve">　</w:t>
        </w:r>
      </w:ins>
      <w:r w:rsidR="006726B8">
        <w:rPr>
          <w:rFonts w:ascii="ＭＳ 明朝" w:hAnsi="ＭＳ 明朝" w:cs="メイリオ" w:hint="eastAsia"/>
          <w:bCs/>
          <w:szCs w:val="18"/>
        </w:rPr>
        <w:t>これを元に学生にも実践的なプロジェクトマネジメントのゲームを体験することで学習意欲向上や知識習得が容易になると考えた</w:t>
      </w:r>
      <w:r w:rsidR="006726B8">
        <w:rPr>
          <w:rFonts w:ascii="Times New Roman" w:hAnsi="Times New Roman" w:hint="eastAsia"/>
        </w:rPr>
        <w:t>.</w:t>
      </w:r>
      <w:ins w:id="13" w:author="yabuki" w:date="2013-12-06T15:15:00Z">
        <w:r w:rsidRPr="00EC4E4E">
          <w:rPr>
            <w:rFonts w:ascii="Times New Roman" w:hAnsi="Times New Roman" w:hint="eastAsia"/>
          </w:rPr>
          <w:t xml:space="preserve"> </w:t>
        </w:r>
        <w:r>
          <w:rPr>
            <w:rFonts w:ascii="Times New Roman" w:hAnsi="Times New Roman" w:hint="eastAsia"/>
          </w:rPr>
          <w:t>（チェックリスト</w:t>
        </w:r>
        <w:r>
          <w:rPr>
            <w:rFonts w:ascii="Times New Roman" w:hAnsi="Times New Roman" w:hint="eastAsia"/>
          </w:rPr>
          <w:t>50</w:t>
        </w:r>
        <w:r>
          <w:rPr>
            <w:rFonts w:ascii="Times New Roman" w:hAnsi="Times New Roman" w:hint="eastAsia"/>
          </w:rPr>
          <w:t>）</w:t>
        </w:r>
      </w:ins>
      <w:ins w:id="14" w:author="yabuki" w:date="2013-12-06T15:27:00Z">
        <w:r w:rsidR="0044763F">
          <w:rPr>
            <w:rFonts w:ascii="Times New Roman" w:hAnsi="Times New Roman" w:hint="eastAsia"/>
          </w:rPr>
          <w:t>（これは目的に書けばいい）</w:t>
        </w:r>
      </w:ins>
      <w:r w:rsidR="004F7429" w:rsidRPr="004F7429">
        <w:rPr>
          <w:rFonts w:ascii="ＭＳ 明朝" w:hAnsi="ＭＳ 明朝" w:cs="メイリオ" w:hint="eastAsia"/>
          <w:bCs/>
          <w:szCs w:val="18"/>
        </w:rPr>
        <w:br/>
      </w:r>
      <w:r w:rsidR="005534C3">
        <w:rPr>
          <w:rFonts w:ascii="Times New Roman" w:hAnsi="Times New Roman" w:hint="eastAsia"/>
        </w:rPr>
        <w:t xml:space="preserve">　さらに</w:t>
      </w:r>
      <w:r w:rsidR="005534C3">
        <w:rPr>
          <w:rFonts w:ascii="Times New Roman" w:hAnsi="Times New Roman" w:hint="eastAsia"/>
        </w:rPr>
        <w:t>,</w:t>
      </w:r>
      <w:r w:rsidR="005534C3">
        <w:rPr>
          <w:rFonts w:ascii="Times New Roman" w:hAnsi="Times New Roman" w:hint="eastAsia"/>
        </w:rPr>
        <w:t>スマートフォンの普及によりソーシャルアプリの普及が近年活発化の傾向にあることが考えられる</w:t>
      </w:r>
      <w:r w:rsidR="005534C3">
        <w:rPr>
          <w:rFonts w:ascii="Times New Roman" w:hAnsi="Times New Roman" w:hint="eastAsia"/>
        </w:rPr>
        <w:t>.</w:t>
      </w:r>
      <w:r w:rsidR="005534C3">
        <w:rPr>
          <w:rFonts w:ascii="Times New Roman" w:hAnsi="Times New Roman" w:hint="eastAsia"/>
        </w:rPr>
        <w:t>そのためマネジメントゲームをスマートフォン上で動かすことができれば</w:t>
      </w:r>
      <w:ins w:id="15" w:author="yabuki" w:date="2013-12-06T15:12:00Z">
        <w:r>
          <w:rPr>
            <w:rFonts w:ascii="Times New Roman" w:hAnsi="Times New Roman" w:hint="eastAsia"/>
          </w:rPr>
          <w:t>，</w:t>
        </w:r>
      </w:ins>
      <w:r w:rsidR="005534C3">
        <w:rPr>
          <w:rFonts w:ascii="Times New Roman" w:hAnsi="Times New Roman" w:hint="eastAsia"/>
        </w:rPr>
        <w:t>マネジメントという学問をさらに世の中に広められるのではないかと考えこの研究に着手した</w:t>
      </w:r>
      <w:r w:rsidR="005534C3">
        <w:rPr>
          <w:rFonts w:ascii="Times New Roman" w:hAnsi="Times New Roman" w:hint="eastAsia"/>
        </w:rPr>
        <w:t>.</w:t>
      </w:r>
      <w:ins w:id="16" w:author="yabuki" w:date="2013-12-06T15:26:00Z">
        <w:r w:rsidR="0044763F">
          <w:rPr>
            <w:rFonts w:ascii="Times New Roman" w:hAnsi="Times New Roman" w:hint="eastAsia"/>
          </w:rPr>
          <w:t>（後半</w:t>
        </w:r>
      </w:ins>
      <w:ins w:id="17" w:author="yabuki" w:date="2013-12-06T15:27:00Z">
        <w:r w:rsidR="0044763F">
          <w:rPr>
            <w:rFonts w:ascii="Times New Roman" w:hAnsi="Times New Roman" w:hint="eastAsia"/>
          </w:rPr>
          <w:t>は目的に書けばいい</w:t>
        </w:r>
      </w:ins>
      <w:ins w:id="18" w:author="yabuki" w:date="2013-12-06T15:26:00Z">
        <w:r w:rsidR="0044763F">
          <w:rPr>
            <w:rFonts w:ascii="Times New Roman" w:hAnsi="Times New Roman" w:hint="eastAsia"/>
          </w:rPr>
          <w:t>）</w:t>
        </w:r>
      </w:ins>
    </w:p>
    <w:p w:rsidR="001524F6" w:rsidRDefault="001524F6" w:rsidP="001524F6">
      <w:pPr>
        <w:numPr>
          <w:ilvl w:val="0"/>
          <w:numId w:val="4"/>
        </w:numPr>
        <w:rPr>
          <w:rFonts w:ascii="Times New Roman" w:hAnsi="Times New Roman"/>
        </w:rPr>
      </w:pPr>
      <w:r>
        <w:rPr>
          <w:rFonts w:ascii="Times New Roman" w:hAnsi="Times New Roman" w:hint="eastAsia"/>
        </w:rPr>
        <w:t>研究の目的</w:t>
      </w:r>
      <w:ins w:id="19" w:author="yabuki" w:date="2013-12-06T15:28:00Z">
        <w:r w:rsidR="0044763F">
          <w:rPr>
            <w:rFonts w:ascii="Times New Roman" w:hAnsi="Times New Roman" w:hint="eastAsia"/>
          </w:rPr>
          <w:t>（目的は</w:t>
        </w:r>
      </w:ins>
      <w:ins w:id="20" w:author="yabuki" w:date="2013-12-06T15:29:00Z">
        <w:r w:rsidR="0044763F">
          <w:rPr>
            <w:rFonts w:ascii="Times New Roman" w:hAnsi="Times New Roman" w:hint="eastAsia"/>
          </w:rPr>
          <w:t>，</w:t>
        </w:r>
      </w:ins>
      <w:ins w:id="21" w:author="yabuki" w:date="2013-12-06T15:28:00Z">
        <w:r w:rsidR="0044763F">
          <w:rPr>
            <w:rFonts w:ascii="Times New Roman" w:hAnsi="Times New Roman" w:hint="eastAsia"/>
          </w:rPr>
          <w:t>ゲームで</w:t>
        </w:r>
        <w:r w:rsidR="0044763F">
          <w:rPr>
            <w:rFonts w:ascii="Times New Roman" w:hAnsi="Times New Roman" w:hint="eastAsia"/>
          </w:rPr>
          <w:t>PM</w:t>
        </w:r>
        <w:r w:rsidR="0044763F">
          <w:rPr>
            <w:rFonts w:ascii="Times New Roman" w:hAnsi="Times New Roman" w:hint="eastAsia"/>
          </w:rPr>
          <w:t>教育・</w:t>
        </w:r>
        <w:r w:rsidR="0044763F">
          <w:rPr>
            <w:rFonts w:ascii="Times New Roman" w:hAnsi="Times New Roman" w:hint="eastAsia"/>
          </w:rPr>
          <w:t>PM</w:t>
        </w:r>
        <w:r w:rsidR="0044763F">
          <w:rPr>
            <w:rFonts w:ascii="Times New Roman" w:hAnsi="Times New Roman" w:hint="eastAsia"/>
          </w:rPr>
          <w:t>教育の普及</w:t>
        </w:r>
      </w:ins>
      <w:ins w:id="22" w:author="yabuki" w:date="2013-12-06T15:29:00Z">
        <w:r w:rsidR="0044763F">
          <w:rPr>
            <w:rFonts w:ascii="Times New Roman" w:hAnsi="Times New Roman" w:hint="eastAsia"/>
          </w:rPr>
          <w:t>の</w:t>
        </w:r>
        <w:r w:rsidR="0044763F">
          <w:rPr>
            <w:rFonts w:ascii="Times New Roman" w:hAnsi="Times New Roman" w:hint="eastAsia"/>
          </w:rPr>
          <w:t>2</w:t>
        </w:r>
        <w:r w:rsidR="0044763F">
          <w:rPr>
            <w:rFonts w:ascii="Times New Roman" w:hAnsi="Times New Roman" w:hint="eastAsia"/>
          </w:rPr>
          <w:t>つですか？　そういうことがわかるように書いてください．</w:t>
        </w:r>
      </w:ins>
      <w:ins w:id="23" w:author="yabuki" w:date="2013-12-06T15:28:00Z">
        <w:r w:rsidR="0044763F">
          <w:rPr>
            <w:rFonts w:ascii="Times New Roman" w:hAnsi="Times New Roman" w:hint="eastAsia"/>
          </w:rPr>
          <w:t>）</w:t>
        </w:r>
      </w:ins>
    </w:p>
    <w:p w:rsidR="005534C3" w:rsidRDefault="006726B8" w:rsidP="00E722DE">
      <w:pPr>
        <w:ind w:firstLineChars="100" w:firstLine="210"/>
        <w:rPr>
          <w:rFonts w:ascii="Times New Roman" w:hAnsi="Times New Roman"/>
        </w:rPr>
        <w:pPrChange w:id="24" w:author="yabuki" w:date="2013-12-06T14:52:00Z">
          <w:pPr>
            <w:ind w:left="360" w:firstLineChars="100" w:firstLine="210"/>
          </w:pPr>
        </w:pPrChange>
      </w:pPr>
      <w:r>
        <w:rPr>
          <w:rFonts w:ascii="Times New Roman" w:hAnsi="Times New Roman" w:hint="eastAsia"/>
        </w:rPr>
        <w:t>本研究ではマネジメントゲームの自主制作を試みる</w:t>
      </w:r>
      <w:r>
        <w:rPr>
          <w:rFonts w:ascii="Times New Roman" w:hAnsi="Times New Roman" w:hint="eastAsia"/>
        </w:rPr>
        <w:t>.</w:t>
      </w:r>
      <w:del w:id="25" w:author="yabuki" w:date="2013-12-06T15:27:00Z">
        <w:r w:rsidR="005534C3" w:rsidDel="0044763F">
          <w:rPr>
            <w:rFonts w:ascii="Times New Roman" w:hAnsi="Times New Roman" w:hint="eastAsia"/>
          </w:rPr>
          <w:delText>さらに</w:delText>
        </w:r>
      </w:del>
      <w:r w:rsidR="005534C3">
        <w:rPr>
          <w:rFonts w:ascii="Times New Roman" w:hAnsi="Times New Roman" w:hint="eastAsia"/>
        </w:rPr>
        <w:t>自主制作したゲームをプロジェクトマネジメント学科</w:t>
      </w:r>
      <w:ins w:id="26" w:author="yabuki" w:date="2013-12-06T15:27:00Z">
        <w:r w:rsidR="0044763F">
          <w:rPr>
            <w:rFonts w:ascii="Times New Roman" w:hAnsi="Times New Roman" w:hint="eastAsia"/>
          </w:rPr>
          <w:t>の</w:t>
        </w:r>
      </w:ins>
      <w:r w:rsidR="005534C3">
        <w:rPr>
          <w:rFonts w:ascii="Times New Roman" w:hAnsi="Times New Roman" w:hint="eastAsia"/>
        </w:rPr>
        <w:t>新入生に実際に体験してもらい学習度</w:t>
      </w:r>
      <w:ins w:id="27" w:author="yabuki" w:date="2013-12-06T15:27:00Z">
        <w:r w:rsidR="0044763F">
          <w:rPr>
            <w:rFonts w:ascii="Times New Roman" w:hAnsi="Times New Roman" w:hint="eastAsia"/>
          </w:rPr>
          <w:t>（？）</w:t>
        </w:r>
      </w:ins>
      <w:r w:rsidR="005534C3">
        <w:rPr>
          <w:rFonts w:ascii="Times New Roman" w:hAnsi="Times New Roman" w:hint="eastAsia"/>
        </w:rPr>
        <w:t>を調査する</w:t>
      </w:r>
      <w:r w:rsidR="005534C3">
        <w:rPr>
          <w:rFonts w:ascii="Times New Roman" w:hAnsi="Times New Roman" w:hint="eastAsia"/>
        </w:rPr>
        <w:t>.</w:t>
      </w:r>
      <w:r w:rsidR="00BF15BC">
        <w:rPr>
          <w:rFonts w:ascii="Times New Roman" w:hAnsi="Times New Roman" w:hint="eastAsia"/>
        </w:rPr>
        <w:t>それを元に自主制作ゲームのスマートフォンアプリ化を試みる</w:t>
      </w:r>
      <w:ins w:id="28" w:author="yabuki" w:date="2013-12-06T15:27:00Z">
        <w:r w:rsidR="0044763F">
          <w:rPr>
            <w:rFonts w:ascii="Times New Roman" w:hAnsi="Times New Roman" w:hint="eastAsia"/>
          </w:rPr>
          <w:t>．</w:t>
        </w:r>
      </w:ins>
      <w:ins w:id="29" w:author="yabuki" w:date="2013-12-06T15:28:00Z">
        <w:r w:rsidR="0044763F">
          <w:rPr>
            <w:rFonts w:ascii="Times New Roman" w:hAnsi="Times New Roman"/>
          </w:rPr>
          <w:t xml:space="preserve"> </w:t>
        </w:r>
      </w:ins>
    </w:p>
    <w:p w:rsidR="001524F6" w:rsidRDefault="001524F6" w:rsidP="001524F6">
      <w:pPr>
        <w:numPr>
          <w:ilvl w:val="0"/>
          <w:numId w:val="4"/>
        </w:numPr>
        <w:rPr>
          <w:rFonts w:ascii="Times New Roman" w:hAnsi="Times New Roman"/>
        </w:rPr>
      </w:pPr>
      <w:r>
        <w:rPr>
          <w:rFonts w:ascii="Times New Roman" w:hAnsi="Times New Roman" w:hint="eastAsia"/>
        </w:rPr>
        <w:t>プロジェクトマネジメントとの関連</w:t>
      </w:r>
    </w:p>
    <w:p w:rsidR="001524F6" w:rsidRDefault="00BF15BC" w:rsidP="00E722DE">
      <w:pPr>
        <w:rPr>
          <w:rFonts w:ascii="Times New Roman" w:hAnsi="Times New Roman"/>
        </w:rPr>
        <w:pPrChange w:id="30" w:author="yabuki" w:date="2013-12-06T14:53:00Z">
          <w:pPr>
            <w:ind w:left="420" w:hangingChars="200" w:hanging="420"/>
          </w:pPr>
        </w:pPrChange>
      </w:pPr>
      <w:r>
        <w:rPr>
          <w:rFonts w:ascii="Times New Roman" w:hAnsi="Times New Roman" w:hint="eastAsia"/>
        </w:rPr>
        <w:t xml:space="preserve">　</w:t>
      </w:r>
      <w:del w:id="31" w:author="yabuki" w:date="2013-12-06T14:53:00Z">
        <w:r w:rsidDel="00E722DE">
          <w:rPr>
            <w:rFonts w:ascii="Times New Roman" w:hAnsi="Times New Roman" w:hint="eastAsia"/>
          </w:rPr>
          <w:delText xml:space="preserve">　　</w:delText>
        </w:r>
      </w:del>
      <w:r>
        <w:rPr>
          <w:rFonts w:ascii="Times New Roman" w:hAnsi="Times New Roman" w:hint="eastAsia"/>
        </w:rPr>
        <w:t>本研究は</w:t>
      </w:r>
      <w:r>
        <w:rPr>
          <w:rFonts w:ascii="Times New Roman" w:hAnsi="Times New Roman" w:hint="eastAsia"/>
        </w:rPr>
        <w:t>,</w:t>
      </w:r>
      <w:r>
        <w:rPr>
          <w:rFonts w:ascii="Times New Roman" w:hAnsi="Times New Roman" w:hint="eastAsia"/>
        </w:rPr>
        <w:t>マネジメントゲームを通してプロジェクトマネジメントを学習</w:t>
      </w:r>
      <w:ins w:id="32" w:author="yabuki" w:date="2013-12-06T15:30:00Z">
        <w:r w:rsidR="0044763F">
          <w:rPr>
            <w:rFonts w:ascii="Times New Roman" w:hAnsi="Times New Roman" w:hint="eastAsia"/>
          </w:rPr>
          <w:t>してもらう，あるいは</w:t>
        </w:r>
      </w:ins>
      <w:del w:id="33" w:author="yabuki" w:date="2013-12-06T15:30:00Z">
        <w:r w:rsidDel="0044763F">
          <w:rPr>
            <w:rFonts w:ascii="Times New Roman" w:hAnsi="Times New Roman" w:hint="eastAsia"/>
          </w:rPr>
          <w:delText>または</w:delText>
        </w:r>
      </w:del>
      <w:r>
        <w:rPr>
          <w:rFonts w:ascii="Times New Roman" w:hAnsi="Times New Roman" w:hint="eastAsia"/>
        </w:rPr>
        <w:t>実践形式の経験を積んでもらう試みである</w:t>
      </w:r>
      <w:r>
        <w:rPr>
          <w:rFonts w:ascii="Times New Roman" w:hAnsi="Times New Roman" w:hint="eastAsia"/>
        </w:rPr>
        <w:t>.</w:t>
      </w:r>
      <w:r w:rsidR="00C75498">
        <w:rPr>
          <w:rFonts w:ascii="Times New Roman" w:hAnsi="Times New Roman" w:hint="eastAsia"/>
        </w:rPr>
        <w:t>実際に</w:t>
      </w:r>
      <w:ins w:id="34" w:author="yabuki" w:date="2013-12-06T15:29:00Z">
        <w:r w:rsidR="0044763F">
          <w:rPr>
            <w:rFonts w:ascii="Times New Roman" w:hAnsi="Times New Roman" w:hint="eastAsia"/>
          </w:rPr>
          <w:t>（？）</w:t>
        </w:r>
      </w:ins>
      <w:r w:rsidR="00C75498">
        <w:rPr>
          <w:rFonts w:ascii="Times New Roman" w:hAnsi="Times New Roman" w:hint="eastAsia"/>
        </w:rPr>
        <w:t>PMBOK</w:t>
      </w:r>
      <w:r w:rsidR="00C75498">
        <w:rPr>
          <w:rFonts w:ascii="Times New Roman" w:hAnsi="Times New Roman" w:hint="eastAsia"/>
        </w:rPr>
        <w:t>の知識エリアを参考にゲーム制作を行う</w:t>
      </w:r>
      <w:r w:rsidR="00C75498">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研究の方法</w:t>
      </w:r>
      <w:ins w:id="35" w:author="yabuki" w:date="2013-12-06T15:30:00Z">
        <w:r w:rsidR="0044763F">
          <w:rPr>
            <w:rFonts w:ascii="Times New Roman" w:hAnsi="Times New Roman" w:hint="eastAsia"/>
          </w:rPr>
          <w:t>（具体的に何をするのか，文を複数に分けて</w:t>
        </w:r>
      </w:ins>
      <w:ins w:id="36" w:author="yabuki" w:date="2013-12-06T15:31:00Z">
        <w:r w:rsidR="0044763F">
          <w:rPr>
            <w:rFonts w:ascii="Times New Roman" w:hAnsi="Times New Roman" w:hint="eastAsia"/>
          </w:rPr>
          <w:t>具体的に書いてください</w:t>
        </w:r>
      </w:ins>
      <w:bookmarkStart w:id="37" w:name="_GoBack"/>
      <w:bookmarkEnd w:id="37"/>
      <w:ins w:id="38" w:author="yabuki" w:date="2013-12-06T15:30:00Z">
        <w:r w:rsidR="0044763F">
          <w:rPr>
            <w:rFonts w:ascii="Times New Roman" w:hAnsi="Times New Roman" w:hint="eastAsia"/>
          </w:rPr>
          <w:t>）</w:t>
        </w:r>
      </w:ins>
    </w:p>
    <w:p w:rsidR="00D00E8A" w:rsidRPr="00BF15BC" w:rsidRDefault="00BF15BC" w:rsidP="00E722DE">
      <w:pPr>
        <w:rPr>
          <w:rFonts w:ascii="Times New Roman" w:hAnsi="Times New Roman"/>
        </w:rPr>
        <w:pPrChange w:id="39" w:author="yabuki" w:date="2013-12-06T14:53:00Z">
          <w:pPr>
            <w:ind w:left="420" w:hangingChars="200" w:hanging="420"/>
          </w:pPr>
        </w:pPrChange>
      </w:pPr>
      <w:r>
        <w:rPr>
          <w:rFonts w:ascii="Times New Roman" w:hAnsi="Times New Roman" w:hint="eastAsia"/>
        </w:rPr>
        <w:t xml:space="preserve">　</w:t>
      </w:r>
      <w:del w:id="40" w:author="yabuki" w:date="2013-12-06T14:53:00Z">
        <w:r w:rsidDel="00E722DE">
          <w:rPr>
            <w:rFonts w:ascii="Times New Roman" w:hAnsi="Times New Roman" w:hint="eastAsia"/>
          </w:rPr>
          <w:delText xml:space="preserve">　　</w:delText>
        </w:r>
      </w:del>
      <w:r>
        <w:rPr>
          <w:rFonts w:ascii="Times New Roman" w:hAnsi="Times New Roman" w:hint="eastAsia"/>
        </w:rPr>
        <w:t>本研究は大前提がマネジメントゲームの自主制作であるため</w:t>
      </w:r>
      <w:r>
        <w:rPr>
          <w:rFonts w:ascii="Times New Roman" w:hAnsi="Times New Roman" w:hint="eastAsia"/>
        </w:rPr>
        <w:t>,</w:t>
      </w:r>
      <w:r>
        <w:rPr>
          <w:rFonts w:ascii="Times New Roman" w:hAnsi="Times New Roman" w:hint="eastAsia"/>
        </w:rPr>
        <w:t>ゲームデザインの知識を身につけ</w:t>
      </w:r>
      <w:r>
        <w:rPr>
          <w:rFonts w:ascii="Times New Roman" w:hAnsi="Times New Roman" w:hint="eastAsia"/>
        </w:rPr>
        <w:t>,</w:t>
      </w:r>
      <w:r>
        <w:rPr>
          <w:rFonts w:ascii="Times New Roman" w:hAnsi="Times New Roman" w:hint="eastAsia"/>
        </w:rPr>
        <w:t>今現在あるマネジメントゲームではないが人気のあるボードゲーム</w:t>
      </w:r>
      <w:r w:rsidR="00D00E8A">
        <w:rPr>
          <w:rFonts w:ascii="Times New Roman" w:hAnsi="Times New Roman" w:hint="eastAsia"/>
        </w:rPr>
        <w:t>の要素</w:t>
      </w:r>
      <w:r>
        <w:rPr>
          <w:rFonts w:ascii="Times New Roman" w:hAnsi="Times New Roman" w:hint="eastAsia"/>
        </w:rPr>
        <w:t>を</w:t>
      </w:r>
      <w:r w:rsidR="00D00E8A">
        <w:rPr>
          <w:rFonts w:ascii="Times New Roman" w:hAnsi="Times New Roman" w:hint="eastAsia"/>
        </w:rPr>
        <w:t>,</w:t>
      </w:r>
      <w:r>
        <w:rPr>
          <w:rFonts w:ascii="Times New Roman" w:hAnsi="Times New Roman" w:hint="eastAsia"/>
        </w:rPr>
        <w:t>PMBOK</w:t>
      </w:r>
      <w:r>
        <w:rPr>
          <w:rFonts w:ascii="Times New Roman" w:hAnsi="Times New Roman" w:hint="eastAsia"/>
        </w:rPr>
        <w:t>の知識エリアに結びつけ</w:t>
      </w:r>
      <w:r w:rsidR="00D00E8A">
        <w:rPr>
          <w:rFonts w:ascii="Times New Roman" w:hAnsi="Times New Roman" w:hint="eastAsia"/>
        </w:rPr>
        <w:t>プロジェクトマネジメントの学習として</w:t>
      </w:r>
      <w:r>
        <w:rPr>
          <w:rFonts w:ascii="Times New Roman" w:hAnsi="Times New Roman" w:hint="eastAsia"/>
        </w:rPr>
        <w:t>足りない要素を加え</w:t>
      </w:r>
      <w:r w:rsidR="00D00E8A">
        <w:rPr>
          <w:rFonts w:ascii="Times New Roman" w:hAnsi="Times New Roman" w:hint="eastAsia"/>
        </w:rPr>
        <w:t>た</w:t>
      </w:r>
      <w:r>
        <w:rPr>
          <w:rFonts w:ascii="Times New Roman" w:hAnsi="Times New Roman" w:hint="eastAsia"/>
        </w:rPr>
        <w:t>新たなマネジメントゲームの制作を考えている</w:t>
      </w:r>
      <w:r>
        <w:rPr>
          <w:rFonts w:ascii="Times New Roman" w:hAnsi="Times New Roman" w:hint="eastAsia"/>
        </w:rPr>
        <w:t>.</w:t>
      </w:r>
    </w:p>
    <w:p w:rsidR="001524F6" w:rsidRDefault="001524F6" w:rsidP="001524F6">
      <w:pPr>
        <w:numPr>
          <w:ilvl w:val="0"/>
          <w:numId w:val="4"/>
        </w:numPr>
        <w:rPr>
          <w:rFonts w:ascii="Times New Roman" w:hAnsi="Times New Roman"/>
        </w:rPr>
      </w:pPr>
      <w:r>
        <w:rPr>
          <w:rFonts w:ascii="Times New Roman" w:hAnsi="Times New Roman" w:hint="eastAsia"/>
        </w:rPr>
        <w:t>現在の進捗状況</w:t>
      </w:r>
    </w:p>
    <w:p w:rsidR="001524F6" w:rsidRDefault="00D00E8A" w:rsidP="00E722DE">
      <w:pPr>
        <w:rPr>
          <w:rFonts w:ascii="Times New Roman" w:hAnsi="Times New Roman"/>
        </w:rPr>
        <w:pPrChange w:id="41" w:author="yabuki" w:date="2013-12-06T14:53:00Z">
          <w:pPr>
            <w:ind w:left="210" w:hangingChars="100" w:hanging="210"/>
          </w:pPr>
        </w:pPrChange>
      </w:pPr>
      <w:r>
        <w:rPr>
          <w:rFonts w:ascii="Times New Roman" w:hAnsi="Times New Roman" w:hint="eastAsia"/>
        </w:rPr>
        <w:t xml:space="preserve">　</w:t>
      </w:r>
      <w:del w:id="42" w:author="yabuki" w:date="2013-12-06T14:53:00Z">
        <w:r w:rsidDel="00E722DE">
          <w:rPr>
            <w:rFonts w:ascii="Times New Roman" w:hAnsi="Times New Roman" w:hint="eastAsia"/>
          </w:rPr>
          <w:delText xml:space="preserve">　　</w:delText>
        </w:r>
      </w:del>
      <w:r>
        <w:rPr>
          <w:rFonts w:ascii="Times New Roman" w:hAnsi="Times New Roman" w:hint="eastAsia"/>
        </w:rPr>
        <w:t>現在ゲームデザインに関する書籍からゲームデザインの知識をつけα版の制作</w:t>
      </w:r>
      <w:r>
        <w:rPr>
          <w:rFonts w:ascii="Times New Roman" w:hAnsi="Times New Roman" w:hint="eastAsia"/>
        </w:rPr>
        <w:t>,</w:t>
      </w:r>
      <w:r>
        <w:rPr>
          <w:rFonts w:ascii="Times New Roman" w:hAnsi="Times New Roman" w:hint="eastAsia"/>
        </w:rPr>
        <w:t>マネジメントゲームに関する調査を行っている</w:t>
      </w:r>
      <w:r>
        <w:rPr>
          <w:rFonts w:ascii="Times New Roman" w:hAnsi="Times New Roman" w:hint="eastAsia"/>
        </w:rPr>
        <w:t>.</w:t>
      </w:r>
      <w:r w:rsidR="00D26554">
        <w:rPr>
          <w:rFonts w:ascii="Times New Roman" w:hAnsi="Times New Roman" w:hint="eastAsia"/>
        </w:rPr>
        <w:t>[3]</w:t>
      </w:r>
    </w:p>
    <w:p w:rsidR="001524F6" w:rsidRDefault="001524F6" w:rsidP="001524F6">
      <w:pPr>
        <w:numPr>
          <w:ilvl w:val="0"/>
          <w:numId w:val="4"/>
        </w:numPr>
        <w:rPr>
          <w:rFonts w:ascii="Times New Roman" w:hAnsi="Times New Roman"/>
        </w:rPr>
      </w:pPr>
      <w:r>
        <w:rPr>
          <w:rFonts w:ascii="Times New Roman" w:hAnsi="Times New Roman" w:hint="eastAsia"/>
        </w:rPr>
        <w:t>今後の計画</w:t>
      </w:r>
    </w:p>
    <w:p w:rsidR="00D26554" w:rsidRDefault="00D26554" w:rsidP="00EC4E4E">
      <w:pPr>
        <w:rPr>
          <w:rFonts w:ascii="Times New Roman" w:hAnsi="Times New Roman"/>
        </w:rPr>
        <w:pPrChange w:id="43" w:author="yabuki" w:date="2013-12-06T15:05:00Z">
          <w:pPr>
            <w:ind w:left="360"/>
          </w:pPr>
        </w:pPrChange>
      </w:pPr>
      <w:r>
        <w:rPr>
          <w:rFonts w:ascii="Times New Roman" w:hAnsi="Times New Roman" w:hint="eastAsia"/>
        </w:rPr>
        <w:t xml:space="preserve">　今後β版の開発</w:t>
      </w:r>
      <w:r>
        <w:rPr>
          <w:rFonts w:ascii="Times New Roman" w:hAnsi="Times New Roman" w:hint="eastAsia"/>
        </w:rPr>
        <w:t>,</w:t>
      </w:r>
      <w:r>
        <w:rPr>
          <w:rFonts w:ascii="Times New Roman" w:hAnsi="Times New Roman" w:hint="eastAsia"/>
        </w:rPr>
        <w:t>完成版の実施</w:t>
      </w:r>
      <w:r>
        <w:rPr>
          <w:rFonts w:ascii="Times New Roman" w:hAnsi="Times New Roman" w:hint="eastAsia"/>
        </w:rPr>
        <w:t>,</w:t>
      </w:r>
      <w:r>
        <w:rPr>
          <w:rFonts w:ascii="Times New Roman" w:hAnsi="Times New Roman" w:hint="eastAsia"/>
        </w:rPr>
        <w:t>完成版のアプリ化</w:t>
      </w:r>
      <w:ins w:id="44" w:author="yabuki" w:date="2013-12-06T15:05:00Z">
        <w:r w:rsidR="00EC4E4E">
          <w:rPr>
            <w:rFonts w:ascii="Times New Roman" w:hAnsi="Times New Roman" w:hint="eastAsia"/>
          </w:rPr>
          <w:t>（文章になっていない）</w:t>
        </w:r>
      </w:ins>
    </w:p>
    <w:p w:rsidR="00C75498" w:rsidRDefault="00C75498" w:rsidP="00C75498">
      <w:pPr>
        <w:ind w:left="360"/>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今後のスケジュール</w:t>
      </w:r>
    </w:p>
    <w:tbl>
      <w:tblPr>
        <w:tblStyle w:val="a8"/>
        <w:tblW w:w="0" w:type="auto"/>
        <w:tblInd w:w="476" w:type="dxa"/>
        <w:tblLook w:val="04A0" w:firstRow="1" w:lastRow="0" w:firstColumn="1" w:lastColumn="0" w:noHBand="0" w:noVBand="1"/>
      </w:tblPr>
      <w:tblGrid>
        <w:gridCol w:w="2900"/>
        <w:gridCol w:w="2901"/>
        <w:gridCol w:w="2901"/>
      </w:tblGrid>
      <w:tr w:rsidR="00C75498" w:rsidTr="00C75498">
        <w:tc>
          <w:tcPr>
            <w:tcW w:w="2900" w:type="dxa"/>
          </w:tcPr>
          <w:p w:rsidR="00C75498" w:rsidRDefault="00C75498" w:rsidP="00C75498">
            <w:pPr>
              <w:jc w:val="left"/>
            </w:pPr>
            <w:r>
              <w:rPr>
                <w:rFonts w:hint="eastAsia"/>
              </w:rPr>
              <w:t>1</w:t>
            </w:r>
            <w:r>
              <w:rPr>
                <w:rFonts w:hint="eastAsia"/>
              </w:rPr>
              <w:t>月</w:t>
            </w:r>
            <w:r>
              <w:rPr>
                <w:rFonts w:hint="eastAsia"/>
              </w:rPr>
              <w:t>14</w:t>
            </w:r>
          </w:p>
        </w:tc>
        <w:tc>
          <w:tcPr>
            <w:tcW w:w="2901" w:type="dxa"/>
          </w:tcPr>
          <w:p w:rsidR="00C75498" w:rsidRDefault="00C75498" w:rsidP="00AD75FF">
            <w:r>
              <w:rPr>
                <w:rFonts w:hint="eastAsia"/>
              </w:rPr>
              <w:t>β版発表</w:t>
            </w:r>
          </w:p>
        </w:tc>
        <w:tc>
          <w:tcPr>
            <w:tcW w:w="2901" w:type="dxa"/>
          </w:tcPr>
          <w:p w:rsidR="00C75498" w:rsidRDefault="00C75498" w:rsidP="00AD75FF">
            <w:r>
              <w:rPr>
                <w:rFonts w:hint="eastAsia"/>
              </w:rPr>
              <w:t>制作の</w:t>
            </w:r>
            <w:r>
              <w:rPr>
                <w:rFonts w:hint="eastAsia"/>
              </w:rPr>
              <w:t>WBS</w:t>
            </w:r>
            <w:r>
              <w:rPr>
                <w:rFonts w:hint="eastAsia"/>
              </w:rPr>
              <w:t>作成</w:t>
            </w:r>
          </w:p>
          <w:p w:rsidR="00C75498" w:rsidRDefault="00C75498" w:rsidP="00AD75FF">
            <w:r>
              <w:rPr>
                <w:rFonts w:hint="eastAsia"/>
              </w:rPr>
              <w:t>ガントチャート作成</w:t>
            </w:r>
          </w:p>
        </w:tc>
      </w:tr>
      <w:tr w:rsidR="00C75498" w:rsidTr="00C75498">
        <w:tc>
          <w:tcPr>
            <w:tcW w:w="2900" w:type="dxa"/>
          </w:tcPr>
          <w:p w:rsidR="00C75498" w:rsidRDefault="00C75498" w:rsidP="00AD75FF"/>
        </w:tc>
        <w:tc>
          <w:tcPr>
            <w:tcW w:w="2901" w:type="dxa"/>
          </w:tcPr>
          <w:p w:rsidR="00C75498" w:rsidRPr="0065794C" w:rsidRDefault="00C75498" w:rsidP="00AD75FF">
            <w:r>
              <w:rPr>
                <w:rFonts w:hint="eastAsia"/>
              </w:rPr>
              <w:t>ゲームバランス調整</w:t>
            </w:r>
          </w:p>
        </w:tc>
        <w:tc>
          <w:tcPr>
            <w:tcW w:w="2901" w:type="dxa"/>
          </w:tcPr>
          <w:p w:rsidR="00C75498" w:rsidRDefault="00C75498" w:rsidP="00AD75FF"/>
        </w:tc>
      </w:tr>
      <w:tr w:rsidR="00C75498" w:rsidTr="00C75498">
        <w:tc>
          <w:tcPr>
            <w:tcW w:w="2900" w:type="dxa"/>
          </w:tcPr>
          <w:p w:rsidR="00C75498" w:rsidRDefault="00C75498" w:rsidP="00AD75FF"/>
        </w:tc>
        <w:tc>
          <w:tcPr>
            <w:tcW w:w="2901" w:type="dxa"/>
          </w:tcPr>
          <w:p w:rsidR="00C75498" w:rsidRDefault="00C75498" w:rsidP="00AD75FF">
            <w:r>
              <w:rPr>
                <w:rFonts w:hint="eastAsia"/>
              </w:rPr>
              <w:t>ゲーム制作</w:t>
            </w:r>
          </w:p>
        </w:tc>
        <w:tc>
          <w:tcPr>
            <w:tcW w:w="2901" w:type="dxa"/>
          </w:tcPr>
          <w:p w:rsidR="00C75498" w:rsidRDefault="00C75498" w:rsidP="00AD75FF">
            <w:r>
              <w:rPr>
                <w:rFonts w:hint="eastAsia"/>
              </w:rPr>
              <w:t>ゲームに使うカード等作成</w:t>
            </w:r>
          </w:p>
        </w:tc>
      </w:tr>
      <w:tr w:rsidR="00C75498" w:rsidTr="00C75498">
        <w:tc>
          <w:tcPr>
            <w:tcW w:w="2900" w:type="dxa"/>
          </w:tcPr>
          <w:p w:rsidR="00C75498" w:rsidRDefault="00C75498" w:rsidP="00AD75FF">
            <w:r>
              <w:rPr>
                <w:rFonts w:hint="eastAsia"/>
              </w:rPr>
              <w:lastRenderedPageBreak/>
              <w:t>3</w:t>
            </w:r>
            <w:r>
              <w:rPr>
                <w:rFonts w:hint="eastAsia"/>
              </w:rPr>
              <w:t>月</w:t>
            </w:r>
            <w:r>
              <w:rPr>
                <w:rFonts w:hint="eastAsia"/>
              </w:rPr>
              <w:t>26</w:t>
            </w:r>
          </w:p>
        </w:tc>
        <w:tc>
          <w:tcPr>
            <w:tcW w:w="2901" w:type="dxa"/>
          </w:tcPr>
          <w:p w:rsidR="00C75498" w:rsidRDefault="00C75498" w:rsidP="00AD75FF">
            <w:r>
              <w:rPr>
                <w:rFonts w:hint="eastAsia"/>
              </w:rPr>
              <w:t>完成</w:t>
            </w:r>
          </w:p>
        </w:tc>
        <w:tc>
          <w:tcPr>
            <w:tcW w:w="2901" w:type="dxa"/>
          </w:tcPr>
          <w:p w:rsidR="00C75498" w:rsidRDefault="00C75498" w:rsidP="00AD75FF"/>
        </w:tc>
      </w:tr>
      <w:tr w:rsidR="00C75498" w:rsidTr="00C75498">
        <w:tc>
          <w:tcPr>
            <w:tcW w:w="2900" w:type="dxa"/>
          </w:tcPr>
          <w:p w:rsidR="00C75498" w:rsidRDefault="00C75498" w:rsidP="00AD75FF">
            <w:r>
              <w:rPr>
                <w:rFonts w:hint="eastAsia"/>
              </w:rPr>
              <w:t>4</w:t>
            </w:r>
            <w:r>
              <w:rPr>
                <w:rFonts w:hint="eastAsia"/>
              </w:rPr>
              <w:t>月</w:t>
            </w:r>
            <w:r>
              <w:rPr>
                <w:rFonts w:hint="eastAsia"/>
              </w:rPr>
              <w:t>7</w:t>
            </w:r>
            <w:r>
              <w:rPr>
                <w:rFonts w:hint="eastAsia"/>
              </w:rPr>
              <w:t>日</w:t>
            </w:r>
          </w:p>
        </w:tc>
        <w:tc>
          <w:tcPr>
            <w:tcW w:w="2901" w:type="dxa"/>
          </w:tcPr>
          <w:p w:rsidR="00C75498" w:rsidRDefault="00C75498" w:rsidP="00AD75FF">
            <w:r>
              <w:rPr>
                <w:rFonts w:hint="eastAsia"/>
              </w:rPr>
              <w:t>新入生への実施</w:t>
            </w:r>
          </w:p>
        </w:tc>
        <w:tc>
          <w:tcPr>
            <w:tcW w:w="2901" w:type="dxa"/>
          </w:tcPr>
          <w:p w:rsidR="00C75498" w:rsidRDefault="00C75498" w:rsidP="00AD75FF"/>
        </w:tc>
      </w:tr>
      <w:tr w:rsidR="00C75498" w:rsidTr="00C75498">
        <w:tc>
          <w:tcPr>
            <w:tcW w:w="2900" w:type="dxa"/>
          </w:tcPr>
          <w:p w:rsidR="00C75498" w:rsidRDefault="00C75498" w:rsidP="00AD75FF">
            <w:r>
              <w:rPr>
                <w:rFonts w:hint="eastAsia"/>
              </w:rPr>
              <w:t>5</w:t>
            </w:r>
            <w:r>
              <w:rPr>
                <w:rFonts w:hint="eastAsia"/>
              </w:rPr>
              <w:t>月</w:t>
            </w:r>
            <w:r>
              <w:rPr>
                <w:rFonts w:hint="eastAsia"/>
              </w:rPr>
              <w:t>1</w:t>
            </w:r>
            <w:r>
              <w:rPr>
                <w:rFonts w:hint="eastAsia"/>
              </w:rPr>
              <w:t>日</w:t>
            </w:r>
          </w:p>
        </w:tc>
        <w:tc>
          <w:tcPr>
            <w:tcW w:w="2901" w:type="dxa"/>
          </w:tcPr>
          <w:p w:rsidR="00C75498" w:rsidRDefault="00C75498" w:rsidP="00AD75FF">
            <w:r>
              <w:rPr>
                <w:rFonts w:hint="eastAsia"/>
              </w:rPr>
              <w:t>アプリ開発着手</w:t>
            </w:r>
          </w:p>
        </w:tc>
        <w:tc>
          <w:tcPr>
            <w:tcW w:w="2901" w:type="dxa"/>
          </w:tcPr>
          <w:p w:rsidR="00C75498" w:rsidRDefault="00C75498" w:rsidP="00AD75FF"/>
        </w:tc>
      </w:tr>
      <w:tr w:rsidR="00C75498" w:rsidTr="00C75498">
        <w:tc>
          <w:tcPr>
            <w:tcW w:w="2900" w:type="dxa"/>
          </w:tcPr>
          <w:p w:rsidR="00C75498" w:rsidRDefault="00C75498" w:rsidP="00AD75FF">
            <w:r>
              <w:rPr>
                <w:rFonts w:hint="eastAsia"/>
              </w:rPr>
              <w:t>7</w:t>
            </w:r>
            <w:r>
              <w:rPr>
                <w:rFonts w:hint="eastAsia"/>
              </w:rPr>
              <w:t>月</w:t>
            </w:r>
          </w:p>
        </w:tc>
        <w:tc>
          <w:tcPr>
            <w:tcW w:w="2901" w:type="dxa"/>
          </w:tcPr>
          <w:p w:rsidR="00C75498" w:rsidRDefault="00C75498" w:rsidP="00AD75FF">
            <w:r>
              <w:rPr>
                <w:rFonts w:hint="eastAsia"/>
              </w:rPr>
              <w:t>卒論着手</w:t>
            </w:r>
          </w:p>
        </w:tc>
        <w:tc>
          <w:tcPr>
            <w:tcW w:w="2901" w:type="dxa"/>
          </w:tcPr>
          <w:p w:rsidR="00C75498" w:rsidRDefault="00C75498" w:rsidP="00AD75FF"/>
        </w:tc>
      </w:tr>
    </w:tbl>
    <w:p w:rsidR="00C75498" w:rsidRDefault="00C75498" w:rsidP="00D26554">
      <w:pPr>
        <w:ind w:left="360"/>
        <w:rPr>
          <w:rFonts w:ascii="Times New Roman" w:hAnsi="Times New Roman"/>
        </w:rPr>
      </w:pPr>
    </w:p>
    <w:p w:rsidR="001524F6" w:rsidRDefault="001524F6" w:rsidP="00D26554">
      <w:pPr>
        <w:rPr>
          <w:rFonts w:ascii="Times New Roman" w:hAnsi="Times New Roman"/>
        </w:rPr>
      </w:pPr>
      <w:r>
        <w:rPr>
          <w:rFonts w:ascii="Times New Roman" w:hAnsi="Times New Roman" w:hint="eastAsia"/>
        </w:rPr>
        <w:t>参考文献</w:t>
      </w:r>
    </w:p>
    <w:p w:rsidR="00FC6683" w:rsidRDefault="00EC4E4E" w:rsidP="001524F6">
      <w:ins w:id="45" w:author="yabuki" w:date="2013-12-06T15:10:00Z">
        <w:r>
          <w:t>チェックリスト</w:t>
        </w:r>
        <w:r>
          <w:t>2</w:t>
        </w:r>
        <w:r>
          <w:rPr>
            <w:rFonts w:hint="eastAsia"/>
          </w:rPr>
          <w:t>, 48</w:t>
        </w:r>
      </w:ins>
    </w:p>
    <w:p w:rsidR="00D26554" w:rsidRDefault="00D26554" w:rsidP="001524F6">
      <w:r>
        <w:rPr>
          <w:rFonts w:hint="eastAsia"/>
        </w:rPr>
        <w:t>[1]</w:t>
      </w:r>
      <w:r>
        <w:rPr>
          <w:rFonts w:hint="eastAsia"/>
        </w:rPr>
        <w:t>折原清次</w:t>
      </w:r>
      <w:r>
        <w:rPr>
          <w:rFonts w:hint="eastAsia"/>
        </w:rPr>
        <w:t>.</w:t>
      </w:r>
      <w:r>
        <w:rPr>
          <w:rFonts w:hint="eastAsia"/>
        </w:rPr>
        <w:t xml:space="preserve">　戦略教育</w:t>
      </w:r>
      <w:r>
        <w:rPr>
          <w:rFonts w:hint="eastAsia"/>
        </w:rPr>
        <w:t>MG</w:t>
      </w:r>
      <w:r>
        <w:rPr>
          <w:rFonts w:hint="eastAsia"/>
        </w:rPr>
        <w:t>の活用と事例</w:t>
      </w:r>
      <w:r>
        <w:rPr>
          <w:rFonts w:hint="eastAsia"/>
        </w:rPr>
        <w:t>.</w:t>
      </w:r>
      <w:r>
        <w:rPr>
          <w:rFonts w:hint="eastAsia"/>
        </w:rPr>
        <w:t>初版</w:t>
      </w:r>
      <w:r>
        <w:rPr>
          <w:rFonts w:hint="eastAsia"/>
        </w:rPr>
        <w:t>,</w:t>
      </w:r>
      <w:r>
        <w:rPr>
          <w:rFonts w:hint="eastAsia"/>
        </w:rPr>
        <w:t>ダイヤモンド社出版</w:t>
      </w:r>
      <w:r>
        <w:rPr>
          <w:rFonts w:hint="eastAsia"/>
        </w:rPr>
        <w:t>,1980/08/28</w:t>
      </w:r>
    </w:p>
    <w:p w:rsidR="00D26554" w:rsidRPr="00D26554" w:rsidRDefault="00D26554" w:rsidP="001524F6">
      <w:r>
        <w:rPr>
          <w:rFonts w:hint="eastAsia"/>
        </w:rPr>
        <w:t>[2]</w:t>
      </w:r>
      <w:r w:rsidRPr="00D26554">
        <w:rPr>
          <w:rFonts w:hint="eastAsia"/>
        </w:rPr>
        <w:t>新井</w:t>
      </w:r>
      <w:r w:rsidRPr="00D26554">
        <w:rPr>
          <w:rFonts w:hint="eastAsia"/>
        </w:rPr>
        <w:t xml:space="preserve"> </w:t>
      </w:r>
      <w:r>
        <w:rPr>
          <w:rFonts w:hint="eastAsia"/>
        </w:rPr>
        <w:t>潔</w:t>
      </w:r>
      <w:r>
        <w:rPr>
          <w:rFonts w:hint="eastAsia"/>
        </w:rPr>
        <w:t>,</w:t>
      </w:r>
      <w:r w:rsidRPr="00D26554">
        <w:rPr>
          <w:rFonts w:hint="eastAsia"/>
        </w:rPr>
        <w:t xml:space="preserve"> </w:t>
      </w:r>
      <w:r>
        <w:rPr>
          <w:rFonts w:hint="eastAsia"/>
        </w:rPr>
        <w:t>出口　弘</w:t>
      </w:r>
      <w:r>
        <w:rPr>
          <w:rFonts w:hint="eastAsia"/>
        </w:rPr>
        <w:t>,</w:t>
      </w:r>
      <w:r>
        <w:rPr>
          <w:rFonts w:hint="eastAsia"/>
        </w:rPr>
        <w:t>兼田　敏之</w:t>
      </w:r>
      <w:r>
        <w:rPr>
          <w:rFonts w:hint="eastAsia"/>
        </w:rPr>
        <w:t>,</w:t>
      </w:r>
      <w:r>
        <w:rPr>
          <w:rFonts w:hint="eastAsia"/>
        </w:rPr>
        <w:t>加藤　文俊</w:t>
      </w:r>
      <w:r>
        <w:rPr>
          <w:rFonts w:hint="eastAsia"/>
        </w:rPr>
        <w:t>,</w:t>
      </w:r>
      <w:r w:rsidRPr="00D26554">
        <w:rPr>
          <w:rFonts w:hint="eastAsia"/>
        </w:rPr>
        <w:t>中村美枝子</w:t>
      </w:r>
      <w:r>
        <w:rPr>
          <w:rFonts w:hint="eastAsia"/>
        </w:rPr>
        <w:t>.</w:t>
      </w:r>
      <w:r>
        <w:rPr>
          <w:rFonts w:hint="eastAsia"/>
        </w:rPr>
        <w:t>ゲーミングシミュレーション</w:t>
      </w:r>
      <w:r>
        <w:rPr>
          <w:rFonts w:hint="eastAsia"/>
        </w:rPr>
        <w:t>.</w:t>
      </w:r>
      <w:r>
        <w:rPr>
          <w:rFonts w:hint="eastAsia"/>
        </w:rPr>
        <w:t>初版</w:t>
      </w:r>
      <w:r>
        <w:rPr>
          <w:rFonts w:hint="eastAsia"/>
        </w:rPr>
        <w:t>,</w:t>
      </w:r>
      <w:r>
        <w:rPr>
          <w:rFonts w:hint="eastAsia"/>
        </w:rPr>
        <w:t>日科技連出版社</w:t>
      </w:r>
      <w:r>
        <w:rPr>
          <w:rFonts w:hint="eastAsia"/>
        </w:rPr>
        <w:t>,1998/08/03</w:t>
      </w:r>
    </w:p>
    <w:p w:rsidR="00EC4E4E" w:rsidRPr="00EC4E4E" w:rsidRDefault="00D26554" w:rsidP="00EC4E4E">
      <w:r>
        <w:rPr>
          <w:rFonts w:hint="eastAsia"/>
        </w:rPr>
        <w:t>[3]</w:t>
      </w:r>
      <w:r w:rsidR="0027691F" w:rsidRPr="0027691F">
        <w:rPr>
          <w:rFonts w:hint="eastAsia"/>
        </w:rPr>
        <w:t xml:space="preserve"> </w:t>
      </w:r>
      <w:r w:rsidR="0027691F">
        <w:rPr>
          <w:rFonts w:hint="eastAsia"/>
        </w:rPr>
        <w:t>ケイティ・サレン</w:t>
      </w:r>
      <w:r w:rsidR="0027691F">
        <w:rPr>
          <w:rFonts w:hint="eastAsia"/>
        </w:rPr>
        <w:t>,</w:t>
      </w:r>
      <w:r w:rsidR="0027691F" w:rsidRPr="0027691F">
        <w:rPr>
          <w:rFonts w:hint="eastAsia"/>
        </w:rPr>
        <w:t>エリックジマーマン</w:t>
      </w:r>
      <w:r w:rsidR="0027691F">
        <w:rPr>
          <w:rFonts w:hint="eastAsia"/>
        </w:rPr>
        <w:t xml:space="preserve"> </w:t>
      </w:r>
      <w:r w:rsidR="0027691F">
        <w:rPr>
          <w:rFonts w:hint="eastAsia"/>
        </w:rPr>
        <w:t>山本貴光　訳</w:t>
      </w:r>
      <w:r w:rsidR="0027691F">
        <w:rPr>
          <w:rFonts w:hint="eastAsia"/>
        </w:rPr>
        <w:t>.</w:t>
      </w:r>
      <w:r w:rsidR="0027691F">
        <w:rPr>
          <w:rFonts w:hint="eastAsia"/>
        </w:rPr>
        <w:t>ルールズ・オブ・プレイ</w:t>
      </w:r>
      <w:r w:rsidR="0027691F">
        <w:rPr>
          <w:rFonts w:hint="eastAsia"/>
        </w:rPr>
        <w:t>.</w:t>
      </w:r>
      <w:r w:rsidR="0027691F">
        <w:rPr>
          <w:rFonts w:hint="eastAsia"/>
        </w:rPr>
        <w:t>初版</w:t>
      </w:r>
      <w:r w:rsidR="0027691F">
        <w:rPr>
          <w:rFonts w:hint="eastAsia"/>
        </w:rPr>
        <w:t>,</w:t>
      </w:r>
      <w:r w:rsidR="0027691F">
        <w:rPr>
          <w:rFonts w:hint="eastAsia"/>
        </w:rPr>
        <w:t>ソフトバンククリエイティブ</w:t>
      </w:r>
      <w:r w:rsidR="0027691F">
        <w:rPr>
          <w:rFonts w:hint="eastAsia"/>
        </w:rPr>
        <w:t>,2011/02/07</w:t>
      </w:r>
    </w:p>
    <w:sectPr w:rsidR="00EC4E4E" w:rsidRPr="00EC4E4E" w:rsidSect="007D2E1C">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F3E" w:rsidRDefault="00165F3E" w:rsidP="00937055">
      <w:r>
        <w:separator/>
      </w:r>
    </w:p>
  </w:endnote>
  <w:endnote w:type="continuationSeparator" w:id="0">
    <w:p w:rsidR="00165F3E" w:rsidRDefault="00165F3E"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F3E" w:rsidRDefault="00165F3E" w:rsidP="00937055">
      <w:r>
        <w:separator/>
      </w:r>
    </w:p>
  </w:footnote>
  <w:footnote w:type="continuationSeparator" w:id="0">
    <w:p w:rsidR="00165F3E" w:rsidRDefault="00165F3E"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nsid w:val="47856C30"/>
    <w:multiLevelType w:val="hybridMultilevel"/>
    <w:tmpl w:val="9DAE91D8"/>
    <w:lvl w:ilvl="0" w:tplc="9446E06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558B1"/>
    <w:rsid w:val="000A60C3"/>
    <w:rsid w:val="00125C72"/>
    <w:rsid w:val="001524F6"/>
    <w:rsid w:val="00165F3E"/>
    <w:rsid w:val="001E5321"/>
    <w:rsid w:val="00210820"/>
    <w:rsid w:val="0027691F"/>
    <w:rsid w:val="002B208F"/>
    <w:rsid w:val="003845CA"/>
    <w:rsid w:val="0044763F"/>
    <w:rsid w:val="0047299C"/>
    <w:rsid w:val="004C7A28"/>
    <w:rsid w:val="004F7429"/>
    <w:rsid w:val="005263B3"/>
    <w:rsid w:val="005534C3"/>
    <w:rsid w:val="006726B8"/>
    <w:rsid w:val="006A1F77"/>
    <w:rsid w:val="006C41F8"/>
    <w:rsid w:val="007D2E1C"/>
    <w:rsid w:val="00853820"/>
    <w:rsid w:val="0088091E"/>
    <w:rsid w:val="00937055"/>
    <w:rsid w:val="00BF15BC"/>
    <w:rsid w:val="00C15B70"/>
    <w:rsid w:val="00C75498"/>
    <w:rsid w:val="00C8459D"/>
    <w:rsid w:val="00CC1CB5"/>
    <w:rsid w:val="00D00E8A"/>
    <w:rsid w:val="00D26554"/>
    <w:rsid w:val="00D96FA9"/>
    <w:rsid w:val="00E722DE"/>
    <w:rsid w:val="00EC4E4E"/>
    <w:rsid w:val="00F97938"/>
    <w:rsid w:val="00FB28A8"/>
    <w:rsid w:val="00FC6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 w:type="paragraph" w:styleId="a9">
    <w:name w:val="Balloon Text"/>
    <w:basedOn w:val="a"/>
    <w:link w:val="aa"/>
    <w:uiPriority w:val="99"/>
    <w:semiHidden/>
    <w:unhideWhenUsed/>
    <w:rsid w:val="00E722D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722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semiHidden/>
    <w:unhideWhenUsed/>
    <w:rsid w:val="00937055"/>
    <w:pPr>
      <w:tabs>
        <w:tab w:val="center" w:pos="4252"/>
        <w:tab w:val="right" w:pos="8504"/>
      </w:tabs>
      <w:snapToGrid w:val="0"/>
    </w:pPr>
  </w:style>
  <w:style w:type="character" w:customStyle="1" w:styleId="a5">
    <w:name w:val="ヘッダー (文字)"/>
    <w:basedOn w:val="a0"/>
    <w:link w:val="a4"/>
    <w:uiPriority w:val="99"/>
    <w:semiHidden/>
    <w:rsid w:val="00937055"/>
  </w:style>
  <w:style w:type="paragraph" w:styleId="a6">
    <w:name w:val="footer"/>
    <w:basedOn w:val="a"/>
    <w:link w:val="a7"/>
    <w:uiPriority w:val="99"/>
    <w:semiHidden/>
    <w:unhideWhenUsed/>
    <w:rsid w:val="00937055"/>
    <w:pPr>
      <w:tabs>
        <w:tab w:val="center" w:pos="4252"/>
        <w:tab w:val="right" w:pos="8504"/>
      </w:tabs>
      <w:snapToGrid w:val="0"/>
    </w:pPr>
  </w:style>
  <w:style w:type="character" w:customStyle="1" w:styleId="a7">
    <w:name w:val="フッター (文字)"/>
    <w:basedOn w:val="a0"/>
    <w:link w:val="a6"/>
    <w:uiPriority w:val="99"/>
    <w:semiHidden/>
    <w:rsid w:val="00937055"/>
  </w:style>
  <w:style w:type="table" w:styleId="a8">
    <w:name w:val="Table Grid"/>
    <w:basedOn w:val="a1"/>
    <w:uiPriority w:val="59"/>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4F7429"/>
  </w:style>
  <w:style w:type="paragraph" w:styleId="a9">
    <w:name w:val="Balloon Text"/>
    <w:basedOn w:val="a"/>
    <w:link w:val="aa"/>
    <w:uiPriority w:val="99"/>
    <w:semiHidden/>
    <w:unhideWhenUsed/>
    <w:rsid w:val="00E722DE"/>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E722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02041">
      <w:bodyDiv w:val="1"/>
      <w:marLeft w:val="0"/>
      <w:marRight w:val="0"/>
      <w:marTop w:val="0"/>
      <w:marBottom w:val="0"/>
      <w:divBdr>
        <w:top w:val="none" w:sz="0" w:space="0" w:color="auto"/>
        <w:left w:val="none" w:sz="0" w:space="0" w:color="auto"/>
        <w:bottom w:val="none" w:sz="0" w:space="0" w:color="auto"/>
        <w:right w:val="none" w:sz="0" w:space="0" w:color="auto"/>
      </w:divBdr>
    </w:div>
    <w:div w:id="750465457">
      <w:bodyDiv w:val="1"/>
      <w:marLeft w:val="0"/>
      <w:marRight w:val="0"/>
      <w:marTop w:val="0"/>
      <w:marBottom w:val="0"/>
      <w:divBdr>
        <w:top w:val="none" w:sz="0" w:space="0" w:color="auto"/>
        <w:left w:val="none" w:sz="0" w:space="0" w:color="auto"/>
        <w:bottom w:val="none" w:sz="0" w:space="0" w:color="auto"/>
        <w:right w:val="none" w:sz="0" w:space="0" w:color="auto"/>
      </w:divBdr>
    </w:div>
    <w:div w:id="9851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CF316-F987-4F1C-BB60-AA9F8EEE7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215</Words>
  <Characters>1231</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yabuki</cp:lastModifiedBy>
  <cp:revision>4</cp:revision>
  <cp:lastPrinted>2012-11-30T01:50:00Z</cp:lastPrinted>
  <dcterms:created xsi:type="dcterms:W3CDTF">2013-12-05T03:21:00Z</dcterms:created>
  <dcterms:modified xsi:type="dcterms:W3CDTF">2013-12-06T06:31:00Z</dcterms:modified>
</cp:coreProperties>
</file>