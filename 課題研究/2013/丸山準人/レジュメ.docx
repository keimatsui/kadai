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08D" w:rsidRDefault="004F1FE8" w:rsidP="0036708D">
      <w:pPr>
        <w:jc w:val="center"/>
      </w:pPr>
      <w:r>
        <w:rPr>
          <w:rFonts w:hint="eastAsia"/>
        </w:rPr>
        <w:t>テーマ</w:t>
      </w:r>
    </w:p>
    <w:p w:rsidR="00D354EB" w:rsidRDefault="00B74214" w:rsidP="00114BEA">
      <w:pPr>
        <w:jc w:val="right"/>
      </w:pPr>
      <w:r>
        <w:rPr>
          <w:rFonts w:hint="eastAsia"/>
        </w:rPr>
        <w:t>PM</w:t>
      </w:r>
      <w:r>
        <w:rPr>
          <w:rFonts w:hint="eastAsia"/>
        </w:rPr>
        <w:t xml:space="preserve">コース　矢吹研究室　</w:t>
      </w:r>
      <w:r>
        <w:rPr>
          <w:rFonts w:hint="eastAsia"/>
        </w:rPr>
        <w:t>1</w:t>
      </w:r>
      <w:r w:rsidR="00E70142">
        <w:rPr>
          <w:rFonts w:hint="eastAsia"/>
        </w:rPr>
        <w:t>1</w:t>
      </w:r>
      <w:r>
        <w:rPr>
          <w:rFonts w:hint="eastAsia"/>
        </w:rPr>
        <w:t>42</w:t>
      </w:r>
      <w:r w:rsidR="00E70142">
        <w:rPr>
          <w:rFonts w:hint="eastAsia"/>
        </w:rPr>
        <w:t>106</w:t>
      </w:r>
      <w:r>
        <w:rPr>
          <w:rFonts w:hint="eastAsia"/>
        </w:rPr>
        <w:t xml:space="preserve">　</w:t>
      </w:r>
      <w:r w:rsidR="00E70142">
        <w:rPr>
          <w:rFonts w:hint="eastAsia"/>
        </w:rPr>
        <w:t>丸山　準人</w:t>
      </w:r>
      <w:r w:rsidR="00E70142">
        <w:t xml:space="preserve"> </w:t>
      </w:r>
    </w:p>
    <w:p w:rsidR="00687A2C" w:rsidRDefault="00687A2C" w:rsidP="00DE7519"/>
    <w:p w:rsidR="00E70142" w:rsidRDefault="005072D5" w:rsidP="00E70142">
      <w:r>
        <w:rPr>
          <w:rFonts w:hint="eastAsia"/>
        </w:rPr>
        <w:t xml:space="preserve">1. </w:t>
      </w:r>
      <w:r w:rsidR="00ED7870">
        <w:rPr>
          <w:rFonts w:hint="eastAsia"/>
        </w:rPr>
        <w:t>研究の</w:t>
      </w:r>
      <w:r w:rsidR="00E70142">
        <w:rPr>
          <w:rFonts w:hint="eastAsia"/>
        </w:rPr>
        <w:t>背景</w:t>
      </w:r>
    </w:p>
    <w:p w:rsidR="006E312B" w:rsidRDefault="003F3815" w:rsidP="00E70142">
      <w:pPr>
        <w:ind w:firstLineChars="100" w:firstLine="210"/>
      </w:pPr>
      <w:r>
        <w:rPr>
          <w:rFonts w:hint="eastAsia"/>
        </w:rPr>
        <w:t>野球界ではマネーボール</w:t>
      </w:r>
      <w:r>
        <w:rPr>
          <w:rFonts w:hint="eastAsia"/>
        </w:rPr>
        <w:t>[1]</w:t>
      </w:r>
      <w:r w:rsidR="00FC7367">
        <w:rPr>
          <w:rFonts w:hint="eastAsia"/>
        </w:rPr>
        <w:t>を参考にしたチーム作りが主流になりつつある．</w:t>
      </w:r>
    </w:p>
    <w:p w:rsidR="006E312B" w:rsidRDefault="006E312B" w:rsidP="006E312B">
      <w:pPr>
        <w:ind w:firstLineChars="100" w:firstLine="210"/>
      </w:pPr>
      <w:r>
        <w:rPr>
          <w:rFonts w:hint="eastAsia"/>
        </w:rPr>
        <w:t>その補強の仕方</w:t>
      </w:r>
      <w:r w:rsidR="00E70142">
        <w:rPr>
          <w:rFonts w:hint="eastAsia"/>
        </w:rPr>
        <w:t>は，打率よりも出塁率が高い選手をより多く獲得することである．その理由としては，打率は守備の陣形により左右される</w:t>
      </w:r>
      <w:r>
        <w:rPr>
          <w:rFonts w:hint="eastAsia"/>
        </w:rPr>
        <w:t>からだ</w:t>
      </w:r>
      <w:r w:rsidR="00E70142">
        <w:rPr>
          <w:rFonts w:hint="eastAsia"/>
        </w:rPr>
        <w:t>．例えば，どれだけ良い当たりだったとしても野手の正面に飛んでしまえばアウトだし，当たりが悪くても野手がそこにいなければヒットになる．しかし，出塁率はヒットだけでなくどれだけ四球を選べるかも大いに関わり重要である．四球は地味な成績ではあるが，この選球眼というのは天賦の才といったもので，プロの世界に入れば身に付くというものではない．プロの世界では，長打が打てて守備が上手い選手は高額な年俸が必要となるが，このような出塁率が高い選手は年俸が安価で獲得しやすく得点力の高いチームを作ることができる．</w:t>
      </w:r>
    </w:p>
    <w:p w:rsidR="006E312B" w:rsidRDefault="00E70142" w:rsidP="00E70142">
      <w:r>
        <w:rPr>
          <w:rFonts w:hint="eastAsia"/>
        </w:rPr>
        <w:t xml:space="preserve">　サッカー界で</w:t>
      </w:r>
      <w:r w:rsidR="00702C20">
        <w:rPr>
          <w:rFonts w:hint="eastAsia"/>
        </w:rPr>
        <w:t>も</w:t>
      </w:r>
      <w:r>
        <w:rPr>
          <w:rFonts w:hint="eastAsia"/>
        </w:rPr>
        <w:t>，</w:t>
      </w:r>
      <w:r w:rsidR="00702C20">
        <w:rPr>
          <w:rFonts w:hint="eastAsia"/>
        </w:rPr>
        <w:t>この戦術が主流になりつつある．</w:t>
      </w:r>
    </w:p>
    <w:p w:rsidR="00702C20" w:rsidRDefault="00E70142" w:rsidP="006E312B">
      <w:pPr>
        <w:ind w:firstLineChars="100" w:firstLine="210"/>
      </w:pPr>
      <w:r>
        <w:rPr>
          <w:rFonts w:hint="eastAsia"/>
        </w:rPr>
        <w:t>しかし，野球ほどデータを分析すべきデータが単純ではないためより高度な分析が必要となる．さらに，野球</w:t>
      </w:r>
      <w:r w:rsidR="00A135EE">
        <w:rPr>
          <w:rFonts w:hint="eastAsia"/>
        </w:rPr>
        <w:t>の</w:t>
      </w:r>
      <w:r>
        <w:rPr>
          <w:rFonts w:hint="eastAsia"/>
        </w:rPr>
        <w:t>場合は統計上の知識</w:t>
      </w:r>
      <w:r w:rsidR="00E01CF3">
        <w:rPr>
          <w:rFonts w:hint="eastAsia"/>
        </w:rPr>
        <w:t>／</w:t>
      </w:r>
      <w:r>
        <w:rPr>
          <w:rFonts w:hint="eastAsia"/>
        </w:rPr>
        <w:t>分析力があればある程度は容易に分析できるが，サッカーの場合は分析力とサッカーの知識の双方において理解することが不可欠なのが特徴的だ</w:t>
      </w:r>
      <w:r w:rsidR="00C67364">
        <w:rPr>
          <w:rFonts w:hint="eastAsia"/>
        </w:rPr>
        <w:t>．</w:t>
      </w:r>
      <w:r>
        <w:rPr>
          <w:rFonts w:hint="eastAsia"/>
        </w:rPr>
        <w:t>サッカーは時代と共に戦術が変わり，必要となる選手のスキルもそれに合わせて変化することから，選手の評価基準を柔軟に変更することが必要である</w:t>
      </w:r>
      <w:r w:rsidR="00E01CF3">
        <w:rPr>
          <w:rFonts w:hint="eastAsia"/>
        </w:rPr>
        <w:t>[</w:t>
      </w:r>
      <w:r w:rsidR="00887E68">
        <w:rPr>
          <w:rFonts w:hint="eastAsia"/>
        </w:rPr>
        <w:t>2</w:t>
      </w:r>
      <w:r w:rsidR="00C67364">
        <w:rPr>
          <w:rFonts w:hint="eastAsia"/>
        </w:rPr>
        <w:t>]</w:t>
      </w:r>
      <w:r>
        <w:rPr>
          <w:rFonts w:hint="eastAsia"/>
        </w:rPr>
        <w:t>．</w:t>
      </w:r>
    </w:p>
    <w:p w:rsidR="00E70142" w:rsidRDefault="00702C20" w:rsidP="00702C20">
      <w:pPr>
        <w:ind w:firstLineChars="100" w:firstLine="210"/>
      </w:pPr>
      <w:r>
        <w:rPr>
          <w:rFonts w:hint="eastAsia"/>
        </w:rPr>
        <w:t>この戦術を取り入れ</w:t>
      </w:r>
      <w:r w:rsidR="00BF30BF">
        <w:rPr>
          <w:rFonts w:hint="eastAsia"/>
        </w:rPr>
        <w:t>少しの</w:t>
      </w:r>
      <w:r>
        <w:rPr>
          <w:rFonts w:hint="eastAsia"/>
        </w:rPr>
        <w:t>成功</w:t>
      </w:r>
      <w:r w:rsidR="00BF30BF">
        <w:rPr>
          <w:rFonts w:hint="eastAsia"/>
        </w:rPr>
        <w:t>を収めている</w:t>
      </w:r>
      <w:r>
        <w:rPr>
          <w:rFonts w:hint="eastAsia"/>
        </w:rPr>
        <w:t>チームがある．それは，プレミアリーグ（イングランドのリーグ）のニューカッスルだ</w:t>
      </w:r>
      <w:r w:rsidR="00BF30BF">
        <w:rPr>
          <w:rFonts w:hint="eastAsia"/>
        </w:rPr>
        <w:t>[</w:t>
      </w:r>
      <w:r w:rsidR="00887E68">
        <w:rPr>
          <w:rFonts w:hint="eastAsia"/>
        </w:rPr>
        <w:t>3</w:t>
      </w:r>
      <w:r w:rsidR="00BF30BF">
        <w:rPr>
          <w:rFonts w:hint="eastAsia"/>
        </w:rPr>
        <w:t>]</w:t>
      </w:r>
      <w:r>
        <w:rPr>
          <w:rFonts w:hint="eastAsia"/>
        </w:rPr>
        <w:t>．クラブの経営状況は，リーグの上位クラブに比べたら</w:t>
      </w:r>
      <w:r w:rsidR="00BF30BF">
        <w:rPr>
          <w:rFonts w:hint="eastAsia"/>
        </w:rPr>
        <w:t>足元にも及ばない．</w:t>
      </w:r>
      <w:r w:rsidR="006B43A4">
        <w:rPr>
          <w:rFonts w:hint="eastAsia"/>
        </w:rPr>
        <w:t>そこで，ニューカッスルが掲げたチームは，「ポゼッションを重視するスタイル」</w:t>
      </w:r>
      <w:r w:rsidR="0080596D">
        <w:rPr>
          <w:rFonts w:hint="eastAsia"/>
        </w:rPr>
        <w:t>「過小評価されている選手に本来の価値を見出す」</w:t>
      </w:r>
      <w:r w:rsidR="006B43A4">
        <w:rPr>
          <w:rFonts w:hint="eastAsia"/>
        </w:rPr>
        <w:t>である．まず補強したのが，強豪クラブが目を付けるほど素晴らしい才能を持っていたチャンスメーカーをレンタルという形で獲得した．その理由としては，私生活に難</w:t>
      </w:r>
      <w:r w:rsidR="0080596D">
        <w:rPr>
          <w:rFonts w:hint="eastAsia"/>
        </w:rPr>
        <w:t>があることや大怪我で商品価値が下がった選手だったからである．</w:t>
      </w:r>
      <w:r w:rsidR="00A67757">
        <w:rPr>
          <w:rFonts w:hint="eastAsia"/>
        </w:rPr>
        <w:t>そういった選手を上手く獲得することで各上のクラブにも勝てるクラブを築いた．</w:t>
      </w:r>
    </w:p>
    <w:p w:rsidR="0080596D" w:rsidRPr="0080596D" w:rsidRDefault="0080596D" w:rsidP="00702C20">
      <w:pPr>
        <w:ind w:firstLineChars="100" w:firstLine="210"/>
      </w:pPr>
      <w:r>
        <w:rPr>
          <w:rFonts w:hint="eastAsia"/>
        </w:rPr>
        <w:t>そこで</w:t>
      </w:r>
      <w:r w:rsidR="00A67757">
        <w:rPr>
          <w:rFonts w:hint="eastAsia"/>
        </w:rPr>
        <w:t>，</w:t>
      </w:r>
      <w:r>
        <w:rPr>
          <w:rFonts w:hint="eastAsia"/>
        </w:rPr>
        <w:t>この成功</w:t>
      </w:r>
      <w:r w:rsidR="002F2FBF">
        <w:rPr>
          <w:rFonts w:hint="eastAsia"/>
        </w:rPr>
        <w:t>事例</w:t>
      </w:r>
      <w:bookmarkStart w:id="0" w:name="_GoBack"/>
      <w:bookmarkEnd w:id="0"/>
      <w:r>
        <w:rPr>
          <w:rFonts w:hint="eastAsia"/>
        </w:rPr>
        <w:t>を基に</w:t>
      </w:r>
      <w:r w:rsidR="00A67757">
        <w:rPr>
          <w:rFonts w:hint="eastAsia"/>
        </w:rPr>
        <w:t>J</w:t>
      </w:r>
      <w:r w:rsidR="00A67757">
        <w:rPr>
          <w:rFonts w:hint="eastAsia"/>
        </w:rPr>
        <w:t>リーグのクラブに注目し提案をする．</w:t>
      </w:r>
    </w:p>
    <w:p w:rsidR="00114BEA" w:rsidRPr="00465F68" w:rsidRDefault="00114BEA" w:rsidP="00E70142">
      <w:pPr>
        <w:jc w:val="left"/>
      </w:pPr>
    </w:p>
    <w:p w:rsidR="00B74214" w:rsidRDefault="00DE7519" w:rsidP="00DE7519">
      <w:pPr>
        <w:jc w:val="left"/>
      </w:pPr>
      <w:r>
        <w:rPr>
          <w:rFonts w:hint="eastAsia"/>
        </w:rPr>
        <w:t>2</w:t>
      </w:r>
      <w:r w:rsidR="005072D5">
        <w:rPr>
          <w:rFonts w:hint="eastAsia"/>
        </w:rPr>
        <w:t xml:space="preserve">. </w:t>
      </w:r>
      <w:r w:rsidR="00B74214">
        <w:rPr>
          <w:rFonts w:hint="eastAsia"/>
        </w:rPr>
        <w:t>研究の目的</w:t>
      </w:r>
    </w:p>
    <w:p w:rsidR="00535E74" w:rsidRDefault="00C67364" w:rsidP="00695A3A">
      <w:pPr>
        <w:ind w:firstLineChars="100" w:firstLine="210"/>
        <w:jc w:val="left"/>
      </w:pPr>
      <w:r>
        <w:rPr>
          <w:rFonts w:hint="eastAsia"/>
        </w:rPr>
        <w:t>第</w:t>
      </w:r>
      <w:r>
        <w:rPr>
          <w:rFonts w:hint="eastAsia"/>
        </w:rPr>
        <w:t>1</w:t>
      </w:r>
      <w:r>
        <w:rPr>
          <w:rFonts w:hint="eastAsia"/>
        </w:rPr>
        <w:t>節でも述べたように</w:t>
      </w:r>
      <w:r w:rsidR="005F1675">
        <w:rPr>
          <w:rFonts w:hint="eastAsia"/>
        </w:rPr>
        <w:t>，</w:t>
      </w:r>
      <w:r>
        <w:rPr>
          <w:rFonts w:hint="eastAsia"/>
        </w:rPr>
        <w:t>サッカー界でも</w:t>
      </w:r>
      <w:r w:rsidR="00004EEA">
        <w:rPr>
          <w:rFonts w:hint="eastAsia"/>
        </w:rPr>
        <w:t>選手の成績を</w:t>
      </w:r>
      <w:r w:rsidR="00EF30F2">
        <w:rPr>
          <w:rFonts w:hint="eastAsia"/>
        </w:rPr>
        <w:t>解析</w:t>
      </w:r>
      <w:r w:rsidR="00004EEA">
        <w:rPr>
          <w:rFonts w:hint="eastAsia"/>
        </w:rPr>
        <w:t>してチームを作ることが</w:t>
      </w:r>
      <w:r>
        <w:rPr>
          <w:rFonts w:hint="eastAsia"/>
        </w:rPr>
        <w:t>主流に</w:t>
      </w:r>
      <w:r w:rsidR="00273467">
        <w:rPr>
          <w:rFonts w:hint="eastAsia"/>
        </w:rPr>
        <w:t>なりつつある</w:t>
      </w:r>
      <w:r>
        <w:rPr>
          <w:rFonts w:hint="eastAsia"/>
        </w:rPr>
        <w:t>．そこで</w:t>
      </w:r>
      <w:r w:rsidR="006D3332">
        <w:rPr>
          <w:rFonts w:hint="eastAsia"/>
        </w:rPr>
        <w:t>本研究では，</w:t>
      </w:r>
      <w:r w:rsidR="00273467">
        <w:rPr>
          <w:rFonts w:hint="eastAsia"/>
        </w:rPr>
        <w:t>J</w:t>
      </w:r>
      <w:r w:rsidR="00273467">
        <w:rPr>
          <w:rFonts w:hint="eastAsia"/>
        </w:rPr>
        <w:t>リーグの</w:t>
      </w:r>
      <w:r w:rsidR="006D3332">
        <w:rPr>
          <w:rFonts w:hint="eastAsia"/>
        </w:rPr>
        <w:t>選手の</w:t>
      </w:r>
      <w:r w:rsidR="00004EEA">
        <w:rPr>
          <w:rFonts w:hint="eastAsia"/>
        </w:rPr>
        <w:t>成績</w:t>
      </w:r>
      <w:r w:rsidR="00A67757">
        <w:rPr>
          <w:rFonts w:hint="eastAsia"/>
        </w:rPr>
        <w:t>（今回は，パスの成功率</w:t>
      </w:r>
      <w:r w:rsidR="005B1C16">
        <w:rPr>
          <w:rFonts w:hint="eastAsia"/>
        </w:rPr>
        <w:t>と決定率</w:t>
      </w:r>
      <w:r w:rsidR="004C3873">
        <w:rPr>
          <w:rFonts w:hint="eastAsia"/>
        </w:rPr>
        <w:t>とする</w:t>
      </w:r>
      <w:r w:rsidR="00004EEA" w:rsidRPr="00004EEA">
        <w:rPr>
          <w:rFonts w:hint="eastAsia"/>
        </w:rPr>
        <w:t>）</w:t>
      </w:r>
      <w:r w:rsidR="00004EEA">
        <w:rPr>
          <w:rFonts w:hint="eastAsia"/>
        </w:rPr>
        <w:t>を</w:t>
      </w:r>
      <w:r w:rsidR="005B1C16">
        <w:rPr>
          <w:rFonts w:hint="eastAsia"/>
        </w:rPr>
        <w:t>ポジション</w:t>
      </w:r>
      <w:r w:rsidR="00E15504">
        <w:rPr>
          <w:rFonts w:hint="eastAsia"/>
        </w:rPr>
        <w:t>別</w:t>
      </w:r>
      <w:r w:rsidR="005B1C16">
        <w:rPr>
          <w:rFonts w:hint="eastAsia"/>
        </w:rPr>
        <w:t>に</w:t>
      </w:r>
      <w:r w:rsidR="00273467">
        <w:rPr>
          <w:rFonts w:hint="eastAsia"/>
        </w:rPr>
        <w:t>調査し，</w:t>
      </w:r>
      <w:r w:rsidR="006D3332">
        <w:rPr>
          <w:rFonts w:hint="eastAsia"/>
        </w:rPr>
        <w:t>解析</w:t>
      </w:r>
      <w:r w:rsidR="00273467">
        <w:rPr>
          <w:rFonts w:hint="eastAsia"/>
        </w:rPr>
        <w:t>する．</w:t>
      </w:r>
      <w:r w:rsidR="004C3873">
        <w:rPr>
          <w:rFonts w:hint="eastAsia"/>
        </w:rPr>
        <w:t>そして，</w:t>
      </w:r>
      <w:r w:rsidR="004C3873">
        <w:t xml:space="preserve"> </w:t>
      </w:r>
      <w:r w:rsidR="005B1C16">
        <w:rPr>
          <w:rFonts w:hint="eastAsia"/>
        </w:rPr>
        <w:t>商品価値の落ちた選手を見つけ提案をする．</w:t>
      </w:r>
    </w:p>
    <w:p w:rsidR="005F1675" w:rsidRPr="000948FF" w:rsidRDefault="005F1675" w:rsidP="00115416">
      <w:pPr>
        <w:jc w:val="left"/>
      </w:pPr>
    </w:p>
    <w:p w:rsidR="00B74214" w:rsidRDefault="00DE7519" w:rsidP="00DE7519">
      <w:r>
        <w:rPr>
          <w:rFonts w:hint="eastAsia"/>
        </w:rPr>
        <w:t>3</w:t>
      </w:r>
      <w:r w:rsidR="005072D5">
        <w:rPr>
          <w:rFonts w:hint="eastAsia"/>
        </w:rPr>
        <w:t xml:space="preserve">. </w:t>
      </w:r>
      <w:r w:rsidR="00B74214">
        <w:rPr>
          <w:rFonts w:hint="eastAsia"/>
        </w:rPr>
        <w:t>プロジェクトマネジメントとの関連</w:t>
      </w:r>
    </w:p>
    <w:p w:rsidR="001E409B" w:rsidRPr="001E409B" w:rsidRDefault="00273467" w:rsidP="00C33120">
      <w:pPr>
        <w:ind w:firstLineChars="100" w:firstLine="210"/>
      </w:pPr>
      <w:r>
        <w:rPr>
          <w:rFonts w:hint="eastAsia"/>
        </w:rPr>
        <w:t>サッカーチーム</w:t>
      </w:r>
      <w:r w:rsidR="00183B01">
        <w:rPr>
          <w:rFonts w:hint="eastAsia"/>
        </w:rPr>
        <w:t>は，</w:t>
      </w:r>
      <w:r>
        <w:rPr>
          <w:rFonts w:hint="eastAsia"/>
        </w:rPr>
        <w:t>メンバーに特定の役割と責任が割り当てられ，チームの戦術にはメンバー全員が関与しているので，</w:t>
      </w:r>
      <w:r w:rsidR="00662B9F">
        <w:rPr>
          <w:rFonts w:hint="eastAsia"/>
        </w:rPr>
        <w:t>PMBOK[</w:t>
      </w:r>
      <w:r w:rsidR="00887E68">
        <w:rPr>
          <w:rFonts w:hint="eastAsia"/>
        </w:rPr>
        <w:t>4</w:t>
      </w:r>
      <w:r w:rsidR="00662B9F">
        <w:rPr>
          <w:rFonts w:hint="eastAsia"/>
        </w:rPr>
        <w:t>]</w:t>
      </w:r>
      <w:r w:rsidR="00183B01">
        <w:rPr>
          <w:rFonts w:hint="eastAsia"/>
        </w:rPr>
        <w:t>が提唱するプロジェクトマネジメントの知識エリアの中では，</w:t>
      </w:r>
      <w:r w:rsidR="00662B9F">
        <w:rPr>
          <w:rFonts w:hint="eastAsia"/>
        </w:rPr>
        <w:t>プロジェクト人的資源マネジメント</w:t>
      </w:r>
      <w:r w:rsidR="00183B01">
        <w:rPr>
          <w:rFonts w:hint="eastAsia"/>
        </w:rPr>
        <w:t>に関係がある．</w:t>
      </w:r>
    </w:p>
    <w:p w:rsidR="00CE6EE3" w:rsidRDefault="00CE6EE3" w:rsidP="00DE7519"/>
    <w:p w:rsidR="00B74214" w:rsidRDefault="00DE7519" w:rsidP="00DE7519">
      <w:r>
        <w:rPr>
          <w:rFonts w:hint="eastAsia"/>
        </w:rPr>
        <w:t>4</w:t>
      </w:r>
      <w:r w:rsidR="005072D5">
        <w:rPr>
          <w:rFonts w:hint="eastAsia"/>
        </w:rPr>
        <w:t xml:space="preserve">. </w:t>
      </w:r>
      <w:r w:rsidR="00B74214">
        <w:rPr>
          <w:rFonts w:hint="eastAsia"/>
        </w:rPr>
        <w:t>研究の方法</w:t>
      </w:r>
    </w:p>
    <w:p w:rsidR="006E1491" w:rsidRDefault="006E1491" w:rsidP="00C33120">
      <w:pPr>
        <w:ind w:firstLineChars="100" w:firstLine="210"/>
      </w:pPr>
      <w:r>
        <w:rPr>
          <w:rFonts w:hint="eastAsia"/>
        </w:rPr>
        <w:t>研究方法は以下の通りである．</w:t>
      </w:r>
    </w:p>
    <w:p w:rsidR="006148BC" w:rsidRDefault="00023536" w:rsidP="00023536">
      <w:pPr>
        <w:pStyle w:val="a3"/>
        <w:numPr>
          <w:ilvl w:val="0"/>
          <w:numId w:val="10"/>
        </w:numPr>
        <w:ind w:leftChars="0"/>
      </w:pPr>
      <w:r w:rsidRPr="00023536">
        <w:rPr>
          <w:rFonts w:hint="eastAsia"/>
        </w:rPr>
        <w:t>解析ツールを検討する．</w:t>
      </w:r>
    </w:p>
    <w:p w:rsidR="00EF30F2" w:rsidRDefault="00023536" w:rsidP="00023536">
      <w:pPr>
        <w:pStyle w:val="a3"/>
        <w:numPr>
          <w:ilvl w:val="0"/>
          <w:numId w:val="10"/>
        </w:numPr>
        <w:ind w:leftChars="0"/>
      </w:pPr>
      <w:r w:rsidRPr="00023536">
        <w:rPr>
          <w:rFonts w:hint="eastAsia"/>
        </w:rPr>
        <w:lastRenderedPageBreak/>
        <w:t>第</w:t>
      </w:r>
      <w:r w:rsidRPr="00023536">
        <w:rPr>
          <w:rFonts w:hint="eastAsia"/>
        </w:rPr>
        <w:t>2</w:t>
      </w:r>
      <w:r w:rsidRPr="00023536">
        <w:rPr>
          <w:rFonts w:hint="eastAsia"/>
        </w:rPr>
        <w:t>節で述べた選手とチームの成績を調査する．</w:t>
      </w:r>
    </w:p>
    <w:p w:rsidR="005B1C16" w:rsidRDefault="005B1C16" w:rsidP="00023536">
      <w:pPr>
        <w:pStyle w:val="a3"/>
        <w:numPr>
          <w:ilvl w:val="0"/>
          <w:numId w:val="10"/>
        </w:numPr>
        <w:ind w:leftChars="0"/>
      </w:pPr>
      <w:r>
        <w:rPr>
          <w:rFonts w:hint="eastAsia"/>
        </w:rPr>
        <w:t>②で調査したデータをポジションごとにまとめ解析する．</w:t>
      </w:r>
    </w:p>
    <w:p w:rsidR="005B1C16" w:rsidRDefault="005B1C16" w:rsidP="00023536">
      <w:pPr>
        <w:pStyle w:val="a3"/>
        <w:numPr>
          <w:ilvl w:val="0"/>
          <w:numId w:val="10"/>
        </w:numPr>
        <w:ind w:leftChars="0"/>
      </w:pPr>
      <w:r>
        <w:rPr>
          <w:rFonts w:hint="eastAsia"/>
        </w:rPr>
        <w:t>良い成績を残していて商品価値が落ちている選手を見つけ提案する．</w:t>
      </w:r>
    </w:p>
    <w:p w:rsidR="00114BEA" w:rsidRPr="00B53D32" w:rsidRDefault="00114BEA" w:rsidP="00114BEA"/>
    <w:p w:rsidR="00B74214" w:rsidRDefault="00DE7519" w:rsidP="009B16BA">
      <w:pPr>
        <w:jc w:val="left"/>
      </w:pPr>
      <w:r>
        <w:rPr>
          <w:rFonts w:hint="eastAsia"/>
        </w:rPr>
        <w:t>5</w:t>
      </w:r>
      <w:r w:rsidR="005072D5">
        <w:rPr>
          <w:rFonts w:hint="eastAsia"/>
        </w:rPr>
        <w:t xml:space="preserve">. </w:t>
      </w:r>
      <w:r w:rsidR="00B74214">
        <w:rPr>
          <w:rFonts w:hint="eastAsia"/>
        </w:rPr>
        <w:t>現在の進捗状況</w:t>
      </w:r>
    </w:p>
    <w:p w:rsidR="00EF30F2" w:rsidRDefault="00C33120" w:rsidP="00C33120">
      <w:r>
        <w:rPr>
          <w:rFonts w:hint="eastAsia"/>
        </w:rPr>
        <w:t xml:space="preserve">　</w:t>
      </w:r>
      <w:r w:rsidR="00DC2CF8">
        <w:rPr>
          <w:rFonts w:hint="eastAsia"/>
        </w:rPr>
        <w:t>解析するためのツールがどのくらいあるか</w:t>
      </w:r>
      <w:r w:rsidR="00023536">
        <w:rPr>
          <w:rFonts w:hint="eastAsia"/>
        </w:rPr>
        <w:t>また，</w:t>
      </w:r>
      <w:r w:rsidR="00DC2CF8">
        <w:rPr>
          <w:rFonts w:hint="eastAsia"/>
        </w:rPr>
        <w:t>それぞれどのような解析ができるかについて調査している．</w:t>
      </w:r>
      <w:r w:rsidR="002F2FBF">
        <w:rPr>
          <w:rFonts w:hint="eastAsia"/>
        </w:rPr>
        <w:t>また，成績をまとめる作業を行っている．</w:t>
      </w:r>
    </w:p>
    <w:p w:rsidR="00023536" w:rsidRDefault="002F2FBF" w:rsidP="00C33120">
      <w:r>
        <w:rPr>
          <w:rFonts w:hint="eastAsia"/>
        </w:rPr>
        <w:t xml:space="preserve">　今後</w:t>
      </w:r>
      <w:r w:rsidR="00023536">
        <w:rPr>
          <w:rFonts w:hint="eastAsia"/>
        </w:rPr>
        <w:t>，</w:t>
      </w:r>
      <w:r>
        <w:rPr>
          <w:rFonts w:hint="eastAsia"/>
        </w:rPr>
        <w:t>解析結果を記載する予定</w:t>
      </w:r>
      <w:r w:rsidR="00023536">
        <w:rPr>
          <w:rFonts w:hint="eastAsia"/>
        </w:rPr>
        <w:t>．</w:t>
      </w:r>
    </w:p>
    <w:p w:rsidR="00687A2C" w:rsidRPr="006051A5" w:rsidRDefault="00687A2C" w:rsidP="00DE7519"/>
    <w:p w:rsidR="0038333F" w:rsidRDefault="00DE7519" w:rsidP="00DE7519">
      <w:r>
        <w:rPr>
          <w:rFonts w:hint="eastAsia"/>
        </w:rPr>
        <w:t>6</w:t>
      </w:r>
      <w:r w:rsidR="005072D5">
        <w:rPr>
          <w:rFonts w:hint="eastAsia"/>
        </w:rPr>
        <w:t xml:space="preserve">. </w:t>
      </w:r>
      <w:r w:rsidR="00B74214">
        <w:rPr>
          <w:rFonts w:hint="eastAsia"/>
        </w:rPr>
        <w:t>今後の計画</w:t>
      </w:r>
    </w:p>
    <w:tbl>
      <w:tblPr>
        <w:tblStyle w:val="a4"/>
        <w:tblW w:w="0" w:type="auto"/>
        <w:tblLook w:val="04A0" w:firstRow="1" w:lastRow="0" w:firstColumn="1" w:lastColumn="0" w:noHBand="0" w:noVBand="1"/>
      </w:tblPr>
      <w:tblGrid>
        <w:gridCol w:w="4351"/>
        <w:gridCol w:w="4351"/>
      </w:tblGrid>
      <w:tr w:rsidR="0038333F" w:rsidTr="0038333F">
        <w:tc>
          <w:tcPr>
            <w:tcW w:w="4351" w:type="dxa"/>
          </w:tcPr>
          <w:p w:rsidR="0038333F" w:rsidRDefault="0038333F" w:rsidP="0038333F">
            <w:pPr>
              <w:jc w:val="center"/>
            </w:pPr>
            <w:r>
              <w:rPr>
                <w:rFonts w:hint="eastAsia"/>
              </w:rPr>
              <w:t>日付</w:t>
            </w:r>
          </w:p>
        </w:tc>
        <w:tc>
          <w:tcPr>
            <w:tcW w:w="4351" w:type="dxa"/>
          </w:tcPr>
          <w:p w:rsidR="0038333F" w:rsidRDefault="0038333F" w:rsidP="0038333F">
            <w:pPr>
              <w:jc w:val="center"/>
            </w:pPr>
            <w:r>
              <w:rPr>
                <w:rFonts w:hint="eastAsia"/>
              </w:rPr>
              <w:t>内容</w:t>
            </w:r>
          </w:p>
        </w:tc>
      </w:tr>
      <w:tr w:rsidR="00DC2CF8" w:rsidTr="0038333F">
        <w:tc>
          <w:tcPr>
            <w:tcW w:w="4351" w:type="dxa"/>
          </w:tcPr>
          <w:p w:rsidR="00DC2CF8" w:rsidRDefault="00DC2CF8" w:rsidP="00DE7519">
            <w:r>
              <w:rPr>
                <w:rFonts w:hint="eastAsia"/>
              </w:rPr>
              <w:t>2013</w:t>
            </w:r>
            <w:r>
              <w:rPr>
                <w:rFonts w:hint="eastAsia"/>
              </w:rPr>
              <w:t>年</w:t>
            </w:r>
            <w:r>
              <w:rPr>
                <w:rFonts w:hint="eastAsia"/>
              </w:rPr>
              <w:t>12</w:t>
            </w:r>
            <w:r>
              <w:rPr>
                <w:rFonts w:hint="eastAsia"/>
              </w:rPr>
              <w:t>月～</w:t>
            </w:r>
            <w:r>
              <w:rPr>
                <w:rFonts w:hint="eastAsia"/>
              </w:rPr>
              <w:t>2014</w:t>
            </w:r>
            <w:r>
              <w:rPr>
                <w:rFonts w:hint="eastAsia"/>
              </w:rPr>
              <w:t>年</w:t>
            </w:r>
            <w:r>
              <w:rPr>
                <w:rFonts w:hint="eastAsia"/>
              </w:rPr>
              <w:t>1</w:t>
            </w:r>
            <w:r>
              <w:rPr>
                <w:rFonts w:hint="eastAsia"/>
              </w:rPr>
              <w:t>月</w:t>
            </w:r>
          </w:p>
        </w:tc>
        <w:tc>
          <w:tcPr>
            <w:tcW w:w="4351" w:type="dxa"/>
          </w:tcPr>
          <w:p w:rsidR="00DC2CF8" w:rsidRDefault="00023536" w:rsidP="00E15504">
            <w:r w:rsidRPr="00023536">
              <w:rPr>
                <w:rFonts w:hint="eastAsia"/>
              </w:rPr>
              <w:t>解析ツールを検討</w:t>
            </w:r>
            <w:r>
              <w:rPr>
                <w:rFonts w:hint="eastAsia"/>
              </w:rPr>
              <w:t xml:space="preserve">　</w:t>
            </w:r>
            <w:r w:rsidR="00E15504">
              <w:rPr>
                <w:rFonts w:hint="eastAsia"/>
              </w:rPr>
              <w:t>選手</w:t>
            </w:r>
            <w:r w:rsidR="00DC2CF8">
              <w:rPr>
                <w:rFonts w:hint="eastAsia"/>
              </w:rPr>
              <w:t>の成績を調査</w:t>
            </w:r>
          </w:p>
        </w:tc>
      </w:tr>
      <w:tr w:rsidR="0038333F" w:rsidTr="0038333F">
        <w:tc>
          <w:tcPr>
            <w:tcW w:w="4351" w:type="dxa"/>
          </w:tcPr>
          <w:p w:rsidR="0038333F" w:rsidRDefault="00EF30F2" w:rsidP="00DE7519">
            <w:r>
              <w:rPr>
                <w:rFonts w:hint="eastAsia"/>
              </w:rPr>
              <w:t>201</w:t>
            </w:r>
            <w:r w:rsidR="00DC2CF8">
              <w:rPr>
                <w:rFonts w:hint="eastAsia"/>
              </w:rPr>
              <w:t>4</w:t>
            </w:r>
            <w:r w:rsidR="0038333F">
              <w:rPr>
                <w:rFonts w:hint="eastAsia"/>
              </w:rPr>
              <w:t>年</w:t>
            </w:r>
            <w:r w:rsidR="00DC2CF8">
              <w:rPr>
                <w:rFonts w:hint="eastAsia"/>
              </w:rPr>
              <w:t>2</w:t>
            </w:r>
            <w:r w:rsidR="0038333F">
              <w:rPr>
                <w:rFonts w:hint="eastAsia"/>
              </w:rPr>
              <w:t>月～</w:t>
            </w:r>
            <w:r>
              <w:rPr>
                <w:rFonts w:hint="eastAsia"/>
              </w:rPr>
              <w:t>2014</w:t>
            </w:r>
            <w:r w:rsidR="0038333F">
              <w:rPr>
                <w:rFonts w:hint="eastAsia"/>
              </w:rPr>
              <w:t>年</w:t>
            </w:r>
            <w:r w:rsidR="00E15504">
              <w:rPr>
                <w:rFonts w:hint="eastAsia"/>
              </w:rPr>
              <w:t>5</w:t>
            </w:r>
            <w:r w:rsidR="0038333F">
              <w:rPr>
                <w:rFonts w:hint="eastAsia"/>
              </w:rPr>
              <w:t>月</w:t>
            </w:r>
          </w:p>
        </w:tc>
        <w:tc>
          <w:tcPr>
            <w:tcW w:w="4351" w:type="dxa"/>
          </w:tcPr>
          <w:p w:rsidR="0038333F" w:rsidRPr="0038333F" w:rsidRDefault="00E15504" w:rsidP="00DC2CF8">
            <w:r>
              <w:rPr>
                <w:rFonts w:hint="eastAsia"/>
              </w:rPr>
              <w:t>ポジション別</w:t>
            </w:r>
            <w:r w:rsidR="00863FD4">
              <w:rPr>
                <w:rFonts w:hint="eastAsia"/>
              </w:rPr>
              <w:t>に解析</w:t>
            </w:r>
          </w:p>
        </w:tc>
      </w:tr>
      <w:tr w:rsidR="0038333F" w:rsidTr="0038333F">
        <w:tc>
          <w:tcPr>
            <w:tcW w:w="4351" w:type="dxa"/>
          </w:tcPr>
          <w:p w:rsidR="0038333F" w:rsidRDefault="00EF30F2" w:rsidP="00DE7519">
            <w:r>
              <w:rPr>
                <w:rFonts w:hint="eastAsia"/>
              </w:rPr>
              <w:t>2014</w:t>
            </w:r>
            <w:r w:rsidR="0038333F">
              <w:rPr>
                <w:rFonts w:hint="eastAsia"/>
              </w:rPr>
              <w:t>年</w:t>
            </w:r>
            <w:r w:rsidR="00E15504">
              <w:rPr>
                <w:rFonts w:hint="eastAsia"/>
              </w:rPr>
              <w:t>6</w:t>
            </w:r>
            <w:r w:rsidR="0038333F">
              <w:rPr>
                <w:rFonts w:hint="eastAsia"/>
              </w:rPr>
              <w:t>月～</w:t>
            </w:r>
            <w:r>
              <w:rPr>
                <w:rFonts w:hint="eastAsia"/>
              </w:rPr>
              <w:t>2014</w:t>
            </w:r>
            <w:r w:rsidR="0038333F">
              <w:rPr>
                <w:rFonts w:hint="eastAsia"/>
              </w:rPr>
              <w:t>年</w:t>
            </w:r>
            <w:r w:rsidR="00E15504">
              <w:rPr>
                <w:rFonts w:hint="eastAsia"/>
              </w:rPr>
              <w:t>9</w:t>
            </w:r>
            <w:r w:rsidR="0038333F">
              <w:rPr>
                <w:rFonts w:hint="eastAsia"/>
              </w:rPr>
              <w:t>月</w:t>
            </w:r>
          </w:p>
        </w:tc>
        <w:tc>
          <w:tcPr>
            <w:tcW w:w="4351" w:type="dxa"/>
          </w:tcPr>
          <w:p w:rsidR="0038333F" w:rsidRPr="0038333F" w:rsidRDefault="00E15504" w:rsidP="00DC2CF8">
            <w:r w:rsidRPr="00E15504">
              <w:rPr>
                <w:rFonts w:hint="eastAsia"/>
              </w:rPr>
              <w:t>良い成績を残していて商品価値が落ちている選手を見つけ提案</w:t>
            </w:r>
          </w:p>
        </w:tc>
      </w:tr>
      <w:tr w:rsidR="005200D4" w:rsidTr="0038333F">
        <w:tc>
          <w:tcPr>
            <w:tcW w:w="4351" w:type="dxa"/>
          </w:tcPr>
          <w:p w:rsidR="005200D4" w:rsidRDefault="005200D4" w:rsidP="00456125">
            <w:r w:rsidRPr="005200D4">
              <w:rPr>
                <w:rFonts w:hint="eastAsia"/>
              </w:rPr>
              <w:t>2014</w:t>
            </w:r>
            <w:r w:rsidRPr="005200D4">
              <w:rPr>
                <w:rFonts w:hint="eastAsia"/>
              </w:rPr>
              <w:t>年</w:t>
            </w:r>
            <w:r w:rsidRPr="005200D4">
              <w:rPr>
                <w:rFonts w:hint="eastAsia"/>
              </w:rPr>
              <w:t>7</w:t>
            </w:r>
            <w:r w:rsidRPr="005200D4">
              <w:rPr>
                <w:rFonts w:hint="eastAsia"/>
              </w:rPr>
              <w:t>月～</w:t>
            </w:r>
          </w:p>
        </w:tc>
        <w:tc>
          <w:tcPr>
            <w:tcW w:w="4351" w:type="dxa"/>
          </w:tcPr>
          <w:p w:rsidR="005200D4" w:rsidRPr="00C26BCF" w:rsidRDefault="005200D4" w:rsidP="00DC2CF8">
            <w:r w:rsidRPr="005200D4">
              <w:rPr>
                <w:rFonts w:hint="eastAsia"/>
              </w:rPr>
              <w:t>論文執筆</w:t>
            </w:r>
          </w:p>
        </w:tc>
      </w:tr>
      <w:tr w:rsidR="0038333F" w:rsidTr="0038333F">
        <w:tc>
          <w:tcPr>
            <w:tcW w:w="4351" w:type="dxa"/>
          </w:tcPr>
          <w:p w:rsidR="0038333F" w:rsidRDefault="00EF30F2" w:rsidP="00DE7519">
            <w:r>
              <w:rPr>
                <w:rFonts w:hint="eastAsia"/>
              </w:rPr>
              <w:t>2014</w:t>
            </w:r>
            <w:r w:rsidR="0038333F">
              <w:rPr>
                <w:rFonts w:hint="eastAsia"/>
              </w:rPr>
              <w:t>年</w:t>
            </w:r>
            <w:r w:rsidR="004C264A">
              <w:rPr>
                <w:rFonts w:hint="eastAsia"/>
              </w:rPr>
              <w:t>10</w:t>
            </w:r>
            <w:r w:rsidR="0038333F">
              <w:rPr>
                <w:rFonts w:hint="eastAsia"/>
              </w:rPr>
              <w:t>月～</w:t>
            </w:r>
          </w:p>
        </w:tc>
        <w:tc>
          <w:tcPr>
            <w:tcW w:w="4351" w:type="dxa"/>
          </w:tcPr>
          <w:p w:rsidR="0038333F" w:rsidRPr="00DC2CF8" w:rsidRDefault="00D528F7" w:rsidP="00D528F7">
            <w:pPr>
              <w:rPr>
                <w:szCs w:val="21"/>
              </w:rPr>
            </w:pPr>
            <w:r w:rsidRPr="00DC2CF8">
              <w:rPr>
                <w:rFonts w:hint="eastAsia"/>
                <w:szCs w:val="21"/>
              </w:rPr>
              <w:t>発表準備</w:t>
            </w:r>
          </w:p>
        </w:tc>
      </w:tr>
    </w:tbl>
    <w:p w:rsidR="000C23FA" w:rsidRDefault="000C23FA" w:rsidP="00023536"/>
    <w:p w:rsidR="00B74214" w:rsidRPr="00B74214" w:rsidRDefault="000C23FA" w:rsidP="00A3434C">
      <w:pPr>
        <w:ind w:firstLineChars="100" w:firstLine="210"/>
      </w:pPr>
      <w:r>
        <w:rPr>
          <w:rFonts w:hint="eastAsia"/>
        </w:rPr>
        <w:t>参考</w:t>
      </w:r>
      <w:r w:rsidR="00B74214">
        <w:rPr>
          <w:rFonts w:hint="eastAsia"/>
        </w:rPr>
        <w:t>文献</w:t>
      </w:r>
    </w:p>
    <w:p w:rsidR="00887E68" w:rsidRPr="00BF30BF" w:rsidRDefault="000A103C" w:rsidP="000B67A4">
      <w:pPr>
        <w:jc w:val="left"/>
        <w:rPr>
          <w:szCs w:val="21"/>
        </w:rPr>
      </w:pPr>
      <w:r w:rsidRPr="00BF30BF">
        <w:rPr>
          <w:rFonts w:hint="eastAsia"/>
          <w:szCs w:val="21"/>
        </w:rPr>
        <w:t>[</w:t>
      </w:r>
      <w:r w:rsidR="00607327" w:rsidRPr="00BF30BF">
        <w:rPr>
          <w:rFonts w:hint="eastAsia"/>
          <w:szCs w:val="21"/>
        </w:rPr>
        <w:t>1</w:t>
      </w:r>
      <w:r w:rsidRPr="00BF30BF">
        <w:rPr>
          <w:rFonts w:hint="eastAsia"/>
          <w:szCs w:val="21"/>
        </w:rPr>
        <w:t>]</w:t>
      </w:r>
      <w:r w:rsidR="005B1C16">
        <w:rPr>
          <w:rFonts w:hint="eastAsia"/>
          <w:szCs w:val="21"/>
        </w:rPr>
        <w:t xml:space="preserve"> </w:t>
      </w:r>
      <w:r w:rsidR="005B1C16">
        <w:rPr>
          <w:rFonts w:hint="eastAsia"/>
          <w:szCs w:val="21"/>
        </w:rPr>
        <w:t>マイケル・ルイス／中山宥訳</w:t>
      </w:r>
      <w:r w:rsidR="005B1C16">
        <w:rPr>
          <w:rFonts w:hint="eastAsia"/>
          <w:szCs w:val="21"/>
        </w:rPr>
        <w:t xml:space="preserve">. </w:t>
      </w:r>
      <w:r w:rsidR="00E01CF3" w:rsidRPr="00BF30BF">
        <w:rPr>
          <w:rFonts w:hint="eastAsia"/>
          <w:szCs w:val="21"/>
        </w:rPr>
        <w:t>マネー・ボール</w:t>
      </w:r>
      <w:r w:rsidR="003F3815" w:rsidRPr="00BF30BF">
        <w:rPr>
          <w:rFonts w:hint="eastAsia"/>
          <w:szCs w:val="21"/>
        </w:rPr>
        <w:t xml:space="preserve">　奇跡のチームをつくった男</w:t>
      </w:r>
      <w:r w:rsidR="005B1C16">
        <w:rPr>
          <w:rFonts w:hint="eastAsia"/>
          <w:szCs w:val="21"/>
        </w:rPr>
        <w:t xml:space="preserve">. </w:t>
      </w:r>
      <w:r w:rsidR="005B1C16">
        <w:rPr>
          <w:rFonts w:hint="eastAsia"/>
          <w:szCs w:val="21"/>
        </w:rPr>
        <w:t>ランダムハウス講談社</w:t>
      </w:r>
      <w:r w:rsidR="005B1C16">
        <w:rPr>
          <w:rFonts w:hint="eastAsia"/>
          <w:szCs w:val="21"/>
        </w:rPr>
        <w:t xml:space="preserve">. </w:t>
      </w:r>
      <w:r w:rsidR="003F3815" w:rsidRPr="00BF30BF">
        <w:rPr>
          <w:rFonts w:hint="eastAsia"/>
          <w:szCs w:val="21"/>
        </w:rPr>
        <w:t>2004</w:t>
      </w:r>
      <w:r w:rsidR="005B1C16">
        <w:rPr>
          <w:rFonts w:hint="eastAsia"/>
          <w:szCs w:val="21"/>
        </w:rPr>
        <w:t>.</w:t>
      </w:r>
    </w:p>
    <w:p w:rsidR="00F2115E" w:rsidRPr="00BF30BF" w:rsidRDefault="00887E68" w:rsidP="00F2115E">
      <w:pPr>
        <w:jc w:val="left"/>
        <w:rPr>
          <w:szCs w:val="21"/>
        </w:rPr>
      </w:pPr>
      <w:r>
        <w:rPr>
          <w:rFonts w:hint="eastAsia"/>
          <w:szCs w:val="21"/>
        </w:rPr>
        <w:t>[2</w:t>
      </w:r>
      <w:r w:rsidR="000B67A4" w:rsidRPr="00BF30BF">
        <w:rPr>
          <w:rFonts w:hint="eastAsia"/>
          <w:szCs w:val="21"/>
        </w:rPr>
        <w:t xml:space="preserve">] </w:t>
      </w:r>
      <w:r w:rsidR="005B1C16">
        <w:rPr>
          <w:rFonts w:hint="eastAsia"/>
          <w:szCs w:val="21"/>
        </w:rPr>
        <w:t>弁護士投資家</w:t>
      </w:r>
      <w:r w:rsidR="005B1C16">
        <w:rPr>
          <w:rFonts w:hint="eastAsia"/>
          <w:szCs w:val="21"/>
        </w:rPr>
        <w:t xml:space="preserve">. </w:t>
      </w:r>
      <w:r w:rsidR="004F4B39" w:rsidRPr="00BF30BF">
        <w:rPr>
          <w:rFonts w:hint="eastAsia"/>
          <w:szCs w:val="21"/>
        </w:rPr>
        <w:t>Stanford MBA</w:t>
      </w:r>
      <w:r w:rsidR="004F4B39" w:rsidRPr="00BF30BF">
        <w:rPr>
          <w:rFonts w:hint="eastAsia"/>
          <w:szCs w:val="21"/>
        </w:rPr>
        <w:t>留学記</w:t>
      </w:r>
      <w:r w:rsidR="004F4B39" w:rsidRPr="00BF30BF">
        <w:rPr>
          <w:rFonts w:hint="eastAsia"/>
          <w:szCs w:val="21"/>
        </w:rPr>
        <w:t>:</w:t>
      </w:r>
      <w:r w:rsidR="004F4B39" w:rsidRPr="00BF30BF">
        <w:rPr>
          <w:rFonts w:hint="eastAsia"/>
          <w:szCs w:val="21"/>
        </w:rPr>
        <w:t>マネーボール理論のサッカーへの適用</w:t>
      </w:r>
      <w:r w:rsidR="005B1C16">
        <w:rPr>
          <w:rFonts w:hint="eastAsia"/>
          <w:szCs w:val="21"/>
        </w:rPr>
        <w:t xml:space="preserve">. </w:t>
      </w:r>
      <w:r w:rsidR="000A2340">
        <w:rPr>
          <w:rFonts w:hint="eastAsia"/>
          <w:szCs w:val="21"/>
        </w:rPr>
        <w:t>2012</w:t>
      </w:r>
      <w:r w:rsidR="005B1C16">
        <w:rPr>
          <w:rFonts w:hint="eastAsia"/>
          <w:szCs w:val="21"/>
        </w:rPr>
        <w:t xml:space="preserve">. </w:t>
      </w:r>
      <w:hyperlink r:id="rId9" w:history="1">
        <w:r w:rsidR="00BF30BF" w:rsidRPr="00BF30BF">
          <w:rPr>
            <w:rStyle w:val="a5"/>
            <w:rFonts w:hint="eastAsia"/>
            <w:szCs w:val="21"/>
          </w:rPr>
          <w:t>http://stanfordmbaryugakuki.blogspot.com/2012/04/blog-post_10.html</w:t>
        </w:r>
      </w:hyperlink>
    </w:p>
    <w:p w:rsidR="00BF30BF" w:rsidRDefault="00887E68" w:rsidP="00F2115E">
      <w:pPr>
        <w:jc w:val="left"/>
        <w:rPr>
          <w:szCs w:val="21"/>
        </w:rPr>
      </w:pPr>
      <w:r>
        <w:rPr>
          <w:rFonts w:hint="eastAsia"/>
          <w:szCs w:val="21"/>
        </w:rPr>
        <w:t>[3</w:t>
      </w:r>
      <w:r w:rsidR="00BF30BF" w:rsidRPr="00BF30BF">
        <w:rPr>
          <w:rFonts w:hint="eastAsia"/>
          <w:szCs w:val="21"/>
        </w:rPr>
        <w:t>]</w:t>
      </w:r>
      <w:r w:rsidR="005B1C16">
        <w:rPr>
          <w:rFonts w:hint="eastAsia"/>
          <w:szCs w:val="21"/>
        </w:rPr>
        <w:t xml:space="preserve"> </w:t>
      </w:r>
      <w:r w:rsidR="005B1C16">
        <w:rPr>
          <w:rFonts w:hint="eastAsia"/>
          <w:szCs w:val="21"/>
        </w:rPr>
        <w:t>山中忍</w:t>
      </w:r>
      <w:r w:rsidR="005B1C16">
        <w:rPr>
          <w:rFonts w:hint="eastAsia"/>
          <w:szCs w:val="21"/>
        </w:rPr>
        <w:t xml:space="preserve">. </w:t>
      </w:r>
      <w:r w:rsidR="00BF30BF" w:rsidRPr="00BF30BF">
        <w:rPr>
          <w:rFonts w:hint="eastAsia"/>
          <w:szCs w:val="21"/>
        </w:rPr>
        <w:t>プレ</w:t>
      </w:r>
      <w:r w:rsidR="005B1C16">
        <w:rPr>
          <w:rFonts w:hint="eastAsia"/>
          <w:szCs w:val="21"/>
        </w:rPr>
        <w:t>ミアリーグ版“マネーボール”？清貧クラブのニューカッスルが躍進</w:t>
      </w:r>
      <w:r w:rsidR="005B1C16">
        <w:rPr>
          <w:rFonts w:hint="eastAsia"/>
          <w:szCs w:val="21"/>
        </w:rPr>
        <w:t xml:space="preserve">. </w:t>
      </w:r>
      <w:r w:rsidR="00BF30BF">
        <w:rPr>
          <w:rFonts w:hint="eastAsia"/>
          <w:szCs w:val="21"/>
        </w:rPr>
        <w:t>2012</w:t>
      </w:r>
      <w:r w:rsidR="005B1C16">
        <w:rPr>
          <w:rFonts w:hint="eastAsia"/>
          <w:szCs w:val="21"/>
        </w:rPr>
        <w:t xml:space="preserve">. </w:t>
      </w:r>
      <w:hyperlink r:id="rId10" w:history="1">
        <w:r w:rsidR="00BF30BF" w:rsidRPr="0026370A">
          <w:rPr>
            <w:rStyle w:val="a5"/>
            <w:szCs w:val="21"/>
          </w:rPr>
          <w:t>http://number.bunshun.jp/articles/-/216542</w:t>
        </w:r>
      </w:hyperlink>
    </w:p>
    <w:p w:rsidR="00F45EEC" w:rsidRPr="006523F7" w:rsidRDefault="00887E68" w:rsidP="000B67A4">
      <w:pPr>
        <w:jc w:val="left"/>
        <w:rPr>
          <w:szCs w:val="21"/>
        </w:rPr>
      </w:pPr>
      <w:r>
        <w:rPr>
          <w:rFonts w:hint="eastAsia"/>
          <w:szCs w:val="21"/>
        </w:rPr>
        <w:t>[4</w:t>
      </w:r>
      <w:r w:rsidR="00BF30BF" w:rsidRPr="00BF30BF">
        <w:rPr>
          <w:rFonts w:hint="eastAsia"/>
          <w:szCs w:val="21"/>
        </w:rPr>
        <w:t>] P</w:t>
      </w:r>
      <w:r w:rsidR="00BF30BF">
        <w:rPr>
          <w:rFonts w:hint="eastAsia"/>
          <w:szCs w:val="21"/>
        </w:rPr>
        <w:t xml:space="preserve">roject Management </w:t>
      </w:r>
      <w:proofErr w:type="spellStart"/>
      <w:r w:rsidR="00BF30BF">
        <w:rPr>
          <w:rFonts w:hint="eastAsia"/>
          <w:szCs w:val="21"/>
        </w:rPr>
        <w:t>Institute,Inc</w:t>
      </w:r>
      <w:proofErr w:type="spellEnd"/>
      <w:r w:rsidR="005B1C16">
        <w:rPr>
          <w:rFonts w:hint="eastAsia"/>
          <w:szCs w:val="21"/>
        </w:rPr>
        <w:t xml:space="preserve">. </w:t>
      </w:r>
      <w:r w:rsidR="00BF30BF" w:rsidRPr="00BF30BF">
        <w:rPr>
          <w:rFonts w:hint="eastAsia"/>
          <w:szCs w:val="21"/>
        </w:rPr>
        <w:t>プロジェクトマネジメント知識体系ガイド</w:t>
      </w:r>
      <w:r w:rsidR="005B1C16">
        <w:rPr>
          <w:rFonts w:hint="eastAsia"/>
          <w:szCs w:val="21"/>
        </w:rPr>
        <w:t xml:space="preserve">. </w:t>
      </w:r>
      <w:r w:rsidR="00BF30BF" w:rsidRPr="00BF30BF">
        <w:rPr>
          <w:rFonts w:hint="eastAsia"/>
          <w:szCs w:val="21"/>
        </w:rPr>
        <w:t>第</w:t>
      </w:r>
      <w:r w:rsidR="00BF30BF" w:rsidRPr="00BF30BF">
        <w:rPr>
          <w:rFonts w:hint="eastAsia"/>
          <w:szCs w:val="21"/>
        </w:rPr>
        <w:t>4</w:t>
      </w:r>
      <w:r w:rsidR="00BF30BF" w:rsidRPr="00BF30BF">
        <w:rPr>
          <w:rFonts w:hint="eastAsia"/>
          <w:szCs w:val="21"/>
        </w:rPr>
        <w:t>版</w:t>
      </w:r>
      <w:r w:rsidR="005B1C16">
        <w:rPr>
          <w:rFonts w:hint="eastAsia"/>
          <w:szCs w:val="21"/>
        </w:rPr>
        <w:t xml:space="preserve">. </w:t>
      </w:r>
      <w:r w:rsidR="00BF30BF">
        <w:rPr>
          <w:rFonts w:hint="eastAsia"/>
          <w:szCs w:val="21"/>
        </w:rPr>
        <w:t>2009-12</w:t>
      </w:r>
      <w:r w:rsidR="005B1C16">
        <w:rPr>
          <w:rFonts w:hint="eastAsia"/>
          <w:szCs w:val="21"/>
        </w:rPr>
        <w:t xml:space="preserve">. </w:t>
      </w:r>
      <w:r w:rsidR="00BF30BF" w:rsidRPr="00BF30BF">
        <w:rPr>
          <w:rFonts w:hint="eastAsia"/>
          <w:szCs w:val="21"/>
        </w:rPr>
        <w:t>P.21</w:t>
      </w:r>
      <w:r w:rsidR="00BF30BF">
        <w:rPr>
          <w:rFonts w:hint="eastAsia"/>
          <w:szCs w:val="21"/>
        </w:rPr>
        <w:t>5-242</w:t>
      </w:r>
      <w:r w:rsidR="005B1C16">
        <w:rPr>
          <w:rFonts w:hint="eastAsia"/>
          <w:szCs w:val="21"/>
        </w:rPr>
        <w:t>.</w:t>
      </w:r>
    </w:p>
    <w:sectPr w:rsidR="00F45EEC" w:rsidRPr="006523F7" w:rsidSect="0036708D">
      <w:pgSz w:w="11906" w:h="16838"/>
      <w:pgMar w:top="1985" w:right="755" w:bottom="1701" w:left="1701"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A0E" w:rsidRDefault="00257A0E" w:rsidP="0036708D">
      <w:r>
        <w:separator/>
      </w:r>
    </w:p>
  </w:endnote>
  <w:endnote w:type="continuationSeparator" w:id="0">
    <w:p w:rsidR="00257A0E" w:rsidRDefault="00257A0E"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A0E" w:rsidRDefault="00257A0E" w:rsidP="0036708D">
      <w:r>
        <w:separator/>
      </w:r>
    </w:p>
  </w:footnote>
  <w:footnote w:type="continuationSeparator" w:id="0">
    <w:p w:rsidR="00257A0E" w:rsidRDefault="00257A0E"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A8E3725"/>
    <w:multiLevelType w:val="hybridMultilevel"/>
    <w:tmpl w:val="6BF86964"/>
    <w:lvl w:ilvl="0" w:tplc="04090011">
      <w:start w:val="1"/>
      <w:numFmt w:val="decimalEnclosedCircle"/>
      <w:lvlText w:val="%1"/>
      <w:lvlJc w:val="left"/>
      <w:pPr>
        <w:ind w:left="525" w:hanging="420"/>
      </w:p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5"/>
  </w:num>
  <w:num w:numId="3">
    <w:abstractNumId w:val="9"/>
  </w:num>
  <w:num w:numId="4">
    <w:abstractNumId w:val="8"/>
  </w:num>
  <w:num w:numId="5">
    <w:abstractNumId w:val="2"/>
  </w:num>
  <w:num w:numId="6">
    <w:abstractNumId w:val="1"/>
  </w:num>
  <w:num w:numId="7">
    <w:abstractNumId w:val="0"/>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0"/>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04EEA"/>
    <w:rsid w:val="00023536"/>
    <w:rsid w:val="00031873"/>
    <w:rsid w:val="0004434B"/>
    <w:rsid w:val="000556F5"/>
    <w:rsid w:val="000746B7"/>
    <w:rsid w:val="000948FF"/>
    <w:rsid w:val="000A103C"/>
    <w:rsid w:val="000A2340"/>
    <w:rsid w:val="000A32C7"/>
    <w:rsid w:val="000B67A4"/>
    <w:rsid w:val="000C23FA"/>
    <w:rsid w:val="000F721B"/>
    <w:rsid w:val="00114BEA"/>
    <w:rsid w:val="00115416"/>
    <w:rsid w:val="00122770"/>
    <w:rsid w:val="00131E2F"/>
    <w:rsid w:val="00157B47"/>
    <w:rsid w:val="00157B62"/>
    <w:rsid w:val="00162283"/>
    <w:rsid w:val="00171DFC"/>
    <w:rsid w:val="00183B01"/>
    <w:rsid w:val="0019440F"/>
    <w:rsid w:val="001E11C5"/>
    <w:rsid w:val="001E409B"/>
    <w:rsid w:val="001E4128"/>
    <w:rsid w:val="002037B0"/>
    <w:rsid w:val="0022185B"/>
    <w:rsid w:val="0022447D"/>
    <w:rsid w:val="00225D39"/>
    <w:rsid w:val="00226A10"/>
    <w:rsid w:val="00230DF1"/>
    <w:rsid w:val="0023412A"/>
    <w:rsid w:val="00247DAD"/>
    <w:rsid w:val="00257A0E"/>
    <w:rsid w:val="00273467"/>
    <w:rsid w:val="00282BCE"/>
    <w:rsid w:val="00297037"/>
    <w:rsid w:val="002A085C"/>
    <w:rsid w:val="002A3BB0"/>
    <w:rsid w:val="002C3195"/>
    <w:rsid w:val="002E34EC"/>
    <w:rsid w:val="002F2D8F"/>
    <w:rsid w:val="002F2FBF"/>
    <w:rsid w:val="003325D7"/>
    <w:rsid w:val="00362046"/>
    <w:rsid w:val="0036708D"/>
    <w:rsid w:val="003777DB"/>
    <w:rsid w:val="00380549"/>
    <w:rsid w:val="00382E51"/>
    <w:rsid w:val="0038333F"/>
    <w:rsid w:val="0039104B"/>
    <w:rsid w:val="003A7C32"/>
    <w:rsid w:val="003C1E19"/>
    <w:rsid w:val="003D6198"/>
    <w:rsid w:val="003E0E7F"/>
    <w:rsid w:val="003E391A"/>
    <w:rsid w:val="003E4146"/>
    <w:rsid w:val="003F3815"/>
    <w:rsid w:val="0041310A"/>
    <w:rsid w:val="00430AD9"/>
    <w:rsid w:val="00446813"/>
    <w:rsid w:val="00456125"/>
    <w:rsid w:val="00465F68"/>
    <w:rsid w:val="004741D2"/>
    <w:rsid w:val="00475F35"/>
    <w:rsid w:val="004C264A"/>
    <w:rsid w:val="004C3873"/>
    <w:rsid w:val="004F1FE8"/>
    <w:rsid w:val="004F4B39"/>
    <w:rsid w:val="0050535B"/>
    <w:rsid w:val="005072D5"/>
    <w:rsid w:val="005200D4"/>
    <w:rsid w:val="00535E74"/>
    <w:rsid w:val="005845D5"/>
    <w:rsid w:val="00597A62"/>
    <w:rsid w:val="005B1C16"/>
    <w:rsid w:val="005B5DEE"/>
    <w:rsid w:val="005F1675"/>
    <w:rsid w:val="005F5105"/>
    <w:rsid w:val="0060506C"/>
    <w:rsid w:val="006051A5"/>
    <w:rsid w:val="00607327"/>
    <w:rsid w:val="006148BC"/>
    <w:rsid w:val="00645E63"/>
    <w:rsid w:val="0065054C"/>
    <w:rsid w:val="006523F7"/>
    <w:rsid w:val="0065558B"/>
    <w:rsid w:val="006564C5"/>
    <w:rsid w:val="00662480"/>
    <w:rsid w:val="00662B9F"/>
    <w:rsid w:val="00687A2C"/>
    <w:rsid w:val="00695A3A"/>
    <w:rsid w:val="006B43A4"/>
    <w:rsid w:val="006D3332"/>
    <w:rsid w:val="006E1491"/>
    <w:rsid w:val="006E312B"/>
    <w:rsid w:val="006F2611"/>
    <w:rsid w:val="00702C20"/>
    <w:rsid w:val="00722E93"/>
    <w:rsid w:val="00730090"/>
    <w:rsid w:val="00740F5A"/>
    <w:rsid w:val="0074104F"/>
    <w:rsid w:val="00767C78"/>
    <w:rsid w:val="00781710"/>
    <w:rsid w:val="007C1CE9"/>
    <w:rsid w:val="0080596D"/>
    <w:rsid w:val="00824BFF"/>
    <w:rsid w:val="00847EA9"/>
    <w:rsid w:val="00850374"/>
    <w:rsid w:val="00863FD4"/>
    <w:rsid w:val="00887E68"/>
    <w:rsid w:val="008A5C65"/>
    <w:rsid w:val="008B117D"/>
    <w:rsid w:val="008D614D"/>
    <w:rsid w:val="008F2984"/>
    <w:rsid w:val="00917687"/>
    <w:rsid w:val="0099521E"/>
    <w:rsid w:val="009A4667"/>
    <w:rsid w:val="009A4739"/>
    <w:rsid w:val="009B16BA"/>
    <w:rsid w:val="009F14EC"/>
    <w:rsid w:val="009F5D54"/>
    <w:rsid w:val="00A135EE"/>
    <w:rsid w:val="00A3434C"/>
    <w:rsid w:val="00A3783F"/>
    <w:rsid w:val="00A43500"/>
    <w:rsid w:val="00A67757"/>
    <w:rsid w:val="00A734FD"/>
    <w:rsid w:val="00A93393"/>
    <w:rsid w:val="00AC6788"/>
    <w:rsid w:val="00AD6D08"/>
    <w:rsid w:val="00AF64FF"/>
    <w:rsid w:val="00B53D32"/>
    <w:rsid w:val="00B74214"/>
    <w:rsid w:val="00B77041"/>
    <w:rsid w:val="00BA7CCC"/>
    <w:rsid w:val="00BB7624"/>
    <w:rsid w:val="00BB76F6"/>
    <w:rsid w:val="00BB7BB0"/>
    <w:rsid w:val="00BF195B"/>
    <w:rsid w:val="00BF30BF"/>
    <w:rsid w:val="00BF3D8B"/>
    <w:rsid w:val="00C00556"/>
    <w:rsid w:val="00C00651"/>
    <w:rsid w:val="00C0599D"/>
    <w:rsid w:val="00C11FCE"/>
    <w:rsid w:val="00C26BCF"/>
    <w:rsid w:val="00C33120"/>
    <w:rsid w:val="00C45BE0"/>
    <w:rsid w:val="00C67364"/>
    <w:rsid w:val="00CE6E1F"/>
    <w:rsid w:val="00CE6EE3"/>
    <w:rsid w:val="00CF148B"/>
    <w:rsid w:val="00CF34B0"/>
    <w:rsid w:val="00D017DC"/>
    <w:rsid w:val="00D03AD3"/>
    <w:rsid w:val="00D13E63"/>
    <w:rsid w:val="00D336CE"/>
    <w:rsid w:val="00D354EB"/>
    <w:rsid w:val="00D528F7"/>
    <w:rsid w:val="00D769CA"/>
    <w:rsid w:val="00D916E0"/>
    <w:rsid w:val="00D93B8F"/>
    <w:rsid w:val="00D971F0"/>
    <w:rsid w:val="00DB195A"/>
    <w:rsid w:val="00DC2CF8"/>
    <w:rsid w:val="00DE49D3"/>
    <w:rsid w:val="00DE7519"/>
    <w:rsid w:val="00DF181F"/>
    <w:rsid w:val="00E01CF3"/>
    <w:rsid w:val="00E15504"/>
    <w:rsid w:val="00E3003E"/>
    <w:rsid w:val="00E36B5D"/>
    <w:rsid w:val="00E4270F"/>
    <w:rsid w:val="00E57DE9"/>
    <w:rsid w:val="00E70142"/>
    <w:rsid w:val="00E71BAC"/>
    <w:rsid w:val="00E82E70"/>
    <w:rsid w:val="00E90F4F"/>
    <w:rsid w:val="00ED7870"/>
    <w:rsid w:val="00ED7A41"/>
    <w:rsid w:val="00EF30F2"/>
    <w:rsid w:val="00EF5D56"/>
    <w:rsid w:val="00F2115E"/>
    <w:rsid w:val="00F45EEC"/>
    <w:rsid w:val="00FB4B6E"/>
    <w:rsid w:val="00FC7367"/>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FollowedHyperlink"/>
    <w:basedOn w:val="a0"/>
    <w:uiPriority w:val="99"/>
    <w:semiHidden/>
    <w:unhideWhenUsed/>
    <w:rsid w:val="00F211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number.bunshun.jp/articles/-/216542" TargetMode="External"/><Relationship Id="rId4" Type="http://schemas.microsoft.com/office/2007/relationships/stylesWithEffects" Target="stylesWithEffects.xml"/><Relationship Id="rId9" Type="http://schemas.openxmlformats.org/officeDocument/2006/relationships/hyperlink" Target="http://stanfordmbaryugakuki.blogspot.com/2012/04/blog-post_10.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417BE-796B-4553-AE88-3E0CE9E38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313</Words>
  <Characters>1786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maruyama</dc:creator>
  <cp:lastModifiedBy>maruyama</cp:lastModifiedBy>
  <cp:revision>4</cp:revision>
  <cp:lastPrinted>2012-12-14T02:18:00Z</cp:lastPrinted>
  <dcterms:created xsi:type="dcterms:W3CDTF">2013-12-06T00:02:00Z</dcterms:created>
  <dcterms:modified xsi:type="dcterms:W3CDTF">2013-12-06T07:22:00Z</dcterms:modified>
</cp:coreProperties>
</file>