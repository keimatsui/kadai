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82B" w:rsidRDefault="009E282B" w:rsidP="009E282B">
      <w:pPr>
        <w:jc w:val="center"/>
      </w:pPr>
      <w:r>
        <w:rPr>
          <w:rFonts w:hint="eastAsia"/>
        </w:rPr>
        <w:t>AR</w:t>
      </w:r>
      <w:r w:rsidR="00F017D3">
        <w:rPr>
          <w:rFonts w:hint="eastAsia"/>
        </w:rPr>
        <w:t>システム</w:t>
      </w:r>
      <w:r>
        <w:rPr>
          <w:rFonts w:hint="eastAsia"/>
        </w:rPr>
        <w:t>開発</w:t>
      </w:r>
      <w:r w:rsidR="00BC44FC">
        <w:rPr>
          <w:rFonts w:hint="eastAsia"/>
        </w:rPr>
        <w:t>におけるテストの研究</w:t>
      </w:r>
    </w:p>
    <w:p w:rsidR="009E282B" w:rsidRPr="00BC44FC" w:rsidRDefault="00BC44FC" w:rsidP="00BC44FC">
      <w:pPr>
        <w:jc w:val="center"/>
      </w:pPr>
      <w:r>
        <w:rPr>
          <w:rFonts w:hint="eastAsia"/>
        </w:rPr>
        <w:t xml:space="preserve">プロジェクトマネジメントコース　矢吹研究室　</w:t>
      </w:r>
      <w:r>
        <w:rPr>
          <w:rFonts w:hint="eastAsia"/>
        </w:rPr>
        <w:t>1142078</w:t>
      </w:r>
      <w:r>
        <w:rPr>
          <w:rFonts w:hint="eastAsia"/>
        </w:rPr>
        <w:t xml:space="preserve">　土井貴司</w:t>
      </w:r>
    </w:p>
    <w:p w:rsidR="009E282B" w:rsidRDefault="00DC5B9C" w:rsidP="009E282B">
      <w:r>
        <w:rPr>
          <w:rFonts w:hint="eastAsia"/>
        </w:rPr>
        <w:t>１．</w:t>
      </w:r>
      <w:r w:rsidR="009E282B">
        <w:rPr>
          <w:rFonts w:hint="eastAsia"/>
        </w:rPr>
        <w:t>背景</w:t>
      </w:r>
    </w:p>
    <w:p w:rsidR="009E282B" w:rsidRDefault="00FC1C2E" w:rsidP="00FC1C2E">
      <w:pPr>
        <w:ind w:firstLineChars="100" w:firstLine="217"/>
      </w:pPr>
      <w:r>
        <w:rPr>
          <w:rFonts w:hint="eastAsia"/>
        </w:rPr>
        <w:t>AR</w:t>
      </w:r>
      <w:r>
        <w:rPr>
          <w:rFonts w:hint="eastAsia"/>
        </w:rPr>
        <w:t>（</w:t>
      </w:r>
      <w:r w:rsidR="00C36CD6">
        <w:rPr>
          <w:rFonts w:hint="eastAsia"/>
        </w:rPr>
        <w:t>拡張現実感</w:t>
      </w:r>
      <w:r>
        <w:rPr>
          <w:rFonts w:hint="eastAsia"/>
        </w:rPr>
        <w:t>）</w:t>
      </w:r>
      <w:r w:rsidR="00C36CD6">
        <w:rPr>
          <w:rFonts w:hint="eastAsia"/>
        </w:rPr>
        <w:t>は</w:t>
      </w:r>
      <w:r w:rsidR="009E282B">
        <w:rPr>
          <w:rFonts w:hint="eastAsia"/>
        </w:rPr>
        <w:t>これまでにない情報表現手段であり，産業応用ばかりでなく芸術・教育などの分野でも注目されている</w:t>
      </w:r>
      <w:r w:rsidR="006C4CFE">
        <w:rPr>
          <w:rFonts w:hint="eastAsia"/>
        </w:rPr>
        <w:t>[1]</w:t>
      </w:r>
      <w:r w:rsidR="009E282B">
        <w:rPr>
          <w:rFonts w:hint="eastAsia"/>
        </w:rPr>
        <w:t>．</w:t>
      </w:r>
      <w:r>
        <w:rPr>
          <w:rFonts w:hint="eastAsia"/>
        </w:rPr>
        <w:t>そもそも</w:t>
      </w:r>
      <w:r>
        <w:rPr>
          <w:rFonts w:hint="eastAsia"/>
        </w:rPr>
        <w:t>AR</w:t>
      </w:r>
      <w:r>
        <w:rPr>
          <w:rFonts w:hint="eastAsia"/>
        </w:rPr>
        <w:t>とは，</w:t>
      </w:r>
      <w:r w:rsidRPr="00FC1C2E">
        <w:rPr>
          <w:rFonts w:hint="eastAsia"/>
        </w:rPr>
        <w:t>画像や映像をコンピューター上で現実感のある仮想空間を現実（拡張）する技術</w:t>
      </w:r>
      <w:r>
        <w:rPr>
          <w:rFonts w:hint="eastAsia"/>
        </w:rPr>
        <w:t>のことである．</w:t>
      </w:r>
      <w:r w:rsidR="00C36CD6">
        <w:rPr>
          <w:rFonts w:hint="eastAsia"/>
        </w:rPr>
        <w:t>コンピュータ</w:t>
      </w:r>
      <w:r w:rsidR="00EE02A8">
        <w:rPr>
          <w:rFonts w:hint="eastAsia"/>
        </w:rPr>
        <w:t>ー</w:t>
      </w:r>
      <w:r w:rsidR="00C36CD6">
        <w:rPr>
          <w:rFonts w:hint="eastAsia"/>
        </w:rPr>
        <w:t>の処理能力の向上は目覚しいものであり，</w:t>
      </w:r>
      <w:r w:rsidR="009E282B">
        <w:rPr>
          <w:rFonts w:hint="eastAsia"/>
        </w:rPr>
        <w:t>カメラやヘッドマウント</w:t>
      </w:r>
      <w:r w:rsidR="00C36CD6">
        <w:rPr>
          <w:rFonts w:hint="eastAsia"/>
        </w:rPr>
        <w:t>ディスプレイなど，</w:t>
      </w:r>
      <w:r w:rsidR="009E282B">
        <w:rPr>
          <w:rFonts w:hint="eastAsia"/>
        </w:rPr>
        <w:t>AR</w:t>
      </w:r>
      <w:r w:rsidR="00C36CD6">
        <w:rPr>
          <w:rFonts w:hint="eastAsia"/>
        </w:rPr>
        <w:t>向けのデバイスが安価に</w:t>
      </w:r>
      <w:bookmarkStart w:id="0" w:name="_GoBack"/>
      <w:bookmarkEnd w:id="0"/>
      <w:r w:rsidR="00C36CD6">
        <w:rPr>
          <w:rFonts w:hint="eastAsia"/>
        </w:rPr>
        <w:t>入手可能になり，</w:t>
      </w:r>
      <w:r w:rsidR="009E282B">
        <w:rPr>
          <w:rFonts w:hint="eastAsia"/>
        </w:rPr>
        <w:t>拡張現実の研究も</w:t>
      </w:r>
      <w:r w:rsidR="00C36CD6">
        <w:rPr>
          <w:rFonts w:hint="eastAsia"/>
        </w:rPr>
        <w:t>容易に行えるようになった．また商品化の動きも活発化しており，</w:t>
      </w:r>
      <w:r w:rsidR="009E282B">
        <w:rPr>
          <w:rFonts w:hint="eastAsia"/>
        </w:rPr>
        <w:t>例として</w:t>
      </w:r>
      <w:r w:rsidR="009E282B">
        <w:rPr>
          <w:rFonts w:hint="eastAsia"/>
        </w:rPr>
        <w:t xml:space="preserve"> iPhone</w:t>
      </w:r>
      <w:r w:rsidR="009E282B">
        <w:rPr>
          <w:rFonts w:hint="eastAsia"/>
        </w:rPr>
        <w:t>アプリである『セカイカメラ』や</w:t>
      </w:r>
      <w:r w:rsidR="009E282B">
        <w:rPr>
          <w:rFonts w:hint="eastAsia"/>
        </w:rPr>
        <w:t xml:space="preserve"> GTE</w:t>
      </w:r>
      <w:r w:rsidR="00C36CD6">
        <w:rPr>
          <w:rFonts w:hint="eastAsia"/>
        </w:rPr>
        <w:t>の『電脳フィギュア』などが挙げられる．</w:t>
      </w:r>
      <w:r w:rsidR="009E282B">
        <w:rPr>
          <w:rFonts w:hint="eastAsia"/>
        </w:rPr>
        <w:t>これから教育や</w:t>
      </w:r>
      <w:r w:rsidR="00C36CD6">
        <w:rPr>
          <w:rFonts w:hint="eastAsia"/>
        </w:rPr>
        <w:t>建築，観光，エンターテイメントなど様々な分野への応用が期待されている．</w:t>
      </w:r>
    </w:p>
    <w:p w:rsidR="009E282B" w:rsidRDefault="009E282B" w:rsidP="00823842">
      <w:pPr>
        <w:ind w:firstLineChars="100" w:firstLine="217"/>
      </w:pPr>
      <w:r>
        <w:rPr>
          <w:rFonts w:hint="eastAsia"/>
        </w:rPr>
        <w:t>AR</w:t>
      </w:r>
      <w:r>
        <w:rPr>
          <w:rFonts w:hint="eastAsia"/>
        </w:rPr>
        <w:t>は単にカ</w:t>
      </w:r>
      <w:r w:rsidR="00C36CD6">
        <w:rPr>
          <w:rFonts w:hint="eastAsia"/>
        </w:rPr>
        <w:t>メラ映像にデジタル情報をオーバーレイ表示することが目的ではない．五感に訴えかけるものであり，顧客接点を強化する新たなインターフェイス，見えない情報を可視化するインターフェイスを実現するものである．これにより，新たな体験価値を顧客に提供することができる．</w:t>
      </w:r>
      <w:r w:rsidR="00C36CD6">
        <w:t xml:space="preserve"> </w:t>
      </w:r>
    </w:p>
    <w:p w:rsidR="009E282B" w:rsidRDefault="00C36CD6" w:rsidP="00823842">
      <w:pPr>
        <w:ind w:firstLineChars="100" w:firstLine="217"/>
      </w:pPr>
      <w:r>
        <w:rPr>
          <w:rFonts w:hint="eastAsia"/>
        </w:rPr>
        <w:t>なぜ今，</w:t>
      </w:r>
      <w:r w:rsidR="009E282B">
        <w:rPr>
          <w:rFonts w:hint="eastAsia"/>
        </w:rPr>
        <w:t>AR</w:t>
      </w:r>
      <w:r>
        <w:rPr>
          <w:rFonts w:hint="eastAsia"/>
        </w:rPr>
        <w:t>が活気付いているか．まずはスマートフォンの普及拡大がある．そしてソフトウェア技術の進化，最後にクラウド＆プラットフォームである．</w:t>
      </w:r>
      <w:r w:rsidR="009E282B">
        <w:rPr>
          <w:rFonts w:hint="eastAsia"/>
        </w:rPr>
        <w:t xml:space="preserve"> </w:t>
      </w:r>
      <w:r>
        <w:rPr>
          <w:rFonts w:hint="eastAsia"/>
        </w:rPr>
        <w:t>クラウドが安価に提供されることで，今後はこれら変化に応じた改革が必要になってくる</w:t>
      </w:r>
      <w:r w:rsidR="006C4CFE">
        <w:rPr>
          <w:rFonts w:hint="eastAsia"/>
        </w:rPr>
        <w:t>[2]</w:t>
      </w:r>
      <w:r>
        <w:rPr>
          <w:rFonts w:hint="eastAsia"/>
        </w:rPr>
        <w:t>．</w:t>
      </w:r>
      <w:r w:rsidR="009E282B">
        <w:rPr>
          <w:rFonts w:hint="eastAsia"/>
        </w:rPr>
        <w:t>AR</w:t>
      </w:r>
      <w:r>
        <w:rPr>
          <w:rFonts w:hint="eastAsia"/>
        </w:rPr>
        <w:t>を形成する技術としては</w:t>
      </w:r>
      <w:r w:rsidR="00DC5B9C">
        <w:rPr>
          <w:rFonts w:hint="eastAsia"/>
        </w:rPr>
        <w:t>，</w:t>
      </w:r>
      <w:r w:rsidR="009C0618">
        <w:rPr>
          <w:rFonts w:hint="eastAsia"/>
        </w:rPr>
        <w:t>大きく</w:t>
      </w:r>
      <w:r w:rsidR="00EA1EF8">
        <w:rPr>
          <w:rFonts w:hint="eastAsia"/>
        </w:rPr>
        <w:t>３</w:t>
      </w:r>
      <w:r w:rsidR="009C0618">
        <w:rPr>
          <w:rFonts w:hint="eastAsia"/>
        </w:rPr>
        <w:t>つに分けられる．一つ目は，</w:t>
      </w:r>
      <w:r w:rsidR="00EA1EF8">
        <w:rPr>
          <w:rFonts w:hint="eastAsia"/>
        </w:rPr>
        <w:t>GPS</w:t>
      </w:r>
      <w:r w:rsidR="00EA1EF8">
        <w:rPr>
          <w:rFonts w:hint="eastAsia"/>
        </w:rPr>
        <w:t>などから取得できる位置情報にひも付けて付加的な情報を表示するもので，</w:t>
      </w:r>
      <w:r w:rsidR="00EA1EF8">
        <w:rPr>
          <w:rFonts w:hint="eastAsia"/>
        </w:rPr>
        <w:t>GPS</w:t>
      </w:r>
      <w:r w:rsidR="00EA1EF8">
        <w:rPr>
          <w:rFonts w:hint="eastAsia"/>
        </w:rPr>
        <w:t>などによる位置情報だけでなく，磁気センサによる方位や加速度センサによる傾きなどと併せて，情報を提示する場所を決める</w:t>
      </w:r>
      <w:r w:rsidR="009C0618">
        <w:rPr>
          <w:rFonts w:hint="eastAsia"/>
        </w:rPr>
        <w:t>ロケーションベース型（位置情報型）．</w:t>
      </w:r>
      <w:r w:rsidR="00097F50">
        <w:rPr>
          <w:rFonts w:hint="eastAsia"/>
        </w:rPr>
        <w:t>二つ目</w:t>
      </w:r>
      <w:r w:rsidR="009C0618">
        <w:rPr>
          <w:rFonts w:hint="eastAsia"/>
        </w:rPr>
        <w:t>は，</w:t>
      </w:r>
      <w:r w:rsidR="00EA1EF8">
        <w:rPr>
          <w:rFonts w:hint="eastAsia"/>
        </w:rPr>
        <w:t>認識されることにより，付加情報の提示位置を特定し，付加情報の出現キーとなるマーカーを利用する</w:t>
      </w:r>
      <w:r w:rsidR="00097F50">
        <w:rPr>
          <w:rFonts w:hint="eastAsia"/>
        </w:rPr>
        <w:t>マーカー・</w:t>
      </w:r>
      <w:r w:rsidR="009C0618">
        <w:rPr>
          <w:rFonts w:hint="eastAsia"/>
        </w:rPr>
        <w:t>ビジョンベース型である．</w:t>
      </w:r>
      <w:r w:rsidR="00097F50">
        <w:rPr>
          <w:rFonts w:hint="eastAsia"/>
        </w:rPr>
        <w:t>三つ目は，特定のマーカーなどを利用することもなく，現実の環境に存在している物体や，その環境自体を空間的に認識することで付加情報の提示位置を特定するマーカーレス型ビジョンベース型である．</w:t>
      </w:r>
      <w:r w:rsidR="004A7933">
        <w:rPr>
          <w:rFonts w:hint="eastAsia"/>
        </w:rPr>
        <w:t>[3]</w:t>
      </w:r>
    </w:p>
    <w:p w:rsidR="00097F50" w:rsidRDefault="007203D0" w:rsidP="00823842">
      <w:pPr>
        <w:ind w:firstLineChars="100" w:firstLine="217"/>
      </w:pPr>
      <w:r>
        <w:rPr>
          <w:rFonts w:hint="eastAsia"/>
        </w:rPr>
        <w:t>こういった見えないものを可視化することで，その空間から驚きや感動，楽しみ，そして気づきをもたらすことができ，新しいコミュニケーション空間を創造することができる．</w:t>
      </w:r>
    </w:p>
    <w:p w:rsidR="00823842" w:rsidRDefault="00FC1C2E" w:rsidP="009E282B">
      <w:pPr>
        <w:rPr>
          <w:rFonts w:hint="eastAsia"/>
        </w:rPr>
      </w:pPr>
      <w:r>
        <w:rPr>
          <w:rFonts w:hint="eastAsia"/>
        </w:rPr>
        <w:t xml:space="preserve">　しかし，</w:t>
      </w:r>
      <w:r>
        <w:rPr>
          <w:rFonts w:hint="eastAsia"/>
        </w:rPr>
        <w:t>AR</w:t>
      </w:r>
      <w:r>
        <w:rPr>
          <w:rFonts w:hint="eastAsia"/>
        </w:rPr>
        <w:t>のテストは難しく人間が操作して確かめる部分が多く，自動化しにくいのである．</w:t>
      </w:r>
    </w:p>
    <w:p w:rsidR="00FC1C2E" w:rsidRPr="007203D0" w:rsidRDefault="00FC1C2E" w:rsidP="009E282B"/>
    <w:p w:rsidR="00823842" w:rsidRDefault="009E282B" w:rsidP="009E282B">
      <w:r>
        <w:rPr>
          <w:rFonts w:hint="eastAsia"/>
        </w:rPr>
        <w:t>２．目的</w:t>
      </w:r>
    </w:p>
    <w:p w:rsidR="007F374E" w:rsidRPr="00F017D3" w:rsidRDefault="009E282B" w:rsidP="00CE304F">
      <w:pPr>
        <w:ind w:firstLineChars="100" w:firstLine="217"/>
      </w:pPr>
      <w:r>
        <w:rPr>
          <w:rFonts w:hint="eastAsia"/>
        </w:rPr>
        <w:t>今や様々な現場で</w:t>
      </w:r>
      <w:r>
        <w:rPr>
          <w:rFonts w:hint="eastAsia"/>
        </w:rPr>
        <w:t>AR</w:t>
      </w:r>
      <w:r w:rsidR="00F017D3">
        <w:rPr>
          <w:rFonts w:hint="eastAsia"/>
        </w:rPr>
        <w:t>が利用されつつ現状であるが，</w:t>
      </w:r>
      <w:r w:rsidR="00F017D3">
        <w:rPr>
          <w:rFonts w:hint="eastAsia"/>
        </w:rPr>
        <w:t>AR</w:t>
      </w:r>
      <w:r w:rsidR="00F017D3">
        <w:rPr>
          <w:rFonts w:hint="eastAsia"/>
        </w:rPr>
        <w:t>は人間の現実感を拡張するものであり，</w:t>
      </w:r>
      <w:r w:rsidR="00D73D1D">
        <w:rPr>
          <w:rFonts w:hint="eastAsia"/>
        </w:rPr>
        <w:t>人間が見てテストをする必要がある．</w:t>
      </w:r>
      <w:r w:rsidR="007F374E">
        <w:rPr>
          <w:rFonts w:hint="eastAsia"/>
        </w:rPr>
        <w:t>そ</w:t>
      </w:r>
      <w:r w:rsidR="00D73D1D">
        <w:rPr>
          <w:rFonts w:hint="eastAsia"/>
        </w:rPr>
        <w:t>こで</w:t>
      </w:r>
      <w:r w:rsidR="007F374E">
        <w:rPr>
          <w:rFonts w:hint="eastAsia"/>
        </w:rPr>
        <w:t>，まずは</w:t>
      </w:r>
      <w:r w:rsidR="007F374E">
        <w:rPr>
          <w:rFonts w:hint="eastAsia"/>
        </w:rPr>
        <w:t>AR</w:t>
      </w:r>
      <w:r w:rsidR="007F374E">
        <w:rPr>
          <w:rFonts w:hint="eastAsia"/>
        </w:rPr>
        <w:t>の仕組みを知る必要があるため</w:t>
      </w:r>
      <w:r w:rsidR="003C242D">
        <w:rPr>
          <w:rFonts w:hint="eastAsia"/>
        </w:rPr>
        <w:t>ロケーションベースの</w:t>
      </w:r>
      <w:r w:rsidR="003C242D">
        <w:rPr>
          <w:rFonts w:hint="eastAsia"/>
        </w:rPr>
        <w:t>AR</w:t>
      </w:r>
      <w:r w:rsidR="003C242D">
        <w:rPr>
          <w:rFonts w:hint="eastAsia"/>
        </w:rPr>
        <w:t>コンテンツ</w:t>
      </w:r>
      <w:r w:rsidR="00CE304F">
        <w:rPr>
          <w:rFonts w:hint="eastAsia"/>
        </w:rPr>
        <w:t>junaio</w:t>
      </w:r>
      <w:r w:rsidR="00CE304F">
        <w:rPr>
          <w:rFonts w:hint="eastAsia"/>
        </w:rPr>
        <w:t>を用いて，実際に作成しテストする必要がある．目的としては二つ．一つは，</w:t>
      </w:r>
      <w:r w:rsidR="00CE304F">
        <w:rPr>
          <w:rFonts w:hint="eastAsia"/>
        </w:rPr>
        <w:t>AR</w:t>
      </w:r>
      <w:r w:rsidR="00CE304F">
        <w:rPr>
          <w:rFonts w:hint="eastAsia"/>
        </w:rPr>
        <w:t>システム開発</w:t>
      </w:r>
      <w:r w:rsidR="00CE304F">
        <w:rPr>
          <w:rFonts w:hint="eastAsia"/>
        </w:rPr>
        <w:t>junaio</w:t>
      </w:r>
      <w:r w:rsidR="00CE304F">
        <w:rPr>
          <w:rFonts w:hint="eastAsia"/>
        </w:rPr>
        <w:t>におけるテストについての研究．もう一つは，</w:t>
      </w:r>
      <w:r w:rsidR="00CE304F">
        <w:rPr>
          <w:rFonts w:hint="eastAsia"/>
        </w:rPr>
        <w:t>junaio</w:t>
      </w:r>
      <w:r w:rsidR="00CE304F">
        <w:rPr>
          <w:rFonts w:hint="eastAsia"/>
        </w:rPr>
        <w:t>を作成したテストの現状を調査し，テストのあり方を提案することである．</w:t>
      </w:r>
    </w:p>
    <w:p w:rsidR="00F017D3" w:rsidRPr="00FC1C2E" w:rsidRDefault="00F017D3" w:rsidP="009E282B"/>
    <w:p w:rsidR="009E282B" w:rsidRDefault="009E282B" w:rsidP="009E282B">
      <w:r>
        <w:rPr>
          <w:rFonts w:hint="eastAsia"/>
        </w:rPr>
        <w:t>３．</w:t>
      </w:r>
      <w:r w:rsidR="00714BD8">
        <w:rPr>
          <w:rFonts w:hint="eastAsia"/>
        </w:rPr>
        <w:t>プロジェクトマネジメントとの</w:t>
      </w:r>
      <w:r>
        <w:rPr>
          <w:rFonts w:hint="eastAsia"/>
        </w:rPr>
        <w:t>関連</w:t>
      </w:r>
    </w:p>
    <w:p w:rsidR="009E282B" w:rsidRPr="00714BD8" w:rsidRDefault="00061CAD" w:rsidP="009E282B">
      <w:r>
        <w:rPr>
          <w:rFonts w:hint="eastAsia"/>
        </w:rPr>
        <w:t xml:space="preserve">　これは，</w:t>
      </w:r>
      <w:r>
        <w:rPr>
          <w:rFonts w:hint="eastAsia"/>
        </w:rPr>
        <w:t>AR</w:t>
      </w:r>
      <w:r w:rsidR="00CD7D65">
        <w:rPr>
          <w:rFonts w:hint="eastAsia"/>
        </w:rPr>
        <w:t>のシステム</w:t>
      </w:r>
      <w:r>
        <w:rPr>
          <w:rFonts w:hint="eastAsia"/>
        </w:rPr>
        <w:t>を知りそして作り，</w:t>
      </w:r>
      <w:r w:rsidR="00CD7D65">
        <w:rPr>
          <w:rFonts w:hint="eastAsia"/>
        </w:rPr>
        <w:t>実際にテストする研究である．</w:t>
      </w:r>
      <w:r w:rsidR="00CE304F">
        <w:rPr>
          <w:rFonts w:ascii="Times New Roman" w:hAnsi="Times New Roman" w:cs="Times New Roman" w:hint="eastAsia"/>
        </w:rPr>
        <w:t xml:space="preserve"> </w:t>
      </w:r>
      <w:r w:rsidR="00714BD8">
        <w:rPr>
          <w:rFonts w:ascii="Times New Roman" w:hAnsi="Times New Roman" w:cs="Times New Roman" w:hint="eastAsia"/>
        </w:rPr>
        <w:t>PMBOK</w:t>
      </w:r>
      <w:r w:rsidR="00C843B7">
        <w:rPr>
          <w:rFonts w:ascii="Times New Roman" w:hAnsi="Times New Roman" w:cs="Times New Roman" w:hint="eastAsia"/>
        </w:rPr>
        <w:t>[4]</w:t>
      </w:r>
      <w:r w:rsidR="00714BD8">
        <w:rPr>
          <w:rFonts w:ascii="Times New Roman" w:hAnsi="Times New Roman" w:cs="Times New Roman" w:hint="eastAsia"/>
        </w:rPr>
        <w:t>が提唱する</w:t>
      </w:r>
      <w:r w:rsidR="00714BD8" w:rsidRPr="003B5188">
        <w:rPr>
          <w:rFonts w:ascii="Times New Roman" w:hAnsi="Times New Roman" w:cs="Times New Roman"/>
        </w:rPr>
        <w:t>プロジェェクトマネジメントの知識エリア</w:t>
      </w:r>
      <w:r w:rsidR="00CE304F">
        <w:rPr>
          <w:rFonts w:ascii="Times New Roman" w:hAnsi="Times New Roman" w:cs="Times New Roman" w:hint="eastAsia"/>
        </w:rPr>
        <w:t>より，</w:t>
      </w:r>
      <w:r w:rsidR="00CE304F">
        <w:rPr>
          <w:rFonts w:hint="eastAsia"/>
        </w:rPr>
        <w:t>テストをするうえで</w:t>
      </w:r>
      <w:r w:rsidR="00CE304F">
        <w:rPr>
          <w:rFonts w:hint="eastAsia"/>
        </w:rPr>
        <w:t>品質を高めるには，</w:t>
      </w:r>
      <w:r w:rsidR="00DC503C">
        <w:rPr>
          <w:rFonts w:hint="eastAsia"/>
        </w:rPr>
        <w:t>品質マネジメント．</w:t>
      </w:r>
      <w:r w:rsidR="00CE304F">
        <w:rPr>
          <w:rFonts w:hint="eastAsia"/>
        </w:rPr>
        <w:t>テストの自動化による不具合</w:t>
      </w:r>
      <w:r w:rsidR="00DC503C">
        <w:rPr>
          <w:rFonts w:hint="eastAsia"/>
        </w:rPr>
        <w:t>から</w:t>
      </w:r>
      <w:r w:rsidR="00CE304F">
        <w:rPr>
          <w:rFonts w:hint="eastAsia"/>
        </w:rPr>
        <w:t>，リスクマネジメントも必要となる．</w:t>
      </w:r>
      <w:r w:rsidR="00DC503C">
        <w:rPr>
          <w:rFonts w:hint="eastAsia"/>
        </w:rPr>
        <w:t>また，競合企業との差別化を考えると，経営戦略マネジメントも必要となる．</w:t>
      </w:r>
      <w:r w:rsidR="00714BD8">
        <w:rPr>
          <w:rFonts w:hint="eastAsia"/>
        </w:rPr>
        <w:t>シ</w:t>
      </w:r>
      <w:r w:rsidR="003033BC">
        <w:rPr>
          <w:rFonts w:hint="eastAsia"/>
        </w:rPr>
        <w:t>ステム開発</w:t>
      </w:r>
      <w:r w:rsidR="00CD7D65">
        <w:rPr>
          <w:rFonts w:hint="eastAsia"/>
        </w:rPr>
        <w:t>における</w:t>
      </w:r>
      <w:r>
        <w:rPr>
          <w:rFonts w:hint="eastAsia"/>
        </w:rPr>
        <w:t>プロジェクトマネージャーには，開発プロセスについての深い理解が不可欠である．</w:t>
      </w:r>
    </w:p>
    <w:p w:rsidR="009E282B" w:rsidRDefault="009E282B" w:rsidP="009E282B">
      <w:r>
        <w:rPr>
          <w:rFonts w:hint="eastAsia"/>
        </w:rPr>
        <w:lastRenderedPageBreak/>
        <w:t>４．研究方法</w:t>
      </w:r>
    </w:p>
    <w:p w:rsidR="009E282B" w:rsidRDefault="007203D0" w:rsidP="009E282B">
      <w:r>
        <w:rPr>
          <w:rFonts w:hint="eastAsia"/>
        </w:rPr>
        <w:t xml:space="preserve">　以下の順番で研究を</w:t>
      </w:r>
      <w:r w:rsidR="003C242D">
        <w:rPr>
          <w:rFonts w:hint="eastAsia"/>
        </w:rPr>
        <w:t>進める計画である．</w:t>
      </w:r>
    </w:p>
    <w:p w:rsidR="003C242D" w:rsidRDefault="009E282B" w:rsidP="003C242D">
      <w:pPr>
        <w:pStyle w:val="a8"/>
        <w:numPr>
          <w:ilvl w:val="0"/>
          <w:numId w:val="1"/>
        </w:numPr>
        <w:ind w:leftChars="0"/>
      </w:pPr>
      <w:r>
        <w:rPr>
          <w:rFonts w:hint="eastAsia"/>
        </w:rPr>
        <w:t>AR</w:t>
      </w:r>
      <w:r>
        <w:rPr>
          <w:rFonts w:hint="eastAsia"/>
        </w:rPr>
        <w:t>の現状調査</w:t>
      </w:r>
      <w:r w:rsidR="003C242D">
        <w:rPr>
          <w:rFonts w:hint="eastAsia"/>
        </w:rPr>
        <w:t>．</w:t>
      </w:r>
    </w:p>
    <w:p w:rsidR="003C242D" w:rsidRPr="003C242D" w:rsidRDefault="00DC503C" w:rsidP="003C242D">
      <w:pPr>
        <w:pStyle w:val="a8"/>
        <w:numPr>
          <w:ilvl w:val="0"/>
          <w:numId w:val="1"/>
        </w:numPr>
        <w:ind w:leftChars="0"/>
      </w:pPr>
      <w:r>
        <w:rPr>
          <w:rFonts w:hint="eastAsia"/>
        </w:rPr>
        <w:t>AR</w:t>
      </w:r>
      <w:r>
        <w:rPr>
          <w:rFonts w:hint="eastAsia"/>
        </w:rPr>
        <w:t>アプリケーションの実装実験を行う</w:t>
      </w:r>
      <w:r w:rsidR="003C242D" w:rsidRPr="003C242D">
        <w:rPr>
          <w:rFonts w:hint="eastAsia"/>
        </w:rPr>
        <w:t>．</w:t>
      </w:r>
    </w:p>
    <w:p w:rsidR="003C242D" w:rsidRPr="003C242D" w:rsidRDefault="00DC503C" w:rsidP="003C242D">
      <w:pPr>
        <w:pStyle w:val="a8"/>
        <w:numPr>
          <w:ilvl w:val="0"/>
          <w:numId w:val="1"/>
        </w:numPr>
        <w:ind w:leftChars="0"/>
      </w:pPr>
      <w:r>
        <w:rPr>
          <w:rFonts w:hint="eastAsia"/>
        </w:rPr>
        <w:t>②を通じて</w:t>
      </w:r>
      <w:r>
        <w:rPr>
          <w:rFonts w:hint="eastAsia"/>
        </w:rPr>
        <w:t>AR</w:t>
      </w:r>
      <w:r>
        <w:rPr>
          <w:rFonts w:hint="eastAsia"/>
        </w:rPr>
        <w:t>アプリのテストの現状を把握する．</w:t>
      </w:r>
    </w:p>
    <w:p w:rsidR="009E282B" w:rsidRDefault="00DC503C" w:rsidP="00DC503C">
      <w:pPr>
        <w:ind w:left="217"/>
      </w:pPr>
      <w:r>
        <w:rPr>
          <w:rFonts w:hint="eastAsia"/>
        </w:rPr>
        <w:t>ここでの</w:t>
      </w:r>
      <w:r>
        <w:rPr>
          <w:rFonts w:hint="eastAsia"/>
        </w:rPr>
        <w:t>AR</w:t>
      </w:r>
      <w:r>
        <w:rPr>
          <w:rFonts w:hint="eastAsia"/>
        </w:rPr>
        <w:t>の実装には</w:t>
      </w:r>
      <w:r>
        <w:rPr>
          <w:rFonts w:hint="eastAsia"/>
        </w:rPr>
        <w:t>junaio</w:t>
      </w:r>
      <w:r>
        <w:rPr>
          <w:rFonts w:hint="eastAsia"/>
        </w:rPr>
        <w:t>を用いる．</w:t>
      </w:r>
    </w:p>
    <w:p w:rsidR="00C14706" w:rsidRDefault="00C14706" w:rsidP="009E282B"/>
    <w:p w:rsidR="00AF2239" w:rsidRDefault="00AF2239" w:rsidP="009E282B">
      <w:r>
        <w:rPr>
          <w:rFonts w:hint="eastAsia"/>
        </w:rPr>
        <w:t>５．現在の進捗状況</w:t>
      </w:r>
    </w:p>
    <w:p w:rsidR="00C843B7" w:rsidRDefault="00AF2239" w:rsidP="009E282B">
      <w:pPr>
        <w:rPr>
          <w:rFonts w:ascii="Arial" w:hAnsi="Arial" w:cs="Arial" w:hint="eastAsia"/>
          <w:color w:val="000000"/>
          <w:szCs w:val="21"/>
        </w:rPr>
      </w:pPr>
      <w:r>
        <w:rPr>
          <w:rFonts w:hint="eastAsia"/>
        </w:rPr>
        <w:t xml:space="preserve">　</w:t>
      </w:r>
      <w:r>
        <w:rPr>
          <w:rFonts w:hint="eastAsia"/>
        </w:rPr>
        <w:t>AR</w:t>
      </w:r>
      <w:r w:rsidR="00DC503C">
        <w:rPr>
          <w:rFonts w:hint="eastAsia"/>
        </w:rPr>
        <w:t>の現状</w:t>
      </w:r>
      <w:r w:rsidR="007950FE">
        <w:rPr>
          <w:rFonts w:hint="eastAsia"/>
        </w:rPr>
        <w:t>がどのようなものな</w:t>
      </w:r>
      <w:r w:rsidR="00C843B7">
        <w:rPr>
          <w:rFonts w:hint="eastAsia"/>
        </w:rPr>
        <w:t>のか調査は終了している</w:t>
      </w:r>
      <w:r w:rsidR="007950FE">
        <w:rPr>
          <w:rFonts w:hint="eastAsia"/>
        </w:rPr>
        <w:t>．</w:t>
      </w:r>
      <w:r w:rsidR="007950FE">
        <w:rPr>
          <w:rFonts w:ascii="Arial" w:hAnsi="Arial" w:cs="Arial"/>
          <w:color w:val="000000"/>
          <w:szCs w:val="21"/>
        </w:rPr>
        <w:t>富士通では</w:t>
      </w:r>
      <w:r w:rsidR="007950FE">
        <w:rPr>
          <w:rFonts w:ascii="Arial" w:hAnsi="Arial" w:cs="Arial" w:hint="eastAsia"/>
          <w:color w:val="000000"/>
          <w:szCs w:val="21"/>
        </w:rPr>
        <w:t>，</w:t>
      </w:r>
      <w:r w:rsidR="007950FE">
        <w:rPr>
          <w:rFonts w:ascii="Arial" w:hAnsi="Arial" w:cs="Arial"/>
          <w:color w:val="000000"/>
          <w:szCs w:val="21"/>
        </w:rPr>
        <w:t>冷却装置やボイラーなど工場設備の点検・保守作業に</w:t>
      </w:r>
      <w:r w:rsidR="007950FE">
        <w:rPr>
          <w:rFonts w:ascii="Arial" w:hAnsi="Arial" w:cs="Arial" w:hint="eastAsia"/>
          <w:color w:val="000000"/>
          <w:szCs w:val="21"/>
        </w:rPr>
        <w:t>マーカー認識型のビジョンベース</w:t>
      </w:r>
      <w:r w:rsidR="007950FE" w:rsidRPr="00A938F7">
        <w:rPr>
          <w:rFonts w:cs="Arial"/>
          <w:color w:val="000000"/>
          <w:szCs w:val="21"/>
        </w:rPr>
        <w:t>AR</w:t>
      </w:r>
      <w:r w:rsidR="007950FE">
        <w:rPr>
          <w:rFonts w:ascii="Arial" w:hAnsi="Arial" w:cs="Arial"/>
          <w:color w:val="000000"/>
          <w:szCs w:val="21"/>
        </w:rPr>
        <w:t>を活用して</w:t>
      </w:r>
      <w:r w:rsidR="007950FE">
        <w:rPr>
          <w:rFonts w:ascii="Arial" w:hAnsi="Arial" w:cs="Arial" w:hint="eastAsia"/>
          <w:color w:val="000000"/>
          <w:szCs w:val="21"/>
        </w:rPr>
        <w:t>おり，</w:t>
      </w:r>
      <w:r w:rsidR="007950FE">
        <w:rPr>
          <w:rFonts w:ascii="Arial" w:hAnsi="Arial" w:cs="Arial"/>
          <w:color w:val="000000"/>
          <w:szCs w:val="21"/>
        </w:rPr>
        <w:t>専用マーカーが付いた配管などにタブレットかざすと</w:t>
      </w:r>
      <w:r w:rsidR="007950FE">
        <w:rPr>
          <w:rFonts w:ascii="Arial" w:hAnsi="Arial" w:cs="Arial" w:hint="eastAsia"/>
          <w:color w:val="000000"/>
          <w:szCs w:val="21"/>
        </w:rPr>
        <w:t>，</w:t>
      </w:r>
      <w:r w:rsidR="007950FE">
        <w:rPr>
          <w:rFonts w:ascii="Arial" w:hAnsi="Arial" w:cs="Arial"/>
          <w:color w:val="000000"/>
          <w:szCs w:val="21"/>
        </w:rPr>
        <w:t>整備マニュアルや過去の修理履歴が表示され</w:t>
      </w:r>
      <w:r w:rsidR="007950FE">
        <w:rPr>
          <w:rFonts w:ascii="Arial" w:hAnsi="Arial" w:cs="Arial" w:hint="eastAsia"/>
          <w:color w:val="000000"/>
          <w:szCs w:val="21"/>
        </w:rPr>
        <w:t>，</w:t>
      </w:r>
      <w:r w:rsidR="007950FE">
        <w:rPr>
          <w:rFonts w:ascii="Arial" w:hAnsi="Arial" w:cs="Arial"/>
          <w:color w:val="000000"/>
          <w:szCs w:val="21"/>
        </w:rPr>
        <w:t>情報を照合できるようになって</w:t>
      </w:r>
      <w:r w:rsidR="007950FE">
        <w:rPr>
          <w:rFonts w:ascii="Arial" w:hAnsi="Arial" w:cs="Arial" w:hint="eastAsia"/>
          <w:color w:val="000000"/>
          <w:szCs w:val="21"/>
        </w:rPr>
        <w:t>いる．</w:t>
      </w:r>
      <w:r w:rsidR="00A938F7">
        <w:rPr>
          <w:rFonts w:cs="Arial" w:hint="eastAsia"/>
          <w:color w:val="000000"/>
          <w:szCs w:val="21"/>
        </w:rPr>
        <w:t>p</w:t>
      </w:r>
      <w:r w:rsidR="00C843B7" w:rsidRPr="00A938F7">
        <w:rPr>
          <w:rFonts w:cs="Arial"/>
          <w:color w:val="000000"/>
          <w:szCs w:val="21"/>
        </w:rPr>
        <w:t>ioneer</w:t>
      </w:r>
      <w:r w:rsidR="00C843B7">
        <w:rPr>
          <w:rFonts w:ascii="Arial" w:hAnsi="Arial" w:cs="Arial" w:hint="eastAsia"/>
          <w:color w:val="000000"/>
          <w:szCs w:val="21"/>
        </w:rPr>
        <w:t>では，車のフロントウィンドウの先に位置情報のロケーションベース</w:t>
      </w:r>
      <w:r w:rsidR="00C843B7" w:rsidRPr="00A938F7">
        <w:rPr>
          <w:rFonts w:cs="Arial"/>
          <w:color w:val="000000"/>
          <w:szCs w:val="21"/>
        </w:rPr>
        <w:t>AR</w:t>
      </w:r>
      <w:r w:rsidR="00C843B7">
        <w:rPr>
          <w:rFonts w:ascii="Arial" w:hAnsi="Arial" w:cs="Arial" w:hint="eastAsia"/>
          <w:color w:val="000000"/>
          <w:szCs w:val="21"/>
        </w:rPr>
        <w:t>を搭載し，</w:t>
      </w:r>
      <w:r w:rsidR="00C843B7" w:rsidRPr="00A938F7">
        <w:rPr>
          <w:rFonts w:cs="Arial"/>
          <w:color w:val="000000"/>
          <w:szCs w:val="21"/>
        </w:rPr>
        <w:t>AR</w:t>
      </w:r>
      <w:r w:rsidR="00C843B7">
        <w:rPr>
          <w:rFonts w:ascii="Arial" w:hAnsi="Arial" w:cs="Arial" w:hint="eastAsia"/>
          <w:color w:val="000000"/>
          <w:szCs w:val="21"/>
        </w:rPr>
        <w:t>ナビゲーションが製品化されている．</w:t>
      </w:r>
    </w:p>
    <w:p w:rsidR="00AF2239" w:rsidRPr="00C843B7" w:rsidRDefault="00387F4E" w:rsidP="00C843B7">
      <w:pPr>
        <w:ind w:firstLineChars="100" w:firstLine="217"/>
        <w:rPr>
          <w:rFonts w:ascii="Arial" w:hAnsi="Arial" w:cs="Arial"/>
          <w:color w:val="000000"/>
          <w:szCs w:val="21"/>
        </w:rPr>
      </w:pPr>
      <w:r>
        <w:rPr>
          <w:rFonts w:ascii="Arial" w:hAnsi="Arial" w:cs="Arial" w:hint="eastAsia"/>
          <w:color w:val="000000"/>
          <w:szCs w:val="21"/>
        </w:rPr>
        <w:t>また，</w:t>
      </w:r>
      <w:r>
        <w:rPr>
          <w:rFonts w:ascii="Arial" w:hAnsi="Arial" w:cs="Arial" w:hint="eastAsia"/>
          <w:color w:val="000000"/>
          <w:szCs w:val="21"/>
        </w:rPr>
        <w:t>junaio</w:t>
      </w:r>
      <w:r>
        <w:rPr>
          <w:rFonts w:ascii="Arial" w:hAnsi="Arial" w:cs="Arial" w:hint="eastAsia"/>
          <w:color w:val="000000"/>
          <w:szCs w:val="21"/>
        </w:rPr>
        <w:t>を用いた</w:t>
      </w:r>
      <w:r w:rsidRPr="00A938F7">
        <w:rPr>
          <w:rFonts w:cs="Arial"/>
          <w:color w:val="000000"/>
          <w:szCs w:val="21"/>
        </w:rPr>
        <w:t>AR</w:t>
      </w:r>
      <w:r>
        <w:rPr>
          <w:rFonts w:ascii="Arial" w:hAnsi="Arial" w:cs="Arial" w:hint="eastAsia"/>
          <w:color w:val="000000"/>
          <w:szCs w:val="21"/>
        </w:rPr>
        <w:t>アプリケーションの実装実験を行い，サンプルの動画作成と</w:t>
      </w:r>
      <w:r w:rsidR="007D009D">
        <w:rPr>
          <w:rFonts w:ascii="Arial" w:hAnsi="Arial" w:cs="Arial" w:hint="eastAsia"/>
          <w:color w:val="000000"/>
          <w:szCs w:val="21"/>
        </w:rPr>
        <w:t>確認が完了している．</w:t>
      </w:r>
    </w:p>
    <w:p w:rsidR="00AF2239" w:rsidRDefault="00AF2239" w:rsidP="009E282B"/>
    <w:p w:rsidR="00AF2239" w:rsidRDefault="00AF2239" w:rsidP="009E282B">
      <w:r>
        <w:rPr>
          <w:rFonts w:hint="eastAsia"/>
        </w:rPr>
        <w:t>６．</w:t>
      </w:r>
      <w:r w:rsidR="00C14706">
        <w:rPr>
          <w:rFonts w:hint="eastAsia"/>
        </w:rPr>
        <w:t>今後の計画</w:t>
      </w:r>
    </w:p>
    <w:p w:rsidR="008C207C" w:rsidRDefault="008C207C" w:rsidP="009E282B">
      <w:pPr>
        <w:rPr>
          <w:rFonts w:ascii="Arial" w:hAnsi="Arial" w:cs="Arial" w:hint="eastAsia"/>
          <w:color w:val="000000"/>
          <w:szCs w:val="21"/>
        </w:rPr>
      </w:pPr>
      <w:r>
        <w:rPr>
          <w:rFonts w:hint="eastAsia"/>
        </w:rPr>
        <w:t xml:space="preserve">　</w:t>
      </w:r>
      <w:r w:rsidR="00D17073">
        <w:rPr>
          <w:rFonts w:hint="eastAsia"/>
        </w:rPr>
        <w:t>AR</w:t>
      </w:r>
      <w:r w:rsidR="00D17073">
        <w:rPr>
          <w:rFonts w:hint="eastAsia"/>
        </w:rPr>
        <w:t>の現状から富士通ならマーカー認識型ビジョンベース</w:t>
      </w:r>
      <w:r w:rsidR="00D17073">
        <w:rPr>
          <w:rFonts w:hint="eastAsia"/>
        </w:rPr>
        <w:t>AR</w:t>
      </w:r>
      <w:r w:rsidR="00D17073">
        <w:rPr>
          <w:rFonts w:hint="eastAsia"/>
        </w:rPr>
        <w:t>を用いた</w:t>
      </w:r>
      <w:r w:rsidR="00D17073" w:rsidRPr="00D17073">
        <w:rPr>
          <w:rFonts w:hint="eastAsia"/>
        </w:rPr>
        <w:t>工場設備の点検・保守作業</w:t>
      </w:r>
      <w:r w:rsidR="00D17073">
        <w:rPr>
          <w:rFonts w:hint="eastAsia"/>
        </w:rPr>
        <w:t>．</w:t>
      </w:r>
      <w:proofErr w:type="spellStart"/>
      <w:r w:rsidR="00A938F7">
        <w:rPr>
          <w:rFonts w:hint="eastAsia"/>
        </w:rPr>
        <w:t>p</w:t>
      </w:r>
      <w:r w:rsidR="00D17073">
        <w:rPr>
          <w:rFonts w:hint="eastAsia"/>
        </w:rPr>
        <w:t>ionner</w:t>
      </w:r>
      <w:proofErr w:type="spellEnd"/>
      <w:r w:rsidR="00D17073">
        <w:rPr>
          <w:rFonts w:hint="eastAsia"/>
        </w:rPr>
        <w:t>なら</w:t>
      </w:r>
      <w:r w:rsidR="00A938F7">
        <w:rPr>
          <w:rFonts w:hint="eastAsia"/>
        </w:rPr>
        <w:t>位置情報ロケーションベース</w:t>
      </w:r>
      <w:r w:rsidR="00A938F7">
        <w:rPr>
          <w:rFonts w:hint="eastAsia"/>
        </w:rPr>
        <w:t>AR</w:t>
      </w:r>
      <w:r w:rsidR="00A938F7">
        <w:rPr>
          <w:rFonts w:hint="eastAsia"/>
        </w:rPr>
        <w:t>を用いた</w:t>
      </w:r>
      <w:r w:rsidR="00A938F7" w:rsidRPr="00A938F7">
        <w:rPr>
          <w:rFonts w:cs="Arial"/>
          <w:color w:val="000000"/>
          <w:szCs w:val="21"/>
        </w:rPr>
        <w:t>AR</w:t>
      </w:r>
      <w:r w:rsidR="00A938F7">
        <w:rPr>
          <w:rFonts w:ascii="Arial" w:hAnsi="Arial" w:cs="Arial" w:hint="eastAsia"/>
          <w:color w:val="000000"/>
          <w:szCs w:val="21"/>
        </w:rPr>
        <w:t>ナビゲーションが製品化</w:t>
      </w:r>
      <w:r w:rsidR="00A938F7">
        <w:rPr>
          <w:rFonts w:ascii="Arial" w:hAnsi="Arial" w:cs="Arial" w:hint="eastAsia"/>
          <w:color w:val="000000"/>
          <w:szCs w:val="21"/>
        </w:rPr>
        <w:t>．このようにさまざまな企業で活用されているのをもっと深くまで探り，どのようなシステムで作られているのか調べ理解する．</w:t>
      </w:r>
    </w:p>
    <w:p w:rsidR="00080FDF" w:rsidRPr="00080FDF" w:rsidRDefault="00080FDF" w:rsidP="009E282B">
      <w:pPr>
        <w:rPr>
          <w:rFonts w:hint="eastAsia"/>
        </w:rPr>
      </w:pPr>
      <w:r>
        <w:rPr>
          <w:rFonts w:ascii="Arial" w:hAnsi="Arial" w:cs="Arial" w:hint="eastAsia"/>
          <w:color w:val="000000"/>
          <w:szCs w:val="21"/>
        </w:rPr>
        <w:t xml:space="preserve">　</w:t>
      </w:r>
      <w:r w:rsidRPr="00080FDF">
        <w:rPr>
          <w:rFonts w:cs="Arial"/>
          <w:color w:val="000000"/>
          <w:szCs w:val="21"/>
        </w:rPr>
        <w:t>Junaio</w:t>
      </w:r>
      <w:r>
        <w:rPr>
          <w:rFonts w:ascii="Arial" w:hAnsi="Arial" w:cs="Arial" w:hint="eastAsia"/>
          <w:color w:val="000000"/>
          <w:szCs w:val="21"/>
        </w:rPr>
        <w:t>のサンプルの動画作成と確認は完了しているため，今後はサンプルではなく実際にあるもの（例：自分の</w:t>
      </w:r>
      <w:r w:rsidR="00EE02A8">
        <w:rPr>
          <w:rFonts w:ascii="Arial" w:hAnsi="Arial" w:cs="Arial" w:hint="eastAsia"/>
          <w:color w:val="000000"/>
          <w:szCs w:val="21"/>
        </w:rPr>
        <w:t>家，よく使うお店，など</w:t>
      </w:r>
      <w:r>
        <w:rPr>
          <w:rFonts w:ascii="Arial" w:hAnsi="Arial" w:cs="Arial" w:hint="eastAsia"/>
          <w:color w:val="000000"/>
          <w:szCs w:val="21"/>
        </w:rPr>
        <w:t>）</w:t>
      </w:r>
      <w:r w:rsidR="00EE02A8">
        <w:rPr>
          <w:rFonts w:ascii="Arial" w:hAnsi="Arial" w:cs="Arial" w:hint="eastAsia"/>
          <w:color w:val="000000"/>
          <w:szCs w:val="21"/>
        </w:rPr>
        <w:t>を作成し，テストを行う．また，ロケーションベースだけでなく，マーカー認識</w:t>
      </w:r>
      <w:r w:rsidR="00EE02A8" w:rsidRPr="00EE02A8">
        <w:rPr>
          <w:rFonts w:cs="Arial"/>
          <w:color w:val="000000"/>
          <w:szCs w:val="21"/>
        </w:rPr>
        <w:t>AR</w:t>
      </w:r>
      <w:r w:rsidR="00EE02A8">
        <w:rPr>
          <w:rFonts w:ascii="Arial" w:hAnsi="Arial" w:cs="Arial" w:hint="eastAsia"/>
          <w:color w:val="000000"/>
          <w:szCs w:val="21"/>
        </w:rPr>
        <w:t>・物体認識</w:t>
      </w:r>
      <w:r w:rsidR="00EE02A8" w:rsidRPr="00EE02A8">
        <w:rPr>
          <w:rFonts w:cs="Arial"/>
          <w:color w:val="000000"/>
          <w:szCs w:val="21"/>
        </w:rPr>
        <w:t>AR</w:t>
      </w:r>
      <w:r w:rsidR="00EE02A8">
        <w:rPr>
          <w:rFonts w:ascii="Arial" w:hAnsi="Arial" w:cs="Arial" w:hint="eastAsia"/>
          <w:color w:val="000000"/>
          <w:szCs w:val="21"/>
        </w:rPr>
        <w:t>のサンプル作成を計画している．</w:t>
      </w:r>
    </w:p>
    <w:p w:rsidR="008C207C" w:rsidRPr="00EE02A8" w:rsidRDefault="008C207C" w:rsidP="009E282B">
      <w:pPr>
        <w:rPr>
          <w:rFonts w:hint="eastAsia"/>
        </w:rPr>
      </w:pPr>
    </w:p>
    <w:p w:rsidR="00C14706" w:rsidRDefault="00077030" w:rsidP="009E282B">
      <w:r>
        <w:rPr>
          <w:rFonts w:hint="eastAsia"/>
        </w:rPr>
        <w:t>７．参考文献</w:t>
      </w:r>
    </w:p>
    <w:p w:rsidR="00C14706" w:rsidRDefault="00077030" w:rsidP="009E282B">
      <w:r>
        <w:rPr>
          <w:rFonts w:hint="eastAsia"/>
        </w:rPr>
        <w:t>[1]</w:t>
      </w:r>
      <w:r w:rsidR="006C4CFE">
        <w:rPr>
          <w:rFonts w:hint="eastAsia"/>
        </w:rPr>
        <w:t>加藤博一．</w:t>
      </w:r>
      <w:r w:rsidR="006C4CFE" w:rsidRPr="006C4CFE">
        <w:rPr>
          <w:rFonts w:hint="eastAsia"/>
        </w:rPr>
        <w:t xml:space="preserve"> </w:t>
      </w:r>
      <w:r w:rsidR="006C4CFE" w:rsidRPr="006C4CFE">
        <w:rPr>
          <w:rFonts w:hint="eastAsia"/>
        </w:rPr>
        <w:t>拡張現実感システム構築ツールとその応用</w:t>
      </w:r>
      <w:r w:rsidR="006C4CFE">
        <w:rPr>
          <w:rFonts w:hint="eastAsia"/>
        </w:rPr>
        <w:t xml:space="preserve">　</w:t>
      </w:r>
      <w:r w:rsidR="006C4CFE">
        <w:rPr>
          <w:rFonts w:hint="eastAsia"/>
        </w:rPr>
        <w:t>2006</w:t>
      </w:r>
      <w:r w:rsidR="006C4CFE">
        <w:rPr>
          <w:rFonts w:hint="eastAsia"/>
        </w:rPr>
        <w:t>．</w:t>
      </w:r>
    </w:p>
    <w:p w:rsidR="004A7933" w:rsidRDefault="00BF26A5" w:rsidP="009E282B">
      <w:hyperlink r:id="rId9" w:history="1">
        <w:r w:rsidR="004A7933">
          <w:rPr>
            <w:rStyle w:val="a7"/>
          </w:rPr>
          <w:t>http://www.viri.osakac.ac.jp/symposium09/kato.pdf</w:t>
        </w:r>
      </w:hyperlink>
    </w:p>
    <w:p w:rsidR="00C14706" w:rsidRDefault="00077030" w:rsidP="009E282B">
      <w:r>
        <w:rPr>
          <w:rFonts w:hint="eastAsia"/>
        </w:rPr>
        <w:t>[2]</w:t>
      </w:r>
      <w:r w:rsidRPr="00077030">
        <w:rPr>
          <w:rFonts w:hint="eastAsia"/>
        </w:rPr>
        <w:t xml:space="preserve"> </w:t>
      </w:r>
      <w:r w:rsidR="006C4CFE" w:rsidRPr="006C4CFE">
        <w:t>JAGAT</w:t>
      </w:r>
      <w:r w:rsidR="006C4CFE">
        <w:rPr>
          <w:rFonts w:hint="eastAsia"/>
        </w:rPr>
        <w:t>．なぜいま，</w:t>
      </w:r>
      <w:r w:rsidRPr="00077030">
        <w:rPr>
          <w:rFonts w:hint="eastAsia"/>
        </w:rPr>
        <w:t>AR</w:t>
      </w:r>
      <w:r w:rsidRPr="00077030">
        <w:rPr>
          <w:rFonts w:hint="eastAsia"/>
        </w:rPr>
        <w:t>が活気づいているか</w:t>
      </w:r>
      <w:r w:rsidR="006C4CFE">
        <w:rPr>
          <w:rFonts w:hint="eastAsia"/>
        </w:rPr>
        <w:t>．</w:t>
      </w:r>
      <w:r w:rsidR="006C4CFE">
        <w:rPr>
          <w:rFonts w:hint="eastAsia"/>
        </w:rPr>
        <w:t>2012</w:t>
      </w:r>
      <w:r w:rsidR="006C4CFE">
        <w:rPr>
          <w:rFonts w:hint="eastAsia"/>
        </w:rPr>
        <w:t>．</w:t>
      </w:r>
    </w:p>
    <w:p w:rsidR="00C14706" w:rsidRDefault="006C4CFE" w:rsidP="009E282B">
      <w:r w:rsidRPr="006C4CFE">
        <w:t>https://www.jagat.jp/content/view/3639/105/</w:t>
      </w:r>
    </w:p>
    <w:p w:rsidR="00C14706" w:rsidRDefault="004A7933" w:rsidP="009E282B">
      <w:r>
        <w:rPr>
          <w:rFonts w:hint="eastAsia"/>
        </w:rPr>
        <w:t>[3]</w:t>
      </w:r>
      <w:r w:rsidRPr="004A7933">
        <w:rPr>
          <w:rFonts w:hint="eastAsia"/>
        </w:rPr>
        <w:t xml:space="preserve"> </w:t>
      </w:r>
      <w:r w:rsidRPr="004A7933">
        <w:rPr>
          <w:rFonts w:hint="eastAsia"/>
        </w:rPr>
        <w:t>佐伯純</w:t>
      </w:r>
      <w:r>
        <w:rPr>
          <w:rFonts w:hint="eastAsia"/>
        </w:rPr>
        <w:t xml:space="preserve">　</w:t>
      </w:r>
      <w:r w:rsidRPr="004A7933">
        <w:rPr>
          <w:rFonts w:hint="eastAsia"/>
        </w:rPr>
        <w:t>いまさら聞けない</w:t>
      </w:r>
      <w:r w:rsidRPr="004A7933">
        <w:rPr>
          <w:rFonts w:hint="eastAsia"/>
        </w:rPr>
        <w:t>AR</w:t>
      </w:r>
      <w:r w:rsidRPr="004A7933">
        <w:rPr>
          <w:rFonts w:hint="eastAsia"/>
        </w:rPr>
        <w:t>（拡張現実）の基礎知識</w:t>
      </w:r>
      <w:r w:rsidRPr="004A7933">
        <w:rPr>
          <w:rFonts w:hint="eastAsia"/>
        </w:rPr>
        <w:t xml:space="preserve"> (1/3) </w:t>
      </w:r>
      <w:r>
        <w:rPr>
          <w:rFonts w:hint="eastAsia"/>
        </w:rPr>
        <w:t xml:space="preserve"> 2011</w:t>
      </w:r>
      <w:r>
        <w:rPr>
          <w:rFonts w:hint="eastAsia"/>
        </w:rPr>
        <w:t>．</w:t>
      </w:r>
    </w:p>
    <w:p w:rsidR="00C14706" w:rsidRDefault="00BF26A5" w:rsidP="009E282B">
      <w:hyperlink r:id="rId10" w:history="1">
        <w:r w:rsidR="004A7933">
          <w:rPr>
            <w:rStyle w:val="a7"/>
          </w:rPr>
          <w:t>http://www.atmarkit.co.jp/ait/articles/1109/26/news136.html</w:t>
        </w:r>
      </w:hyperlink>
    </w:p>
    <w:p w:rsidR="00C14706" w:rsidRPr="00AF2239" w:rsidRDefault="00C843B7" w:rsidP="009E282B">
      <w:r>
        <w:rPr>
          <w:rFonts w:hint="eastAsia"/>
        </w:rPr>
        <w:t>[4]</w:t>
      </w:r>
      <w:r w:rsidR="00387F4E">
        <w:rPr>
          <w:rFonts w:hint="eastAsia"/>
        </w:rPr>
        <w:t xml:space="preserve"> </w:t>
      </w:r>
      <w:r w:rsidRPr="00C843B7">
        <w:rPr>
          <w:rFonts w:hint="eastAsia"/>
        </w:rPr>
        <w:t>Project Management Institute,Inc.</w:t>
      </w:r>
      <w:r w:rsidR="00387F4E">
        <w:rPr>
          <w:rFonts w:hint="eastAsia"/>
        </w:rPr>
        <w:t xml:space="preserve"> </w:t>
      </w:r>
      <w:r w:rsidR="00387F4E">
        <w:rPr>
          <w:rFonts w:hint="eastAsia"/>
        </w:rPr>
        <w:t>プロジェクトマネジメント知識体系ガイド</w:t>
      </w:r>
      <w:r w:rsidR="00387F4E">
        <w:rPr>
          <w:rFonts w:hint="eastAsia"/>
        </w:rPr>
        <w:t>.</w:t>
      </w:r>
      <w:r w:rsidR="00387F4E">
        <w:rPr>
          <w:rFonts w:hint="eastAsia"/>
        </w:rPr>
        <w:t>第</w:t>
      </w:r>
      <w:r w:rsidR="00387F4E">
        <w:rPr>
          <w:rFonts w:hint="eastAsia"/>
        </w:rPr>
        <w:t>4</w:t>
      </w:r>
      <w:r w:rsidR="00387F4E">
        <w:rPr>
          <w:rFonts w:hint="eastAsia"/>
        </w:rPr>
        <w:t>版</w:t>
      </w:r>
      <w:r w:rsidRPr="00C843B7">
        <w:rPr>
          <w:rFonts w:hint="eastAsia"/>
        </w:rPr>
        <w:t>.</w:t>
      </w:r>
      <w:r w:rsidR="00387F4E">
        <w:rPr>
          <w:rFonts w:hint="eastAsia"/>
        </w:rPr>
        <w:t xml:space="preserve"> </w:t>
      </w:r>
      <w:r w:rsidRPr="00C843B7">
        <w:rPr>
          <w:rFonts w:hint="eastAsia"/>
        </w:rPr>
        <w:t>2009-12</w:t>
      </w:r>
      <w:r>
        <w:rPr>
          <w:rFonts w:hint="eastAsia"/>
        </w:rPr>
        <w:t>.</w:t>
      </w:r>
      <w:r w:rsidR="00387F4E">
        <w:rPr>
          <w:rFonts w:hint="eastAsia"/>
        </w:rPr>
        <w:t xml:space="preserve"> </w:t>
      </w:r>
      <w:r>
        <w:rPr>
          <w:rFonts w:hint="eastAsia"/>
        </w:rPr>
        <w:t>P405</w:t>
      </w:r>
      <w:r w:rsidR="00387F4E">
        <w:rPr>
          <w:rFonts w:hint="eastAsia"/>
        </w:rPr>
        <w:t>-</w:t>
      </w:r>
      <w:r>
        <w:rPr>
          <w:rFonts w:hint="eastAsia"/>
        </w:rPr>
        <w:t>406</w:t>
      </w:r>
    </w:p>
    <w:p w:rsidR="009E282B" w:rsidRDefault="009E282B" w:rsidP="009E282B"/>
    <w:p w:rsidR="00913007" w:rsidRDefault="00913007"/>
    <w:p w:rsidR="00077030" w:rsidRDefault="00077030"/>
    <w:p w:rsidR="00077030" w:rsidRDefault="00077030"/>
    <w:p w:rsidR="00077030" w:rsidRDefault="00077030"/>
    <w:sectPr w:rsidR="00077030" w:rsidSect="00C843B7">
      <w:pgSz w:w="11906" w:h="16838" w:code="9"/>
      <w:pgMar w:top="1134" w:right="1134" w:bottom="1134" w:left="1134" w:header="851" w:footer="992" w:gutter="0"/>
      <w:cols w:space="425"/>
      <w:docGrid w:type="linesAndChars" w:linePitch="358" w:charSpace="1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6A5" w:rsidRDefault="00BF26A5" w:rsidP="009E282B">
      <w:r>
        <w:separator/>
      </w:r>
    </w:p>
  </w:endnote>
  <w:endnote w:type="continuationSeparator" w:id="0">
    <w:p w:rsidR="00BF26A5" w:rsidRDefault="00BF26A5" w:rsidP="009E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6A5" w:rsidRDefault="00BF26A5" w:rsidP="009E282B">
      <w:r>
        <w:separator/>
      </w:r>
    </w:p>
  </w:footnote>
  <w:footnote w:type="continuationSeparator" w:id="0">
    <w:p w:rsidR="00BF26A5" w:rsidRDefault="00BF26A5" w:rsidP="009E28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6720"/>
    <w:multiLevelType w:val="hybridMultilevel"/>
    <w:tmpl w:val="30A8E682"/>
    <w:lvl w:ilvl="0" w:tplc="8124B3DA">
      <w:start w:val="1"/>
      <w:numFmt w:val="decimalEnclosedCircle"/>
      <w:lvlText w:val="%1"/>
      <w:lvlJc w:val="left"/>
      <w:pPr>
        <w:ind w:left="577" w:hanging="360"/>
      </w:pPr>
      <w:rPr>
        <w:rFonts w:hint="default"/>
      </w:rPr>
    </w:lvl>
    <w:lvl w:ilvl="1" w:tplc="04090017">
      <w:start w:val="1"/>
      <w:numFmt w:val="aiueoFullWidth"/>
      <w:lvlText w:val="(%2)"/>
      <w:lvlJc w:val="left"/>
      <w:pPr>
        <w:ind w:left="1057" w:hanging="420"/>
      </w:pPr>
    </w:lvl>
    <w:lvl w:ilvl="2" w:tplc="04090011" w:tentative="1">
      <w:start w:val="1"/>
      <w:numFmt w:val="decimalEnclosedCircle"/>
      <w:lvlText w:val="%3"/>
      <w:lvlJc w:val="left"/>
      <w:pPr>
        <w:ind w:left="1477" w:hanging="420"/>
      </w:pPr>
    </w:lvl>
    <w:lvl w:ilvl="3" w:tplc="0409000F" w:tentative="1">
      <w:start w:val="1"/>
      <w:numFmt w:val="decimal"/>
      <w:lvlText w:val="%4."/>
      <w:lvlJc w:val="left"/>
      <w:pPr>
        <w:ind w:left="1897" w:hanging="420"/>
      </w:pPr>
    </w:lvl>
    <w:lvl w:ilvl="4" w:tplc="04090017" w:tentative="1">
      <w:start w:val="1"/>
      <w:numFmt w:val="aiueoFullWidth"/>
      <w:lvlText w:val="(%5)"/>
      <w:lvlJc w:val="left"/>
      <w:pPr>
        <w:ind w:left="2317" w:hanging="420"/>
      </w:pPr>
    </w:lvl>
    <w:lvl w:ilvl="5" w:tplc="04090011" w:tentative="1">
      <w:start w:val="1"/>
      <w:numFmt w:val="decimalEnclosedCircle"/>
      <w:lvlText w:val="%6"/>
      <w:lvlJc w:val="left"/>
      <w:pPr>
        <w:ind w:left="2737" w:hanging="420"/>
      </w:pPr>
    </w:lvl>
    <w:lvl w:ilvl="6" w:tplc="0409000F" w:tentative="1">
      <w:start w:val="1"/>
      <w:numFmt w:val="decimal"/>
      <w:lvlText w:val="%7."/>
      <w:lvlJc w:val="left"/>
      <w:pPr>
        <w:ind w:left="3157" w:hanging="420"/>
      </w:pPr>
    </w:lvl>
    <w:lvl w:ilvl="7" w:tplc="04090017" w:tentative="1">
      <w:start w:val="1"/>
      <w:numFmt w:val="aiueoFullWidth"/>
      <w:lvlText w:val="(%8)"/>
      <w:lvlJc w:val="left"/>
      <w:pPr>
        <w:ind w:left="3577" w:hanging="420"/>
      </w:pPr>
    </w:lvl>
    <w:lvl w:ilvl="8" w:tplc="04090011" w:tentative="1">
      <w:start w:val="1"/>
      <w:numFmt w:val="decimalEnclosedCircle"/>
      <w:lvlText w:val="%9"/>
      <w:lvlJc w:val="left"/>
      <w:pPr>
        <w:ind w:left="399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17"/>
  <w:drawingGridVerticalSpacing w:val="17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75"/>
    <w:rsid w:val="00061CAD"/>
    <w:rsid w:val="00077030"/>
    <w:rsid w:val="00080FDF"/>
    <w:rsid w:val="00097F50"/>
    <w:rsid w:val="003033BC"/>
    <w:rsid w:val="00387F4E"/>
    <w:rsid w:val="003C242D"/>
    <w:rsid w:val="004A7933"/>
    <w:rsid w:val="0054669C"/>
    <w:rsid w:val="006C4CFE"/>
    <w:rsid w:val="00714BD8"/>
    <w:rsid w:val="007203D0"/>
    <w:rsid w:val="007950FE"/>
    <w:rsid w:val="007D009D"/>
    <w:rsid w:val="007F374E"/>
    <w:rsid w:val="00823842"/>
    <w:rsid w:val="008C207C"/>
    <w:rsid w:val="00913007"/>
    <w:rsid w:val="009C0618"/>
    <w:rsid w:val="009D2A9C"/>
    <w:rsid w:val="009E282B"/>
    <w:rsid w:val="00A938F7"/>
    <w:rsid w:val="00AF2239"/>
    <w:rsid w:val="00BC44FC"/>
    <w:rsid w:val="00BF26A5"/>
    <w:rsid w:val="00C14706"/>
    <w:rsid w:val="00C36CD6"/>
    <w:rsid w:val="00C843B7"/>
    <w:rsid w:val="00CD7D65"/>
    <w:rsid w:val="00CE304F"/>
    <w:rsid w:val="00D17073"/>
    <w:rsid w:val="00D345F8"/>
    <w:rsid w:val="00D73D1D"/>
    <w:rsid w:val="00DC503C"/>
    <w:rsid w:val="00DC5B9C"/>
    <w:rsid w:val="00DF6975"/>
    <w:rsid w:val="00EA1EF8"/>
    <w:rsid w:val="00EE02A8"/>
    <w:rsid w:val="00F017D3"/>
    <w:rsid w:val="00FC1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2B"/>
    <w:pPr>
      <w:tabs>
        <w:tab w:val="center" w:pos="4252"/>
        <w:tab w:val="right" w:pos="8504"/>
      </w:tabs>
      <w:snapToGrid w:val="0"/>
    </w:pPr>
  </w:style>
  <w:style w:type="character" w:customStyle="1" w:styleId="a4">
    <w:name w:val="ヘッダー (文字)"/>
    <w:basedOn w:val="a0"/>
    <w:link w:val="a3"/>
    <w:uiPriority w:val="99"/>
    <w:rsid w:val="009E282B"/>
  </w:style>
  <w:style w:type="paragraph" w:styleId="a5">
    <w:name w:val="footer"/>
    <w:basedOn w:val="a"/>
    <w:link w:val="a6"/>
    <w:uiPriority w:val="99"/>
    <w:unhideWhenUsed/>
    <w:rsid w:val="009E282B"/>
    <w:pPr>
      <w:tabs>
        <w:tab w:val="center" w:pos="4252"/>
        <w:tab w:val="right" w:pos="8504"/>
      </w:tabs>
      <w:snapToGrid w:val="0"/>
    </w:pPr>
  </w:style>
  <w:style w:type="character" w:customStyle="1" w:styleId="a6">
    <w:name w:val="フッター (文字)"/>
    <w:basedOn w:val="a0"/>
    <w:link w:val="a5"/>
    <w:uiPriority w:val="99"/>
    <w:rsid w:val="009E282B"/>
  </w:style>
  <w:style w:type="character" w:styleId="a7">
    <w:name w:val="Hyperlink"/>
    <w:basedOn w:val="a0"/>
    <w:uiPriority w:val="99"/>
    <w:semiHidden/>
    <w:unhideWhenUsed/>
    <w:rsid w:val="00823842"/>
    <w:rPr>
      <w:color w:val="0000FF"/>
      <w:u w:val="single"/>
    </w:rPr>
  </w:style>
  <w:style w:type="paragraph" w:styleId="a8">
    <w:name w:val="List Paragraph"/>
    <w:basedOn w:val="a"/>
    <w:uiPriority w:val="34"/>
    <w:qFormat/>
    <w:rsid w:val="003C242D"/>
    <w:pPr>
      <w:ind w:leftChars="400" w:left="840"/>
    </w:pPr>
  </w:style>
  <w:style w:type="table" w:styleId="a9">
    <w:name w:val="Table Grid"/>
    <w:basedOn w:val="a1"/>
    <w:uiPriority w:val="59"/>
    <w:rsid w:val="00C1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FC1C2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2B"/>
    <w:pPr>
      <w:tabs>
        <w:tab w:val="center" w:pos="4252"/>
        <w:tab w:val="right" w:pos="8504"/>
      </w:tabs>
      <w:snapToGrid w:val="0"/>
    </w:pPr>
  </w:style>
  <w:style w:type="character" w:customStyle="1" w:styleId="a4">
    <w:name w:val="ヘッダー (文字)"/>
    <w:basedOn w:val="a0"/>
    <w:link w:val="a3"/>
    <w:uiPriority w:val="99"/>
    <w:rsid w:val="009E282B"/>
  </w:style>
  <w:style w:type="paragraph" w:styleId="a5">
    <w:name w:val="footer"/>
    <w:basedOn w:val="a"/>
    <w:link w:val="a6"/>
    <w:uiPriority w:val="99"/>
    <w:unhideWhenUsed/>
    <w:rsid w:val="009E282B"/>
    <w:pPr>
      <w:tabs>
        <w:tab w:val="center" w:pos="4252"/>
        <w:tab w:val="right" w:pos="8504"/>
      </w:tabs>
      <w:snapToGrid w:val="0"/>
    </w:pPr>
  </w:style>
  <w:style w:type="character" w:customStyle="1" w:styleId="a6">
    <w:name w:val="フッター (文字)"/>
    <w:basedOn w:val="a0"/>
    <w:link w:val="a5"/>
    <w:uiPriority w:val="99"/>
    <w:rsid w:val="009E282B"/>
  </w:style>
  <w:style w:type="character" w:styleId="a7">
    <w:name w:val="Hyperlink"/>
    <w:basedOn w:val="a0"/>
    <w:uiPriority w:val="99"/>
    <w:semiHidden/>
    <w:unhideWhenUsed/>
    <w:rsid w:val="00823842"/>
    <w:rPr>
      <w:color w:val="0000FF"/>
      <w:u w:val="single"/>
    </w:rPr>
  </w:style>
  <w:style w:type="paragraph" w:styleId="a8">
    <w:name w:val="List Paragraph"/>
    <w:basedOn w:val="a"/>
    <w:uiPriority w:val="34"/>
    <w:qFormat/>
    <w:rsid w:val="003C242D"/>
    <w:pPr>
      <w:ind w:leftChars="400" w:left="840"/>
    </w:pPr>
  </w:style>
  <w:style w:type="table" w:styleId="a9">
    <w:name w:val="Table Grid"/>
    <w:basedOn w:val="a1"/>
    <w:uiPriority w:val="59"/>
    <w:rsid w:val="00C147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FC1C2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73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tmarkit.co.jp/ait/articles/1109/26/news136.html" TargetMode="External"/><Relationship Id="rId4" Type="http://schemas.microsoft.com/office/2007/relationships/stylesWithEffects" Target="stylesWithEffects.xml"/><Relationship Id="rId9" Type="http://schemas.openxmlformats.org/officeDocument/2006/relationships/hyperlink" Target="http://www.viri.osakac.ac.jp/symposium09/kato.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165EF-ED8B-4725-986C-D82551E7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398</Words>
  <Characters>2273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doi</cp:lastModifiedBy>
  <cp:revision>4</cp:revision>
  <dcterms:created xsi:type="dcterms:W3CDTF">2013-12-05T23:09:00Z</dcterms:created>
  <dcterms:modified xsi:type="dcterms:W3CDTF">2013-12-12T11:14:00Z</dcterms:modified>
</cp:coreProperties>
</file>