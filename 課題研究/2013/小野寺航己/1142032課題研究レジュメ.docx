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7D2E" w:rsidRPr="007B384A" w:rsidRDefault="00297D2E" w:rsidP="00297D2E">
      <w:pPr>
        <w:jc w:val="center"/>
        <w:rPr>
          <w:b/>
          <w:szCs w:val="21"/>
        </w:rPr>
      </w:pPr>
      <w:r w:rsidRPr="007B384A">
        <w:rPr>
          <w:rFonts w:hint="eastAsia"/>
          <w:b/>
          <w:bCs/>
          <w:szCs w:val="21"/>
        </w:rPr>
        <w:t>カリキュラムから知識体系（</w:t>
      </w:r>
      <w:r w:rsidRPr="007B384A">
        <w:rPr>
          <w:b/>
          <w:bCs/>
          <w:szCs w:val="21"/>
        </w:rPr>
        <w:t>BOK</w:t>
      </w:r>
      <w:r w:rsidRPr="007B384A">
        <w:rPr>
          <w:rFonts w:hint="eastAsia"/>
          <w:b/>
          <w:bCs/>
          <w:szCs w:val="21"/>
        </w:rPr>
        <w:t>）を構築するためのデータマインニング手法</w:t>
      </w:r>
    </w:p>
    <w:p w:rsidR="00297D2E" w:rsidRPr="00287361" w:rsidRDefault="00297D2E" w:rsidP="00297D2E">
      <w:pPr>
        <w:jc w:val="center"/>
      </w:pPr>
      <w:r w:rsidRPr="00287361">
        <w:rPr>
          <w:rFonts w:hint="eastAsia"/>
        </w:rPr>
        <w:t>PM</w:t>
      </w:r>
      <w:r>
        <w:rPr>
          <w:rFonts w:hint="eastAsia"/>
        </w:rPr>
        <w:t>コース　矢吹研究室</w:t>
      </w:r>
      <w:r w:rsidRPr="00287361">
        <w:rPr>
          <w:rFonts w:hint="eastAsia"/>
        </w:rPr>
        <w:t xml:space="preserve">　</w:t>
      </w:r>
      <w:r w:rsidRPr="00287361">
        <w:rPr>
          <w:rFonts w:hint="eastAsia"/>
        </w:rPr>
        <w:t>11242032</w:t>
      </w:r>
      <w:r w:rsidRPr="00287361">
        <w:rPr>
          <w:rFonts w:hint="eastAsia"/>
        </w:rPr>
        <w:t xml:space="preserve">　小野寺航己</w:t>
      </w:r>
    </w:p>
    <w:p w:rsidR="00297D2E" w:rsidRDefault="00297D2E" w:rsidP="00297D2E"/>
    <w:p w:rsidR="00297D2E" w:rsidRDefault="00297D2E" w:rsidP="00297D2E">
      <w:pPr>
        <w:numPr>
          <w:ilvl w:val="0"/>
          <w:numId w:val="1"/>
        </w:numPr>
      </w:pPr>
      <w:r>
        <w:rPr>
          <w:rFonts w:hint="eastAsia"/>
        </w:rPr>
        <w:t>研究の背景</w:t>
      </w:r>
    </w:p>
    <w:p w:rsidR="00297D2E" w:rsidRDefault="00297D2E" w:rsidP="00297D2E">
      <w:pPr>
        <w:ind w:firstLineChars="100" w:firstLine="210"/>
      </w:pPr>
      <w:r>
        <w:rPr>
          <w:rFonts w:hint="eastAsia"/>
        </w:rPr>
        <w:t>大学では，大学教育の質保障の重要性が高まっている</w:t>
      </w:r>
      <w:r>
        <w:rPr>
          <w:rFonts w:hint="eastAsia"/>
        </w:rPr>
        <w:t xml:space="preserve"> [2] </w:t>
      </w:r>
      <w:r>
        <w:rPr>
          <w:rFonts w:hint="eastAsia"/>
        </w:rPr>
        <w:t>，少子化や大学の大衆化による学生の質の低下といった問題の影響を受けているためである．</w:t>
      </w:r>
    </w:p>
    <w:p w:rsidR="00297D2E" w:rsidRDefault="00297D2E" w:rsidP="00297D2E">
      <w:pPr>
        <w:ind w:firstLineChars="100" w:firstLine="210"/>
      </w:pPr>
      <w:r>
        <w:rPr>
          <w:rFonts w:hint="eastAsia"/>
        </w:rPr>
        <w:t>大学教育の質保障活動の一つとして，カリキュラム（科目）の把握があげられる．学生がカリキュラムを把握できることにより，事前学習しやすくなる，学生がカリキュラムを履修するための参考にできるなどという利点から学生の質の向上が期待できる．学生がカリキュラムの講義内容を把握する主な手段として，詳細な講義内容が記されたシラバスが挙げられる．</w:t>
      </w:r>
    </w:p>
    <w:p w:rsidR="00297D2E" w:rsidRDefault="00297D2E" w:rsidP="00297D2E">
      <w:r>
        <w:rPr>
          <w:rFonts w:hint="eastAsia"/>
        </w:rPr>
        <w:t xml:space="preserve">　しかし，カリキュラムの内容と講義内容との関係が不明確である，例えば一つのカリキュラムの中に，異なる</w:t>
      </w:r>
      <w:r>
        <w:rPr>
          <w:rFonts w:hint="eastAsia"/>
        </w:rPr>
        <w:t>3</w:t>
      </w:r>
      <w:r>
        <w:rPr>
          <w:rFonts w:hint="eastAsia"/>
        </w:rPr>
        <w:t>つの分野の</w:t>
      </w:r>
      <w:r>
        <w:rPr>
          <w:rFonts w:hint="eastAsia"/>
        </w:rPr>
        <w:t xml:space="preserve"> </w:t>
      </w:r>
      <w:r>
        <w:rPr>
          <w:rFonts w:hint="eastAsia"/>
        </w:rPr>
        <w:t>講義内容が混在していた場合，そのカリキュラムがどう関係しているのか，</w:t>
      </w:r>
    </w:p>
    <w:p w:rsidR="00297D2E" w:rsidRDefault="00297D2E" w:rsidP="00297D2E">
      <w:r>
        <w:rPr>
          <w:rFonts w:hint="eastAsia"/>
        </w:rPr>
        <w:t>異なる</w:t>
      </w:r>
      <w:r>
        <w:rPr>
          <w:rFonts w:hint="eastAsia"/>
        </w:rPr>
        <w:t>3</w:t>
      </w:r>
      <w:r>
        <w:rPr>
          <w:rFonts w:hint="eastAsia"/>
        </w:rPr>
        <w:t>つの分野の講義内容がそれぞれ関係しているのかなどはシラバスには明記されていない．そのため，大学のカリキュラム内容が把握しづらくなっている．</w:t>
      </w:r>
    </w:p>
    <w:p w:rsidR="00297D2E" w:rsidRDefault="00297D2E" w:rsidP="00297D2E">
      <w:r>
        <w:rPr>
          <w:rFonts w:hint="eastAsia"/>
        </w:rPr>
        <w:t xml:space="preserve">　そこで，講義内容を材料に知識体系化（</w:t>
      </w:r>
      <w:r w:rsidRPr="00BC2A93">
        <w:rPr>
          <w:rFonts w:hint="eastAsia"/>
        </w:rPr>
        <w:t>知識を整理し</w:t>
      </w:r>
      <w:r>
        <w:rPr>
          <w:rFonts w:hint="eastAsia"/>
        </w:rPr>
        <w:t>て，どのような関係性があるかを分析し，論理によって結びつけたものをまとめること）することで講義内容に関係を持たせることができる．</w:t>
      </w:r>
    </w:p>
    <w:p w:rsidR="00297D2E" w:rsidRDefault="00297D2E" w:rsidP="00297D2E">
      <w:r>
        <w:rPr>
          <w:rFonts w:hint="eastAsia"/>
        </w:rPr>
        <w:t xml:space="preserve">　その結果，カリキュラムや講義内容同士の関係が明確になり，カリキュラムの内容が把握しやすくなる．</w:t>
      </w:r>
    </w:p>
    <w:p w:rsidR="00297D2E" w:rsidRPr="007444BA" w:rsidRDefault="00297D2E" w:rsidP="00297D2E">
      <w:r>
        <w:rPr>
          <w:rFonts w:hint="eastAsia"/>
        </w:rPr>
        <w:t xml:space="preserve">　本研究は，このカリキュラムの内容（講義内容）から知識体系を構築するデータマイニング手法を使って，プロジェクトマネジメント学科のカリキュラムを体系化するものである．</w:t>
      </w:r>
    </w:p>
    <w:p w:rsidR="00297D2E" w:rsidRDefault="00297D2E" w:rsidP="00297D2E"/>
    <w:p w:rsidR="00297D2E" w:rsidRDefault="00297D2E" w:rsidP="00297D2E">
      <w:pPr>
        <w:numPr>
          <w:ilvl w:val="0"/>
          <w:numId w:val="1"/>
        </w:numPr>
      </w:pPr>
      <w:r>
        <w:rPr>
          <w:rFonts w:hint="eastAsia"/>
        </w:rPr>
        <w:t>研究の目的</w:t>
      </w:r>
    </w:p>
    <w:p w:rsidR="00297D2E" w:rsidRDefault="00297D2E" w:rsidP="00297D2E">
      <w:pPr>
        <w:ind w:firstLineChars="100" w:firstLine="210"/>
      </w:pPr>
      <w:r>
        <w:rPr>
          <w:rFonts w:hint="eastAsia"/>
        </w:rPr>
        <w:t>プロジェクトマネジメント学科のカリキュラムと，データマイニング手法を使って，プロジェクトマネジメントカリキュラムの知識体系を構築する．</w:t>
      </w:r>
    </w:p>
    <w:p w:rsidR="00297D2E" w:rsidRPr="008D7B4D" w:rsidRDefault="00297D2E" w:rsidP="00297D2E"/>
    <w:p w:rsidR="00297D2E" w:rsidRDefault="00297D2E" w:rsidP="00297D2E">
      <w:pPr>
        <w:numPr>
          <w:ilvl w:val="0"/>
          <w:numId w:val="1"/>
        </w:numPr>
      </w:pPr>
      <w:r>
        <w:rPr>
          <w:rFonts w:hint="eastAsia"/>
        </w:rPr>
        <w:t>プロジェクトマネジメントとの関連</w:t>
      </w:r>
    </w:p>
    <w:p w:rsidR="00297D2E" w:rsidRDefault="00297D2E" w:rsidP="00297D2E">
      <w:pPr>
        <w:ind w:firstLineChars="100" w:firstLine="210"/>
      </w:pPr>
      <w:r>
        <w:rPr>
          <w:rFonts w:hint="eastAsia"/>
        </w:rPr>
        <w:t>カリキュラムから抽出したユニットを，プロジェクトにおけるワークパッケージと考えれば，本研究は，ワークパッケージを分類する手法の研究と見なせる．つまり，本研究は，プロジェクトマネジメントにおける，スコープマネジメントと関連している．</w:t>
      </w:r>
    </w:p>
    <w:p w:rsidR="00297D2E" w:rsidRPr="00D40BEB" w:rsidRDefault="00297D2E" w:rsidP="00297D2E">
      <w:pPr>
        <w:widowControl/>
        <w:jc w:val="left"/>
      </w:pPr>
    </w:p>
    <w:p w:rsidR="00297D2E" w:rsidRDefault="00297D2E" w:rsidP="00297D2E">
      <w:pPr>
        <w:numPr>
          <w:ilvl w:val="0"/>
          <w:numId w:val="1"/>
        </w:numPr>
      </w:pPr>
      <w:r>
        <w:rPr>
          <w:rFonts w:hint="eastAsia"/>
        </w:rPr>
        <w:t>研究の方法</w:t>
      </w:r>
    </w:p>
    <w:p w:rsidR="00297D2E" w:rsidRPr="00BA247C" w:rsidRDefault="00297D2E" w:rsidP="00297D2E">
      <w:pPr>
        <w:pStyle w:val="a3"/>
        <w:numPr>
          <w:ilvl w:val="1"/>
          <w:numId w:val="3"/>
        </w:numPr>
        <w:ind w:leftChars="0"/>
      </w:pPr>
      <w:r w:rsidRPr="00BA247C">
        <w:rPr>
          <w:rFonts w:hint="eastAsia"/>
        </w:rPr>
        <w:t>カリキュラムからユニット候補を取り出す</w:t>
      </w:r>
    </w:p>
    <w:p w:rsidR="00297D2E" w:rsidRDefault="00297D2E" w:rsidP="00297D2E">
      <w:pPr>
        <w:pStyle w:val="a3"/>
        <w:ind w:leftChars="0" w:left="0" w:firstLineChars="100" w:firstLine="210"/>
      </w:pPr>
      <w:r>
        <w:rPr>
          <w:rFonts w:hint="eastAsia"/>
        </w:rPr>
        <w:t>プロジェクトマネジメント学科のシラバスから，</w:t>
      </w:r>
      <w:r>
        <w:rPr>
          <w:rFonts w:hint="eastAsia"/>
        </w:rPr>
        <w:t>BOK</w:t>
      </w:r>
      <w:r>
        <w:rPr>
          <w:rFonts w:hint="eastAsia"/>
        </w:rPr>
        <w:t>のユニット候補となる授業</w:t>
      </w:r>
      <w:r>
        <w:rPr>
          <w:rFonts w:hint="eastAsia"/>
        </w:rPr>
        <w:t>1</w:t>
      </w:r>
      <w:r>
        <w:rPr>
          <w:rFonts w:hint="eastAsia"/>
        </w:rPr>
        <w:t>回分の内容を取り出していく，取り出したユニット候補の整理する．ユニット候補の整理は，具体的には次のような作業からなる．</w:t>
      </w:r>
    </w:p>
    <w:p w:rsidR="00297D2E" w:rsidRDefault="00297D2E" w:rsidP="00297D2E">
      <w:pPr>
        <w:pStyle w:val="a3"/>
        <w:ind w:leftChars="0" w:left="0" w:firstLineChars="100" w:firstLine="210"/>
      </w:pPr>
    </w:p>
    <w:p w:rsidR="00297D2E" w:rsidRPr="00950138" w:rsidRDefault="00297D2E" w:rsidP="00297D2E">
      <w:pPr>
        <w:pStyle w:val="a3"/>
        <w:numPr>
          <w:ilvl w:val="0"/>
          <w:numId w:val="4"/>
        </w:numPr>
        <w:ind w:leftChars="0"/>
      </w:pPr>
      <w:r w:rsidRPr="008E0AED">
        <w:rPr>
          <w:rFonts w:hint="eastAsia"/>
        </w:rPr>
        <w:t>名前が異なるだけで講義内容は同じ</w:t>
      </w:r>
      <w:del w:id="0" w:author="yabuki" w:date="2013-12-13T11:20:00Z">
        <w:r w:rsidRPr="008E0AED" w:rsidDel="00822A86">
          <w:rPr>
            <w:rFonts w:hint="eastAsia"/>
          </w:rPr>
          <w:delText>概念の</w:delText>
        </w:r>
      </w:del>
      <w:bookmarkStart w:id="1" w:name="_GoBack"/>
      <w:bookmarkEnd w:id="1"/>
      <w:r w:rsidRPr="008E0AED">
        <w:rPr>
          <w:rFonts w:hint="eastAsia"/>
        </w:rPr>
        <w:t>用語の統一</w:t>
      </w:r>
      <w:r>
        <w:br/>
      </w:r>
      <w:r w:rsidRPr="003B07D0">
        <w:rPr>
          <w:rFonts w:hint="eastAsia"/>
        </w:rPr>
        <w:t>例</w:t>
      </w:r>
      <w:r>
        <w:rPr>
          <w:rFonts w:hint="eastAsia"/>
        </w:rPr>
        <w:t>：</w:t>
      </w:r>
      <w:r w:rsidRPr="003B07D0">
        <w:rPr>
          <w:rFonts w:hint="eastAsia"/>
        </w:rPr>
        <w:t>「セキュリティ管理」，「セキュリティマネジメント」をセキュリティマネジメントに統一</w:t>
      </w:r>
    </w:p>
    <w:p w:rsidR="00297D2E" w:rsidRPr="00950138" w:rsidRDefault="00297D2E" w:rsidP="00297D2E">
      <w:pPr>
        <w:pStyle w:val="a3"/>
        <w:numPr>
          <w:ilvl w:val="0"/>
          <w:numId w:val="4"/>
        </w:numPr>
        <w:ind w:leftChars="0"/>
      </w:pPr>
      <w:r w:rsidRPr="00BA247C">
        <w:rPr>
          <w:rFonts w:hint="eastAsia"/>
        </w:rPr>
        <w:t>BOK</w:t>
      </w:r>
      <w:r w:rsidRPr="00BA247C">
        <w:rPr>
          <w:rFonts w:hint="eastAsia"/>
        </w:rPr>
        <w:t>のユニットとして細かすぎると思われる用語</w:t>
      </w:r>
      <w:del w:id="2" w:author="yabuki" w:date="2013-12-13T11:19:00Z">
        <w:r w:rsidRPr="00BA247C" w:rsidDel="00822A86">
          <w:rPr>
            <w:rFonts w:hint="eastAsia"/>
          </w:rPr>
          <w:delText>を</w:delText>
        </w:r>
      </w:del>
      <w:ins w:id="3" w:author="yabuki" w:date="2013-12-13T11:19:00Z">
        <w:r w:rsidR="00822A86">
          <w:rPr>
            <w:rFonts w:hint="eastAsia"/>
          </w:rPr>
          <w:t>の</w:t>
        </w:r>
      </w:ins>
      <w:r w:rsidRPr="00BA247C">
        <w:rPr>
          <w:rFonts w:hint="eastAsia"/>
        </w:rPr>
        <w:t>，抽象度の高い用語</w:t>
      </w:r>
      <w:ins w:id="4" w:author="yabuki" w:date="2013-12-13T11:19:00Z">
        <w:r w:rsidR="00822A86">
          <w:rPr>
            <w:rFonts w:hint="eastAsia"/>
          </w:rPr>
          <w:t>への</w:t>
        </w:r>
      </w:ins>
      <w:del w:id="5" w:author="yabuki" w:date="2013-12-13T11:19:00Z">
        <w:r w:rsidRPr="00BA247C" w:rsidDel="00822A86">
          <w:rPr>
            <w:rFonts w:hint="eastAsia"/>
          </w:rPr>
          <w:delText>に</w:delText>
        </w:r>
      </w:del>
      <w:r w:rsidRPr="00BA247C">
        <w:rPr>
          <w:rFonts w:hint="eastAsia"/>
        </w:rPr>
        <w:t>変換</w:t>
      </w:r>
      <w:r>
        <w:br/>
      </w:r>
      <w:r w:rsidRPr="00BA247C">
        <w:rPr>
          <w:rFonts w:hint="eastAsia"/>
        </w:rPr>
        <w:t>例：「学内ネットの使い方」，「パソコン基本操作とファイル操作」をパソコン入門に変換</w:t>
      </w:r>
    </w:p>
    <w:p w:rsidR="00297D2E" w:rsidRDefault="00297D2E" w:rsidP="00297D2E">
      <w:r>
        <w:rPr>
          <w:rFonts w:hint="eastAsia"/>
        </w:rPr>
        <w:lastRenderedPageBreak/>
        <w:t xml:space="preserve">4.2 </w:t>
      </w:r>
      <w:r w:rsidRPr="001616E9">
        <w:rPr>
          <w:rFonts w:hint="eastAsia"/>
        </w:rPr>
        <w:t>ユニット候補</w:t>
      </w:r>
      <w:r>
        <w:rPr>
          <w:rFonts w:hint="eastAsia"/>
        </w:rPr>
        <w:t>の分類</w:t>
      </w:r>
    </w:p>
    <w:p w:rsidR="00297D2E" w:rsidRDefault="00297D2E" w:rsidP="00297D2E">
      <w:pPr>
        <w:ind w:firstLineChars="100" w:firstLine="210"/>
      </w:pPr>
      <w:r w:rsidRPr="001616E9">
        <w:rPr>
          <w:rFonts w:hint="eastAsia"/>
        </w:rPr>
        <w:t>データマイニング手法を用いて</w:t>
      </w:r>
      <w:r>
        <w:rPr>
          <w:rFonts w:hint="eastAsia"/>
        </w:rPr>
        <w:t>ユニット候補を</w:t>
      </w:r>
      <w:r w:rsidRPr="001616E9">
        <w:rPr>
          <w:rFonts w:hint="eastAsia"/>
        </w:rPr>
        <w:t>分類する</w:t>
      </w:r>
      <w:r>
        <w:rPr>
          <w:rFonts w:hint="eastAsia"/>
        </w:rPr>
        <w:t>．本研究で使用するデータマイニング手法はクラスタ分析であり，観測対象を互いに類似したもの同士でグループ分けする分析方法である．</w:t>
      </w:r>
    </w:p>
    <w:p w:rsidR="00297D2E" w:rsidRDefault="00297D2E" w:rsidP="00297D2E">
      <w:r>
        <w:rPr>
          <w:rFonts w:hint="eastAsia"/>
        </w:rPr>
        <w:t xml:space="preserve">4.3 </w:t>
      </w:r>
      <w:r>
        <w:rPr>
          <w:rFonts w:hint="eastAsia"/>
        </w:rPr>
        <w:t>エリアの構築</w:t>
      </w:r>
    </w:p>
    <w:p w:rsidR="00297D2E" w:rsidRPr="00950138" w:rsidRDefault="00297D2E" w:rsidP="00297D2E">
      <w:pPr>
        <w:ind w:firstLineChars="100" w:firstLine="210"/>
      </w:pPr>
      <w:r>
        <w:rPr>
          <w:rFonts w:hint="eastAsia"/>
        </w:rPr>
        <w:t>分析してできたクラスタを</w:t>
      </w:r>
      <w:r>
        <w:rPr>
          <w:rFonts w:hint="eastAsia"/>
        </w:rPr>
        <w:t>BOK</w:t>
      </w:r>
      <w:r>
        <w:rPr>
          <w:rFonts w:hint="eastAsia"/>
        </w:rPr>
        <w:t>のエリアとする．</w:t>
      </w:r>
      <w:r w:rsidRPr="00950138">
        <w:rPr>
          <w:rFonts w:hint="eastAsia"/>
        </w:rPr>
        <w:t>これ</w:t>
      </w:r>
      <w:r>
        <w:rPr>
          <w:rFonts w:hint="eastAsia"/>
        </w:rPr>
        <w:t>によって，</w:t>
      </w:r>
      <w:r w:rsidRPr="00950138">
        <w:rPr>
          <w:rFonts w:hint="eastAsia"/>
        </w:rPr>
        <w:t>本研究で作成したプロジェクトマネジメント学科カリキュラムの知識体系</w:t>
      </w:r>
      <w:r>
        <w:rPr>
          <w:rFonts w:hint="eastAsia"/>
        </w:rPr>
        <w:t>のエリアとユニットが完成する．</w:t>
      </w:r>
    </w:p>
    <w:p w:rsidR="00297D2E" w:rsidRDefault="00297D2E" w:rsidP="00297D2E"/>
    <w:p w:rsidR="00297D2E" w:rsidRPr="00297D2E" w:rsidRDefault="00297D2E" w:rsidP="00297D2E">
      <w:pPr>
        <w:pStyle w:val="a3"/>
        <w:numPr>
          <w:ilvl w:val="0"/>
          <w:numId w:val="1"/>
        </w:numPr>
        <w:ind w:leftChars="0"/>
      </w:pPr>
      <w:r>
        <w:rPr>
          <w:rFonts w:hint="eastAsia"/>
        </w:rPr>
        <w:t>進捗状況</w:t>
      </w:r>
    </w:p>
    <w:p w:rsidR="00297D2E" w:rsidRPr="00297D2E" w:rsidRDefault="00297D2E" w:rsidP="00297D2E">
      <w:pPr>
        <w:pStyle w:val="a3"/>
        <w:numPr>
          <w:ilvl w:val="0"/>
          <w:numId w:val="2"/>
        </w:numPr>
        <w:ind w:leftChars="0"/>
      </w:pPr>
      <w:r>
        <w:rPr>
          <w:rFonts w:hint="eastAsia"/>
        </w:rPr>
        <w:t>対象とする千葉工業大学のカリキュラムは，現時点で一番調査しやすいと思われる</w:t>
      </w:r>
      <w:r w:rsidR="003353A5">
        <w:rPr>
          <w:rFonts w:hint="eastAsia"/>
        </w:rPr>
        <w:t>，プロジェクトマネジメント学科の</w:t>
      </w:r>
      <w:r>
        <w:rPr>
          <w:rFonts w:hint="eastAsia"/>
        </w:rPr>
        <w:t>1</w:t>
      </w:r>
      <w:r>
        <w:rPr>
          <w:rFonts w:hint="eastAsia"/>
        </w:rPr>
        <w:t>年次で受講できる専門科目とした．科目数は</w:t>
      </w:r>
      <w:r>
        <w:rPr>
          <w:rFonts w:hint="eastAsia"/>
        </w:rPr>
        <w:t>18</w:t>
      </w:r>
      <w:r>
        <w:rPr>
          <w:rFonts w:hint="eastAsia"/>
        </w:rPr>
        <w:t>科目である．</w:t>
      </w:r>
    </w:p>
    <w:tbl>
      <w:tblPr>
        <w:tblStyle w:val="a4"/>
        <w:tblW w:w="0" w:type="auto"/>
        <w:tblInd w:w="360" w:type="dxa"/>
        <w:tblLook w:val="04A0" w:firstRow="1" w:lastRow="0" w:firstColumn="1" w:lastColumn="0" w:noHBand="0" w:noVBand="1"/>
      </w:tblPr>
      <w:tblGrid>
        <w:gridCol w:w="2725"/>
        <w:gridCol w:w="6769"/>
      </w:tblGrid>
      <w:tr w:rsidR="00297D2E" w:rsidTr="00297D2E">
        <w:tc>
          <w:tcPr>
            <w:tcW w:w="2725" w:type="dxa"/>
          </w:tcPr>
          <w:p w:rsidR="00297D2E" w:rsidRDefault="00297D2E" w:rsidP="00297D2E">
            <w:pPr>
              <w:pStyle w:val="a3"/>
              <w:ind w:leftChars="0" w:left="0"/>
            </w:pPr>
            <w:r w:rsidRPr="00297D2E">
              <w:rPr>
                <w:rFonts w:hint="eastAsia"/>
              </w:rPr>
              <w:t>対象としたカリキュラム</w:t>
            </w:r>
          </w:p>
        </w:tc>
        <w:tc>
          <w:tcPr>
            <w:tcW w:w="6769" w:type="dxa"/>
          </w:tcPr>
          <w:p w:rsidR="003353A5" w:rsidRDefault="00297D2E" w:rsidP="00297D2E">
            <w:pPr>
              <w:pStyle w:val="a3"/>
              <w:ind w:leftChars="0" w:left="0"/>
            </w:pPr>
            <w:r w:rsidRPr="00297D2E">
              <w:rPr>
                <w:rFonts w:hint="eastAsia"/>
              </w:rPr>
              <w:t>基礎数学</w:t>
            </w:r>
            <w:r w:rsidR="00F14B40">
              <w:rPr>
                <w:rFonts w:hint="eastAsia"/>
              </w:rPr>
              <w:t>および演習，</w:t>
            </w:r>
            <w:r w:rsidRPr="00297D2E">
              <w:rPr>
                <w:rFonts w:hint="eastAsia"/>
              </w:rPr>
              <w:t>線形代数入門</w:t>
            </w:r>
            <w:r>
              <w:rPr>
                <w:rFonts w:hint="eastAsia"/>
              </w:rPr>
              <w:t>，</w:t>
            </w:r>
            <w:r w:rsidRPr="00297D2E">
              <w:rPr>
                <w:rFonts w:hint="eastAsia"/>
              </w:rPr>
              <w:t>コンピュ</w:t>
            </w:r>
            <w:r w:rsidR="003353A5">
              <w:rPr>
                <w:rFonts w:hint="eastAsia"/>
              </w:rPr>
              <w:t>ー</w:t>
            </w:r>
            <w:r w:rsidRPr="00297D2E">
              <w:rPr>
                <w:rFonts w:hint="eastAsia"/>
              </w:rPr>
              <w:t>タリテラシ</w:t>
            </w:r>
            <w:r>
              <w:rPr>
                <w:rFonts w:hint="eastAsia"/>
              </w:rPr>
              <w:t>，</w:t>
            </w:r>
          </w:p>
          <w:p w:rsidR="00297D2E" w:rsidRDefault="00297D2E" w:rsidP="00297D2E">
            <w:pPr>
              <w:pStyle w:val="a3"/>
              <w:ind w:leftChars="0" w:left="0"/>
            </w:pPr>
            <w:r w:rsidRPr="00297D2E">
              <w:rPr>
                <w:rFonts w:hint="eastAsia"/>
              </w:rPr>
              <w:t>情報リテラシ</w:t>
            </w:r>
            <w:r>
              <w:rPr>
                <w:rFonts w:hint="eastAsia"/>
              </w:rPr>
              <w:t>，</w:t>
            </w:r>
            <w:r w:rsidR="00DA279C">
              <w:rPr>
                <w:rFonts w:hint="eastAsia"/>
              </w:rPr>
              <w:t>ベンチャービジネス論，</w:t>
            </w:r>
            <w:r w:rsidRPr="00297D2E">
              <w:rPr>
                <w:rFonts w:hint="eastAsia"/>
              </w:rPr>
              <w:t>環境保護と法</w:t>
            </w:r>
            <w:r w:rsidR="00DA279C">
              <w:rPr>
                <w:rFonts w:hint="eastAsia"/>
              </w:rPr>
              <w:t>，</w:t>
            </w:r>
            <w:r w:rsidRPr="00297D2E">
              <w:rPr>
                <w:rFonts w:hint="eastAsia"/>
              </w:rPr>
              <w:t>社会システム科学入門</w:t>
            </w:r>
            <w:r w:rsidR="00DA279C">
              <w:rPr>
                <w:rFonts w:hint="eastAsia"/>
              </w:rPr>
              <w:t>，フィールドアクティビティ，情報処理基礎および演習，</w:t>
            </w:r>
            <w:r w:rsidRPr="00297D2E">
              <w:rPr>
                <w:rFonts w:hint="eastAsia"/>
              </w:rPr>
              <w:t>コンピュータサイエンス</w:t>
            </w:r>
            <w:r w:rsidR="00F14B40">
              <w:rPr>
                <w:rFonts w:hint="eastAsia"/>
              </w:rPr>
              <w:t>入門</w:t>
            </w:r>
            <w:r w:rsidR="00DA279C">
              <w:rPr>
                <w:rFonts w:hint="eastAsia"/>
              </w:rPr>
              <w:t>，データ構造入門，</w:t>
            </w:r>
            <w:r w:rsidRPr="00297D2E">
              <w:rPr>
                <w:rFonts w:hint="eastAsia"/>
              </w:rPr>
              <w:t>ナレッジマネジメント</w:t>
            </w:r>
            <w:r w:rsidR="00DA279C">
              <w:rPr>
                <w:rFonts w:hint="eastAsia"/>
              </w:rPr>
              <w:t>，</w:t>
            </w:r>
            <w:r w:rsidRPr="00297D2E">
              <w:rPr>
                <w:rFonts w:hint="eastAsia"/>
              </w:rPr>
              <w:t>インターンシップ概論</w:t>
            </w:r>
            <w:r w:rsidR="00DA279C">
              <w:rPr>
                <w:rFonts w:hint="eastAsia"/>
              </w:rPr>
              <w:t>，</w:t>
            </w:r>
            <w:r w:rsidRPr="00297D2E">
              <w:rPr>
                <w:rFonts w:hint="eastAsia"/>
              </w:rPr>
              <w:t>企業と経営</w:t>
            </w:r>
            <w:r w:rsidR="00F14B40">
              <w:rPr>
                <w:rFonts w:hint="eastAsia"/>
              </w:rPr>
              <w:t>，プロジェクトマネジメント概論，プロジェクトと</w:t>
            </w:r>
            <w:r w:rsidRPr="00297D2E">
              <w:rPr>
                <w:rFonts w:hint="eastAsia"/>
              </w:rPr>
              <w:t>表現技法</w:t>
            </w:r>
            <w:r w:rsidR="00DA279C">
              <w:rPr>
                <w:rFonts w:hint="eastAsia"/>
              </w:rPr>
              <w:t>，コミュニケーションマネジメント，プロジェクト運営と意思決定</w:t>
            </w:r>
          </w:p>
        </w:tc>
      </w:tr>
    </w:tbl>
    <w:p w:rsidR="00297D2E" w:rsidRDefault="00297D2E" w:rsidP="00297D2E">
      <w:pPr>
        <w:pStyle w:val="a3"/>
        <w:numPr>
          <w:ilvl w:val="0"/>
          <w:numId w:val="2"/>
        </w:numPr>
        <w:ind w:leftChars="0"/>
      </w:pPr>
      <w:r>
        <w:rPr>
          <w:rFonts w:hint="eastAsia"/>
        </w:rPr>
        <w:t>取り出したユニット候補は</w:t>
      </w:r>
      <w:r>
        <w:rPr>
          <w:rFonts w:hint="eastAsia"/>
        </w:rPr>
        <w:t>154</w:t>
      </w:r>
      <w:r>
        <w:rPr>
          <w:rFonts w:hint="eastAsia"/>
        </w:rPr>
        <w:t>項目であり，ユニット候補に</w:t>
      </w:r>
      <w:r w:rsidRPr="001C5380">
        <w:rPr>
          <w:rFonts w:hint="eastAsia"/>
        </w:rPr>
        <w:t>なりえない候補は</w:t>
      </w:r>
      <w:r>
        <w:rPr>
          <w:rFonts w:hint="eastAsia"/>
        </w:rPr>
        <w:t>，</w:t>
      </w:r>
      <w:r w:rsidRPr="001C5380">
        <w:rPr>
          <w:rFonts w:hint="eastAsia"/>
        </w:rPr>
        <w:t>この時点で除外した．</w:t>
      </w:r>
      <w:r>
        <w:rPr>
          <w:rFonts w:hint="eastAsia"/>
        </w:rPr>
        <w:t>除外したユニット候補はガイダンス，中間試験，期末試験である．</w:t>
      </w:r>
    </w:p>
    <w:p w:rsidR="00297D2E" w:rsidRPr="00950138" w:rsidRDefault="00297D2E" w:rsidP="00297D2E">
      <w:pPr>
        <w:pStyle w:val="a3"/>
        <w:numPr>
          <w:ilvl w:val="0"/>
          <w:numId w:val="2"/>
        </w:numPr>
        <w:ind w:leftChars="0"/>
      </w:pPr>
      <w:r w:rsidRPr="00950138">
        <w:rPr>
          <w:rFonts w:hint="eastAsia"/>
        </w:rPr>
        <w:t>ユニット候補を整理して，最終的にユニット候補が</w:t>
      </w:r>
      <w:r w:rsidRPr="00950138">
        <w:t>81</w:t>
      </w:r>
      <w:r w:rsidRPr="00950138">
        <w:rPr>
          <w:rFonts w:hint="eastAsia"/>
        </w:rPr>
        <w:t>項目になった．</w:t>
      </w:r>
    </w:p>
    <w:p w:rsidR="00297D2E" w:rsidRDefault="00DA279C" w:rsidP="00297D2E">
      <w:pPr>
        <w:pStyle w:val="a3"/>
        <w:numPr>
          <w:ilvl w:val="0"/>
          <w:numId w:val="2"/>
        </w:numPr>
        <w:ind w:leftChars="0"/>
      </w:pPr>
      <w:r>
        <w:rPr>
          <w:rFonts w:hint="eastAsia"/>
        </w:rPr>
        <w:t>現時点で研究の方法</w:t>
      </w:r>
      <w:r>
        <w:rPr>
          <w:rFonts w:hint="eastAsia"/>
        </w:rPr>
        <w:t>4.1</w:t>
      </w:r>
      <w:r w:rsidR="00297D2E">
        <w:rPr>
          <w:rFonts w:hint="eastAsia"/>
        </w:rPr>
        <w:t>までが，完了している</w:t>
      </w:r>
    </w:p>
    <w:p w:rsidR="00297D2E" w:rsidRDefault="00297D2E" w:rsidP="00297D2E"/>
    <w:p w:rsidR="00297D2E" w:rsidRPr="00297D2E" w:rsidRDefault="00297D2E" w:rsidP="00297D2E">
      <w:pPr>
        <w:numPr>
          <w:ilvl w:val="0"/>
          <w:numId w:val="1"/>
        </w:numPr>
      </w:pPr>
      <w:r>
        <w:rPr>
          <w:rFonts w:hint="eastAsia"/>
        </w:rPr>
        <w:t>今後の計画</w:t>
      </w:r>
    </w:p>
    <w:tbl>
      <w:tblPr>
        <w:tblStyle w:val="a4"/>
        <w:tblW w:w="0" w:type="auto"/>
        <w:tblLook w:val="04A0" w:firstRow="1" w:lastRow="0" w:firstColumn="1" w:lastColumn="0" w:noHBand="0" w:noVBand="1"/>
      </w:tblPr>
      <w:tblGrid>
        <w:gridCol w:w="4918"/>
        <w:gridCol w:w="4918"/>
      </w:tblGrid>
      <w:tr w:rsidR="00297D2E" w:rsidTr="00B71F2A">
        <w:tc>
          <w:tcPr>
            <w:tcW w:w="4918" w:type="dxa"/>
          </w:tcPr>
          <w:p w:rsidR="00297D2E" w:rsidRDefault="00297D2E" w:rsidP="00B71F2A">
            <w:r>
              <w:rPr>
                <w:rFonts w:hint="eastAsia"/>
              </w:rPr>
              <w:t>今後の計画</w:t>
            </w:r>
            <w:r>
              <w:t>日程</w:t>
            </w:r>
          </w:p>
        </w:tc>
        <w:tc>
          <w:tcPr>
            <w:tcW w:w="4918" w:type="dxa"/>
          </w:tcPr>
          <w:p w:rsidR="00297D2E" w:rsidRDefault="00297D2E" w:rsidP="00B71F2A">
            <w:r>
              <w:t>内容</w:t>
            </w:r>
          </w:p>
        </w:tc>
      </w:tr>
      <w:tr w:rsidR="00297D2E" w:rsidTr="00B71F2A">
        <w:tc>
          <w:tcPr>
            <w:tcW w:w="4918" w:type="dxa"/>
          </w:tcPr>
          <w:p w:rsidR="00297D2E" w:rsidRDefault="00297D2E" w:rsidP="00B71F2A">
            <w:r>
              <w:rPr>
                <w:rFonts w:hint="eastAsia"/>
              </w:rPr>
              <w:t>12/16~12/20</w:t>
            </w:r>
          </w:p>
        </w:tc>
        <w:tc>
          <w:tcPr>
            <w:tcW w:w="4918" w:type="dxa"/>
          </w:tcPr>
          <w:p w:rsidR="00297D2E" w:rsidRDefault="00297D2E" w:rsidP="00B71F2A">
            <w:r>
              <w:rPr>
                <w:rFonts w:hint="eastAsia"/>
              </w:rPr>
              <w:t>ユニット候補を分析する</w:t>
            </w:r>
          </w:p>
        </w:tc>
      </w:tr>
    </w:tbl>
    <w:p w:rsidR="00297D2E" w:rsidRPr="00140170" w:rsidRDefault="00297D2E" w:rsidP="00297D2E"/>
    <w:p w:rsidR="00297D2E" w:rsidRDefault="00297D2E" w:rsidP="00297D2E">
      <w:pPr>
        <w:ind w:left="360"/>
      </w:pPr>
      <w:r>
        <w:rPr>
          <w:rFonts w:hint="eastAsia"/>
        </w:rPr>
        <w:t>参考文献</w:t>
      </w:r>
    </w:p>
    <w:p w:rsidR="00297D2E" w:rsidRDefault="00297D2E" w:rsidP="00297D2E">
      <w:pPr>
        <w:ind w:left="105" w:hangingChars="50" w:hanging="105"/>
      </w:pPr>
      <w:r>
        <w:rPr>
          <w:rFonts w:hint="eastAsia"/>
        </w:rPr>
        <w:t xml:space="preserve">[1] </w:t>
      </w:r>
      <w:r>
        <w:rPr>
          <w:rFonts w:hint="eastAsia"/>
        </w:rPr>
        <w:t>矢吹太朗</w:t>
      </w:r>
      <w:r>
        <w:rPr>
          <w:rFonts w:hint="eastAsia"/>
        </w:rPr>
        <w:t xml:space="preserve">, </w:t>
      </w:r>
      <w:r>
        <w:rPr>
          <w:rFonts w:hint="eastAsia"/>
        </w:rPr>
        <w:t>森田武史</w:t>
      </w:r>
      <w:r>
        <w:rPr>
          <w:rFonts w:hint="eastAsia"/>
        </w:rPr>
        <w:t xml:space="preserve">, </w:t>
      </w:r>
      <w:r>
        <w:rPr>
          <w:rFonts w:hint="eastAsia"/>
        </w:rPr>
        <w:t>増永義文</w:t>
      </w:r>
      <w:r>
        <w:rPr>
          <w:rFonts w:hint="eastAsia"/>
        </w:rPr>
        <w:t xml:space="preserve">. </w:t>
      </w:r>
      <w:r>
        <w:rPr>
          <w:rFonts w:hint="eastAsia"/>
        </w:rPr>
        <w:t>集合知による知識体系構築のための意見集約方法</w:t>
      </w:r>
      <w:r>
        <w:rPr>
          <w:rFonts w:hint="eastAsia"/>
        </w:rPr>
        <w:t xml:space="preserve">. </w:t>
      </w:r>
      <w:r w:rsidRPr="001C6754">
        <w:rPr>
          <w:rFonts w:hint="eastAsia"/>
        </w:rPr>
        <w:t>信学技報</w:t>
      </w:r>
      <w:r w:rsidRPr="001C6754">
        <w:rPr>
          <w:rFonts w:hint="eastAsia"/>
        </w:rPr>
        <w:t>, vol. 113,</w:t>
      </w:r>
      <w:r>
        <w:rPr>
          <w:rFonts w:hint="eastAsia"/>
        </w:rPr>
        <w:t xml:space="preserve"> </w:t>
      </w:r>
      <w:r w:rsidRPr="001C6754">
        <w:rPr>
          <w:rFonts w:hint="eastAsia"/>
        </w:rPr>
        <w:t>no. 105, DE2013-18,</w:t>
      </w:r>
      <w:r>
        <w:rPr>
          <w:rFonts w:hint="eastAsia"/>
        </w:rPr>
        <w:t xml:space="preserve"> </w:t>
      </w:r>
      <w:r w:rsidRPr="001C6754">
        <w:rPr>
          <w:rFonts w:hint="eastAsia"/>
        </w:rPr>
        <w:t>pp. 71-76,</w:t>
      </w:r>
      <w:r>
        <w:rPr>
          <w:rFonts w:hint="eastAsia"/>
        </w:rPr>
        <w:t xml:space="preserve"> </w:t>
      </w:r>
      <w:r w:rsidRPr="001C6754">
        <w:rPr>
          <w:rFonts w:hint="eastAsia"/>
        </w:rPr>
        <w:t>2013</w:t>
      </w:r>
      <w:r w:rsidRPr="001C6754">
        <w:rPr>
          <w:rFonts w:hint="eastAsia"/>
        </w:rPr>
        <w:t>年</w:t>
      </w:r>
      <w:r w:rsidRPr="001C6754">
        <w:rPr>
          <w:rFonts w:hint="eastAsia"/>
        </w:rPr>
        <w:t>6</w:t>
      </w:r>
      <w:r w:rsidRPr="001C6754">
        <w:rPr>
          <w:rFonts w:hint="eastAsia"/>
        </w:rPr>
        <w:t>月</w:t>
      </w:r>
      <w:r>
        <w:rPr>
          <w:rFonts w:hint="eastAsia"/>
        </w:rPr>
        <w:t>.</w:t>
      </w:r>
    </w:p>
    <w:p w:rsidR="00297D2E" w:rsidRDefault="00297D2E" w:rsidP="00297D2E">
      <w:pPr>
        <w:ind w:left="105" w:hangingChars="50" w:hanging="105"/>
      </w:pPr>
      <w:r>
        <w:t>[</w:t>
      </w:r>
      <w:r>
        <w:rPr>
          <w:rFonts w:hint="eastAsia"/>
        </w:rPr>
        <w:t>2</w:t>
      </w:r>
      <w:r w:rsidRPr="0081128F">
        <w:t xml:space="preserve">] </w:t>
      </w:r>
      <w:r>
        <w:rPr>
          <w:rFonts w:hint="eastAsia"/>
        </w:rPr>
        <w:t>増永良文</w:t>
      </w:r>
      <w:r>
        <w:rPr>
          <w:rFonts w:hint="eastAsia"/>
        </w:rPr>
        <w:t xml:space="preserve">, </w:t>
      </w:r>
      <w:r w:rsidRPr="00215788">
        <w:rPr>
          <w:rFonts w:hint="eastAsia"/>
        </w:rPr>
        <w:t xml:space="preserve"> </w:t>
      </w:r>
      <w:r>
        <w:rPr>
          <w:rFonts w:hint="eastAsia"/>
        </w:rPr>
        <w:t>ソーシャルコンピューティング入門　―新しいコンピューティングパラダイムへの道しるべ―</w:t>
      </w:r>
      <w:r>
        <w:rPr>
          <w:rFonts w:hint="eastAsia"/>
        </w:rPr>
        <w:t xml:space="preserve">,  </w:t>
      </w:r>
      <w:r>
        <w:rPr>
          <w:rFonts w:hint="eastAsia"/>
        </w:rPr>
        <w:t>サイエンス社</w:t>
      </w:r>
      <w:r>
        <w:rPr>
          <w:rFonts w:hint="eastAsia"/>
        </w:rPr>
        <w:t>, 2013-3</w:t>
      </w:r>
      <w:r w:rsidRPr="00215788">
        <w:rPr>
          <w:rFonts w:hint="eastAsia"/>
        </w:rPr>
        <w:t>.</w:t>
      </w:r>
    </w:p>
    <w:p w:rsidR="00297D2E" w:rsidRPr="005F1F0F" w:rsidRDefault="00297D2E" w:rsidP="00297D2E">
      <w:pPr>
        <w:ind w:left="105" w:hangingChars="50" w:hanging="105"/>
      </w:pPr>
      <w:r>
        <w:rPr>
          <w:rFonts w:hint="eastAsia"/>
        </w:rPr>
        <w:t xml:space="preserve">[3] </w:t>
      </w:r>
      <w:r>
        <w:rPr>
          <w:rFonts w:hint="eastAsia"/>
        </w:rPr>
        <w:t>豊田秀樹</w:t>
      </w:r>
      <w:r>
        <w:rPr>
          <w:rFonts w:hint="eastAsia"/>
        </w:rPr>
        <w:t xml:space="preserve">. </w:t>
      </w:r>
      <w:r>
        <w:rPr>
          <w:rFonts w:hint="eastAsia"/>
        </w:rPr>
        <w:t>データマイニング入門</w:t>
      </w:r>
      <w:r>
        <w:rPr>
          <w:rFonts w:hint="eastAsia"/>
        </w:rPr>
        <w:t xml:space="preserve"> R</w:t>
      </w:r>
      <w:r>
        <w:rPr>
          <w:rFonts w:hint="eastAsia"/>
        </w:rPr>
        <w:t>で学ぶ最新データ解析</w:t>
      </w:r>
      <w:r>
        <w:rPr>
          <w:rFonts w:hint="eastAsia"/>
        </w:rPr>
        <w:t xml:space="preserve">. </w:t>
      </w:r>
      <w:r>
        <w:rPr>
          <w:rFonts w:hint="eastAsia"/>
        </w:rPr>
        <w:t>東京図書株式会社</w:t>
      </w:r>
      <w:r>
        <w:rPr>
          <w:rFonts w:hint="eastAsia"/>
        </w:rPr>
        <w:t xml:space="preserve">. 2008. 308p. </w:t>
      </w:r>
    </w:p>
    <w:p w:rsidR="00DD374E" w:rsidRDefault="00DD374E"/>
    <w:sectPr w:rsidR="00DD374E" w:rsidSect="003353A5">
      <w:pgSz w:w="11906" w:h="16838" w:code="9"/>
      <w:pgMar w:top="1134" w:right="1134" w:bottom="1134" w:left="1134"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FD3DB1"/>
    <w:multiLevelType w:val="hybridMultilevel"/>
    <w:tmpl w:val="C69E435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4116241E"/>
    <w:multiLevelType w:val="multilevel"/>
    <w:tmpl w:val="A0D0EE3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47856C30"/>
    <w:multiLevelType w:val="hybridMultilevel"/>
    <w:tmpl w:val="76FAB0EE"/>
    <w:lvl w:ilvl="0" w:tplc="E4505A92">
      <w:start w:val="1"/>
      <w:numFmt w:val="decimal"/>
      <w:lvlText w:val="%1．"/>
      <w:lvlJc w:val="left"/>
      <w:pPr>
        <w:ind w:left="360" w:hanging="360"/>
      </w:pPr>
      <w:rPr>
        <w:rFonts w:hint="default"/>
      </w:rPr>
    </w:lvl>
    <w:lvl w:ilvl="1" w:tplc="D2049C7A">
      <w:start w:val="1"/>
      <w:numFmt w:val="decimalEnclosedCircle"/>
      <w:lvlText w:val="%2"/>
      <w:lvlJc w:val="left"/>
      <w:pPr>
        <w:ind w:left="780" w:hanging="360"/>
      </w:pPr>
      <w:rPr>
        <w:rFonts w:hint="default"/>
      </w:rPr>
    </w:lvl>
    <w:lvl w:ilvl="2" w:tplc="1EB0903A">
      <w:numFmt w:val="bullet"/>
      <w:lvlText w:val="・"/>
      <w:lvlJc w:val="left"/>
      <w:pPr>
        <w:ind w:left="1200" w:hanging="360"/>
      </w:pPr>
      <w:rPr>
        <w:rFonts w:ascii="ＭＳ 明朝" w:eastAsia="ＭＳ 明朝" w:hAnsi="ＭＳ 明朝" w:cs="Times New Roman" w:hint="eastAsia"/>
      </w:r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620E0DC7"/>
    <w:multiLevelType w:val="hybridMultilevel"/>
    <w:tmpl w:val="74066B6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6A2B3360"/>
    <w:multiLevelType w:val="hybridMultilevel"/>
    <w:tmpl w:val="47D2C764"/>
    <w:lvl w:ilvl="0" w:tplc="04090001">
      <w:start w:val="1"/>
      <w:numFmt w:val="bullet"/>
      <w:lvlText w:val=""/>
      <w:lvlJc w:val="left"/>
      <w:pPr>
        <w:ind w:left="360" w:hanging="360"/>
      </w:pPr>
      <w:rPr>
        <w:rFonts w:ascii="Wingdings" w:hAnsi="Wingdings" w:hint="default"/>
      </w:rPr>
    </w:lvl>
    <w:lvl w:ilvl="1" w:tplc="D2049C7A">
      <w:start w:val="1"/>
      <w:numFmt w:val="decimalEnclosedCircle"/>
      <w:lvlText w:val="%2"/>
      <w:lvlJc w:val="left"/>
      <w:pPr>
        <w:ind w:left="780" w:hanging="360"/>
      </w:pPr>
      <w:rPr>
        <w:rFonts w:hint="default"/>
      </w:rPr>
    </w:lvl>
    <w:lvl w:ilvl="2" w:tplc="1EB0903A">
      <w:numFmt w:val="bullet"/>
      <w:lvlText w:val="・"/>
      <w:lvlJc w:val="left"/>
      <w:pPr>
        <w:ind w:left="1200" w:hanging="360"/>
      </w:pPr>
      <w:rPr>
        <w:rFonts w:ascii="ＭＳ 明朝" w:eastAsia="ＭＳ 明朝" w:hAnsi="ＭＳ 明朝" w:cs="Times New Roman" w:hint="eastAsia"/>
      </w:r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dirty"/>
  <w:trackRevisions/>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D2E"/>
    <w:rsid w:val="00297D2E"/>
    <w:rsid w:val="003353A5"/>
    <w:rsid w:val="00822A86"/>
    <w:rsid w:val="00DA279C"/>
    <w:rsid w:val="00DD374E"/>
    <w:rsid w:val="00F14B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53A5"/>
    <w:pPr>
      <w:widowControl w:val="0"/>
      <w:jc w:val="both"/>
    </w:pPr>
    <w:rPr>
      <w:rFonts w:ascii="Times New Roman" w:eastAsia="ＭＳ 明朝"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7D2E"/>
    <w:pPr>
      <w:ind w:leftChars="400" w:left="840"/>
    </w:pPr>
  </w:style>
  <w:style w:type="table" w:styleId="a4">
    <w:name w:val="Table Grid"/>
    <w:basedOn w:val="a1"/>
    <w:rsid w:val="00297D2E"/>
    <w:pPr>
      <w:widowControl w:val="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53A5"/>
    <w:pPr>
      <w:widowControl w:val="0"/>
      <w:jc w:val="both"/>
    </w:pPr>
    <w:rPr>
      <w:rFonts w:ascii="Times New Roman" w:eastAsia="ＭＳ 明朝"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7D2E"/>
    <w:pPr>
      <w:ind w:leftChars="400" w:left="840"/>
    </w:pPr>
  </w:style>
  <w:style w:type="table" w:styleId="a4">
    <w:name w:val="Table Grid"/>
    <w:basedOn w:val="a1"/>
    <w:rsid w:val="00297D2E"/>
    <w:pPr>
      <w:widowControl w:val="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A818C6-7225-4DD8-95B8-E8A278A14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Pages>
  <Words>312</Words>
  <Characters>1779</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onodera</dc:creator>
  <cp:lastModifiedBy>yabuki</cp:lastModifiedBy>
  <cp:revision>3</cp:revision>
  <dcterms:created xsi:type="dcterms:W3CDTF">2013-12-13T01:12:00Z</dcterms:created>
  <dcterms:modified xsi:type="dcterms:W3CDTF">2013-12-13T02:20:00Z</dcterms:modified>
</cp:coreProperties>
</file>