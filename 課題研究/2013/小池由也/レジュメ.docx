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C86" w:rsidRPr="00284C86" w:rsidRDefault="00284C86" w:rsidP="00284C86">
      <w:pPr>
        <w:jc w:val="center"/>
        <w:rPr>
          <w:rFonts w:ascii="Times New Roman" w:hAnsi="Times New Roman"/>
          <w:b/>
          <w:szCs w:val="21"/>
        </w:rPr>
      </w:pPr>
      <w:r w:rsidRPr="00284C86">
        <w:rPr>
          <w:rFonts w:ascii="Times New Roman" w:hAnsi="Times New Roman" w:hint="eastAsia"/>
          <w:b/>
          <w:szCs w:val="21"/>
        </w:rPr>
        <w:t>ビッグデータ処理技術を活用したオープンソフトウェア開発プロジェクト解析</w:t>
      </w:r>
    </w:p>
    <w:p w:rsidR="00284C86" w:rsidRPr="00284C86" w:rsidRDefault="00284C86" w:rsidP="00284C86">
      <w:pPr>
        <w:jc w:val="center"/>
        <w:rPr>
          <w:rFonts w:ascii="Times New Roman" w:hAnsi="Times New Roman"/>
        </w:rPr>
      </w:pPr>
      <w:r w:rsidRPr="00284C86">
        <w:rPr>
          <w:rFonts w:ascii="Times New Roman" w:hAnsi="Times New Roman" w:hint="eastAsia"/>
        </w:rPr>
        <w:t>PM</w:t>
      </w:r>
      <w:r w:rsidRPr="00284C86">
        <w:rPr>
          <w:rFonts w:ascii="Times New Roman" w:hAnsi="Times New Roman" w:hint="eastAsia"/>
        </w:rPr>
        <w:t xml:space="preserve">コース　矢吹研究室　</w:t>
      </w:r>
      <w:r w:rsidRPr="00284C86">
        <w:rPr>
          <w:rFonts w:ascii="Times New Roman" w:hAnsi="Times New Roman" w:hint="eastAsia"/>
        </w:rPr>
        <w:t>1142046</w:t>
      </w:r>
      <w:r w:rsidRPr="00284C86">
        <w:rPr>
          <w:rFonts w:ascii="Times New Roman" w:hAnsi="Times New Roman" w:hint="eastAsia"/>
        </w:rPr>
        <w:t xml:space="preserve">　小池由也</w:t>
      </w:r>
    </w:p>
    <w:p w:rsidR="00284C86" w:rsidRPr="00284C86" w:rsidRDefault="00284C86" w:rsidP="00284C86">
      <w:pPr>
        <w:rPr>
          <w:rFonts w:ascii="Times New Roman" w:hAnsi="Times New Roman"/>
        </w:rPr>
      </w:pP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研究の背景</w:t>
      </w:r>
    </w:p>
    <w:p w:rsidR="00284C86" w:rsidRPr="00284C86" w:rsidRDefault="00284C86" w:rsidP="006760E9">
      <w:pPr>
        <w:rPr>
          <w:rFonts w:ascii="Times New Roman" w:hAnsi="Times New Roman"/>
        </w:rPr>
      </w:pPr>
      <w:r w:rsidRPr="00284C86">
        <w:rPr>
          <w:rFonts w:ascii="Times New Roman" w:hAnsi="Times New Roman" w:hint="eastAsia"/>
        </w:rPr>
        <w:t xml:space="preserve">　ここ数年で，情報を得るためにウェブサイトを検索する機会が増えた．最近では「ビッグデータ」という言葉も聞くようになり，改めて大量の情報に囲まれていることが確認できる．</w:t>
      </w:r>
    </w:p>
    <w:p w:rsidR="00284C86" w:rsidRPr="00284C86" w:rsidRDefault="00284C86" w:rsidP="006760E9">
      <w:pPr>
        <w:rPr>
          <w:rFonts w:ascii="Times New Roman" w:hAnsi="Times New Roman"/>
        </w:rPr>
      </w:pPr>
      <w:r w:rsidRPr="00284C86">
        <w:rPr>
          <w:rFonts w:ascii="Times New Roman" w:hAnsi="Times New Roman" w:hint="eastAsia"/>
        </w:rPr>
        <w:t xml:space="preserve">　ビッグデータという言葉には明確な定義がないが，私の研究では「量</w:t>
      </w:r>
      <w:r w:rsidR="00211E56">
        <w:rPr>
          <w:rFonts w:ascii="Times New Roman" w:hAnsi="Times New Roman" w:hint="eastAsia"/>
        </w:rPr>
        <w:t>（</w:t>
      </w:r>
      <w:r w:rsidRPr="00284C86">
        <w:rPr>
          <w:rFonts w:ascii="Times New Roman" w:hAnsi="Times New Roman" w:hint="eastAsia"/>
        </w:rPr>
        <w:t>Volume</w:t>
      </w:r>
      <w:r w:rsidR="00211E56">
        <w:rPr>
          <w:rFonts w:ascii="Times New Roman" w:hAnsi="Times New Roman" w:hint="eastAsia"/>
        </w:rPr>
        <w:t>)</w:t>
      </w:r>
      <w:r w:rsidRPr="00284C86">
        <w:rPr>
          <w:rFonts w:ascii="Times New Roman" w:hAnsi="Times New Roman" w:hint="eastAsia"/>
        </w:rPr>
        <w:t>」「多様性</w:t>
      </w:r>
      <w:r w:rsidR="00211E56">
        <w:rPr>
          <w:rFonts w:ascii="Times New Roman" w:hAnsi="Times New Roman" w:hint="eastAsia"/>
        </w:rPr>
        <w:t>（</w:t>
      </w:r>
      <w:r w:rsidRPr="00284C86">
        <w:rPr>
          <w:rFonts w:ascii="Times New Roman" w:hAnsi="Times New Roman" w:hint="eastAsia"/>
        </w:rPr>
        <w:t>Variety</w:t>
      </w:r>
      <w:r w:rsidR="00211E56">
        <w:rPr>
          <w:rFonts w:ascii="Times New Roman" w:hAnsi="Times New Roman" w:hint="eastAsia"/>
        </w:rPr>
        <w:t>）</w:t>
      </w:r>
      <w:r w:rsidRPr="00284C86">
        <w:rPr>
          <w:rFonts w:ascii="Times New Roman" w:hAnsi="Times New Roman" w:hint="eastAsia"/>
        </w:rPr>
        <w:t>「速度</w:t>
      </w:r>
      <w:r w:rsidR="00211E56">
        <w:rPr>
          <w:rFonts w:ascii="Times New Roman" w:hAnsi="Times New Roman" w:hint="eastAsia"/>
        </w:rPr>
        <w:t>（</w:t>
      </w:r>
      <w:r w:rsidRPr="00284C86">
        <w:rPr>
          <w:rFonts w:ascii="Times New Roman" w:hAnsi="Times New Roman" w:hint="eastAsia"/>
        </w:rPr>
        <w:t>Velocity</w:t>
      </w:r>
      <w:r w:rsidR="00211E56">
        <w:rPr>
          <w:rFonts w:ascii="Times New Roman" w:hAnsi="Times New Roman" w:hint="eastAsia"/>
        </w:rPr>
        <w:t>)</w:t>
      </w:r>
      <w:r w:rsidRPr="00284C86">
        <w:rPr>
          <w:rFonts w:ascii="Times New Roman" w:hAnsi="Times New Roman" w:hint="eastAsia"/>
        </w:rPr>
        <w:t>」の「</w:t>
      </w:r>
      <w:r w:rsidRPr="00284C86">
        <w:rPr>
          <w:rFonts w:ascii="Times New Roman" w:hAnsi="Times New Roman" w:hint="eastAsia"/>
        </w:rPr>
        <w:t>3V</w:t>
      </w:r>
      <w:r w:rsidRPr="00284C86">
        <w:rPr>
          <w:rFonts w:ascii="Times New Roman" w:hAnsi="Times New Roman" w:hint="eastAsia"/>
        </w:rPr>
        <w:t>」で特徴づける</w:t>
      </w:r>
      <w:r w:rsidRPr="00284C86">
        <w:rPr>
          <w:rFonts w:ascii="Times New Roman" w:hAnsi="Times New Roman" w:hint="eastAsia"/>
        </w:rPr>
        <w:t>[1]</w:t>
      </w:r>
      <w:r w:rsidRPr="00284C86">
        <w:rPr>
          <w:rFonts w:ascii="Times New Roman" w:hAnsi="Times New Roman" w:hint="eastAsia"/>
        </w:rPr>
        <w:t>．インターネットの普及により</w:t>
      </w:r>
      <w:r w:rsidRPr="00284C86">
        <w:rPr>
          <w:rFonts w:ascii="Times New Roman" w:hAnsi="Times New Roman" w:hint="eastAsia"/>
        </w:rPr>
        <w:t>Google</w:t>
      </w:r>
      <w:r w:rsidRPr="00284C86">
        <w:rPr>
          <w:rFonts w:ascii="Times New Roman" w:hAnsi="Times New Roman" w:hint="eastAsia"/>
        </w:rPr>
        <w:t>や</w:t>
      </w:r>
      <w:r w:rsidRPr="00284C86">
        <w:rPr>
          <w:rFonts w:ascii="Times New Roman" w:hAnsi="Times New Roman" w:hint="eastAsia"/>
        </w:rPr>
        <w:t>Yahoo!</w:t>
      </w:r>
      <w:r w:rsidRPr="00284C86">
        <w:rPr>
          <w:rFonts w:ascii="Times New Roman" w:hAnsi="Times New Roman" w:hint="eastAsia"/>
        </w:rPr>
        <w:t>の検索欄には，この瞬間にも多くの人がさまざまな言葉を入力している．さらに</w:t>
      </w:r>
      <w:r w:rsidRPr="00284C86">
        <w:rPr>
          <w:rFonts w:ascii="Times New Roman" w:hAnsi="Times New Roman" w:hint="eastAsia"/>
        </w:rPr>
        <w:t>Twitter</w:t>
      </w:r>
      <w:r w:rsidRPr="00284C86">
        <w:rPr>
          <w:rFonts w:ascii="Times New Roman" w:hAnsi="Times New Roman" w:hint="eastAsia"/>
        </w:rPr>
        <w:t>，</w:t>
      </w:r>
      <w:r w:rsidRPr="00284C86">
        <w:rPr>
          <w:rFonts w:ascii="Times New Roman" w:hAnsi="Times New Roman" w:hint="eastAsia"/>
        </w:rPr>
        <w:t>Facebook</w:t>
      </w:r>
      <w:r w:rsidRPr="00284C86">
        <w:rPr>
          <w:rFonts w:ascii="Times New Roman" w:hAnsi="Times New Roman" w:hint="eastAsia"/>
        </w:rPr>
        <w:t>などの</w:t>
      </w:r>
      <w:r w:rsidRPr="00284C86">
        <w:rPr>
          <w:rFonts w:ascii="Times New Roman" w:hAnsi="Times New Roman" w:hint="eastAsia"/>
        </w:rPr>
        <w:t>SNS</w:t>
      </w:r>
      <w:r w:rsidRPr="00284C86">
        <w:rPr>
          <w:rFonts w:ascii="Times New Roman" w:hAnsi="Times New Roman" w:hint="eastAsia"/>
        </w:rPr>
        <w:t>には画像やつぶやきが投稿されていて高速で多様かつ大量のデータが生み出されるようになった．また，スマートフォンから取得される位置情報データや，防犯カメラで記録される人間の表情や動きのデータも「高速で多様かつ大量に生み出される」の「</w:t>
      </w:r>
      <w:r w:rsidRPr="00284C86">
        <w:rPr>
          <w:rFonts w:ascii="Times New Roman" w:hAnsi="Times New Roman" w:hint="eastAsia"/>
        </w:rPr>
        <w:t>3V</w:t>
      </w:r>
      <w:r w:rsidRPr="00284C86">
        <w:rPr>
          <w:rFonts w:ascii="Times New Roman" w:hAnsi="Times New Roman" w:hint="eastAsia"/>
        </w:rPr>
        <w:t>」の特徴に当てはまる．</w:t>
      </w:r>
    </w:p>
    <w:p w:rsidR="00284C86" w:rsidRPr="00284C86" w:rsidRDefault="00284C86" w:rsidP="006760E9">
      <w:pPr>
        <w:rPr>
          <w:rFonts w:ascii="Times New Roman" w:hAnsi="Times New Roman"/>
        </w:rPr>
      </w:pPr>
      <w:r w:rsidRPr="00284C86">
        <w:rPr>
          <w:rFonts w:ascii="Times New Roman" w:hAnsi="Times New Roman" w:hint="eastAsia"/>
        </w:rPr>
        <w:t xml:space="preserve">　企業でもビッグデータを活かして，商品の購買履歴やサイト内のアクセス情報を基に，商品を購入する際に他のおすすめの商品やバーナー広告の表示を行っている</w:t>
      </w:r>
      <w:r w:rsidRPr="00284C86">
        <w:rPr>
          <w:rFonts w:ascii="Times New Roman" w:hAnsi="Times New Roman" w:hint="eastAsia"/>
        </w:rPr>
        <w:t>[2]</w:t>
      </w:r>
      <w:r w:rsidRPr="00284C86">
        <w:rPr>
          <w:rFonts w:ascii="Times New Roman" w:hAnsi="Times New Roman" w:hint="eastAsia"/>
        </w:rPr>
        <w:t>．他にも利用者の店内の行動データを基に利用者の目に留まりやすい所に商品を陳列させて売り上げを</w:t>
      </w:r>
      <w:r w:rsidRPr="00284C86">
        <w:rPr>
          <w:rFonts w:ascii="Times New Roman" w:hAnsi="Times New Roman" w:hint="eastAsia"/>
        </w:rPr>
        <w:t>20</w:t>
      </w:r>
      <w:r w:rsidRPr="00284C86">
        <w:rPr>
          <w:rFonts w:ascii="Times New Roman" w:hAnsi="Times New Roman" w:hint="eastAsia"/>
        </w:rPr>
        <w:t>％増加させた企業もある</w:t>
      </w:r>
      <w:r w:rsidRPr="00284C86">
        <w:rPr>
          <w:rFonts w:ascii="Times New Roman" w:hAnsi="Times New Roman" w:hint="eastAsia"/>
        </w:rPr>
        <w:t>[1]</w:t>
      </w:r>
      <w:r w:rsidRPr="00284C86">
        <w:rPr>
          <w:rFonts w:ascii="Times New Roman" w:hAnsi="Times New Roman" w:hint="eastAsia"/>
        </w:rPr>
        <w:t>．</w:t>
      </w:r>
    </w:p>
    <w:p w:rsidR="00284C86" w:rsidRPr="00284C86" w:rsidRDefault="00284C86" w:rsidP="006760E9">
      <w:pPr>
        <w:rPr>
          <w:rFonts w:ascii="Times New Roman" w:hAnsi="Times New Roman"/>
        </w:rPr>
      </w:pPr>
      <w:r w:rsidRPr="00284C86">
        <w:rPr>
          <w:rFonts w:ascii="Times New Roman" w:hAnsi="Times New Roman" w:hint="eastAsia"/>
        </w:rPr>
        <w:t xml:space="preserve">　現在では，インターネットの普及とコンピューターの処理技術の向上により「</w:t>
      </w:r>
      <w:r w:rsidRPr="00284C86">
        <w:rPr>
          <w:rFonts w:ascii="Times New Roman" w:hAnsi="Times New Roman" w:hint="eastAsia"/>
        </w:rPr>
        <w:t>3V</w:t>
      </w:r>
      <w:r w:rsidRPr="00284C86">
        <w:rPr>
          <w:rFonts w:ascii="Times New Roman" w:hAnsi="Times New Roman" w:hint="eastAsia"/>
        </w:rPr>
        <w:t>」のデータと相性の良い分析法・アルゴリズムが発達し必要な情報の蓄積と解析が以前に比べて簡単に行えるようになりデータの使い道が「法則を確かめる道具」から「法則を発見する道具」として使われるようになった</w:t>
      </w:r>
      <w:r w:rsidRPr="00284C86">
        <w:rPr>
          <w:rFonts w:ascii="Times New Roman" w:hAnsi="Times New Roman" w:hint="eastAsia"/>
        </w:rPr>
        <w:t>[3]</w:t>
      </w:r>
      <w:r w:rsidRPr="00284C86">
        <w:rPr>
          <w:rFonts w:ascii="Times New Roman" w:hAnsi="Times New Roman" w:hint="eastAsia"/>
        </w:rPr>
        <w:t>．そのため従来とは異なり精度ではなく量を重視し因果関係ではなく相関関係が重視されている．</w:t>
      </w:r>
    </w:p>
    <w:p w:rsidR="00284C86" w:rsidRDefault="00284C86" w:rsidP="006760E9">
      <w:pPr>
        <w:rPr>
          <w:rFonts w:ascii="Times New Roman" w:hAnsi="Times New Roman" w:hint="eastAsia"/>
        </w:rPr>
      </w:pPr>
      <w:r w:rsidRPr="00284C86">
        <w:rPr>
          <w:rFonts w:ascii="Times New Roman" w:hAnsi="Times New Roman" w:hint="eastAsia"/>
        </w:rPr>
        <w:t xml:space="preserve">　ビッグデータの処理技術を利用することで，以前まで量が多すぎてサンプリング調査で済まされていたものがサンプリングする必要なく，すべてのデータを利用して調査できるようになった．</w:t>
      </w:r>
    </w:p>
    <w:p w:rsidR="006760E9" w:rsidRPr="006760E9" w:rsidRDefault="006760E9" w:rsidP="006760E9">
      <w:pPr>
        <w:rPr>
          <w:rFonts w:ascii="Times New Roman" w:hAnsi="Times New Roman"/>
        </w:rPr>
      </w:pPr>
      <w:r>
        <w:rPr>
          <w:rFonts w:ascii="Times New Roman" w:hAnsi="Times New Roman" w:hint="eastAsia"/>
        </w:rPr>
        <w:t xml:space="preserve">　矢吹研究室ではオープンソースのソフトウェアリポジトリである</w:t>
      </w:r>
      <w:proofErr w:type="spellStart"/>
      <w:r>
        <w:rPr>
          <w:rFonts w:ascii="Times New Roman" w:hAnsi="Times New Roman" w:hint="eastAsia"/>
        </w:rPr>
        <w:t>GitHub</w:t>
      </w:r>
      <w:proofErr w:type="spellEnd"/>
      <w:r>
        <w:rPr>
          <w:rFonts w:ascii="Times New Roman" w:hAnsi="Times New Roman" w:hint="eastAsia"/>
        </w:rPr>
        <w:t>でサンプリング調査</w:t>
      </w:r>
      <w:r w:rsidR="00DD4812">
        <w:rPr>
          <w:rFonts w:ascii="Times New Roman" w:hAnsi="Times New Roman" w:hint="eastAsia"/>
        </w:rPr>
        <w:t>がいくつか行われているので，</w:t>
      </w:r>
      <w:proofErr w:type="spellStart"/>
      <w:r w:rsidR="00DD4812">
        <w:rPr>
          <w:rFonts w:ascii="Times New Roman" w:hAnsi="Times New Roman" w:hint="eastAsia"/>
        </w:rPr>
        <w:t>GitHub</w:t>
      </w:r>
      <w:proofErr w:type="spellEnd"/>
      <w:r w:rsidR="00DD4812">
        <w:rPr>
          <w:rFonts w:ascii="Times New Roman" w:hAnsi="Times New Roman" w:hint="eastAsia"/>
        </w:rPr>
        <w:t>に上げられているソフトウェア開発を調査対象とする．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研究の目的</w:t>
      </w:r>
    </w:p>
    <w:p w:rsidR="00284C86" w:rsidRPr="00284C86" w:rsidRDefault="00284C86" w:rsidP="006760E9">
      <w:pPr>
        <w:ind w:firstLineChars="100" w:firstLine="210"/>
        <w:rPr>
          <w:rFonts w:ascii="Times New Roman" w:hAnsi="Times New Roman"/>
        </w:rPr>
      </w:pPr>
      <w:r w:rsidRPr="00284C86">
        <w:rPr>
          <w:rFonts w:ascii="Times New Roman" w:hAnsi="Times New Roman" w:hint="eastAsia"/>
        </w:rPr>
        <w:t>サンプリングにより調査されていたオープンソフトウェアの実態をビッグデータ処理技術を利用し調査する</w:t>
      </w:r>
      <w:r w:rsidR="006760E9">
        <w:rPr>
          <w:rFonts w:ascii="Times New Roman" w:hAnsi="Times New Roman" w:hint="eastAsia"/>
        </w:rPr>
        <w:t>．</w:t>
      </w:r>
      <w:r w:rsidR="00A563BB">
        <w:rPr>
          <w:rFonts w:ascii="Times New Roman" w:hAnsi="Times New Roman" w:hint="eastAsia"/>
        </w:rPr>
        <w:t>矢吹研究室では</w:t>
      </w:r>
      <w:proofErr w:type="spellStart"/>
      <w:r w:rsidR="00A563BB">
        <w:rPr>
          <w:rFonts w:ascii="Times New Roman" w:hAnsi="Times New Roman" w:hint="eastAsia"/>
        </w:rPr>
        <w:t>GitHub</w:t>
      </w:r>
      <w:proofErr w:type="spellEnd"/>
      <w:r w:rsidR="00A563BB">
        <w:rPr>
          <w:rFonts w:ascii="Times New Roman" w:hAnsi="Times New Roman" w:hint="eastAsia"/>
        </w:rPr>
        <w:t>の研究は以前にも行われているが主にサンプリングによる調査なのでビッグデータの処理技術を利用し調査することでサンプリング調査ではわからなかった実態が明らかになることが期待できる．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プロジェクトマネジメントとの関連</w:t>
      </w:r>
    </w:p>
    <w:p w:rsidR="00284C86" w:rsidRPr="00284C86" w:rsidRDefault="00DD4812" w:rsidP="00DD4812">
      <w:pPr>
        <w:ind w:left="360"/>
        <w:rPr>
          <w:rFonts w:ascii="Times New Roman" w:hAnsi="Times New Roman"/>
        </w:rPr>
      </w:pPr>
      <w:r>
        <w:rPr>
          <w:rFonts w:ascii="Times New Roman" w:hAnsi="Times New Roman" w:hint="eastAsia"/>
        </w:rPr>
        <w:t>オープンソフトウェア開発プロジェクト</w:t>
      </w:r>
      <w:r w:rsidR="00A563BB">
        <w:rPr>
          <w:rFonts w:ascii="Times New Roman" w:hAnsi="Times New Roman" w:hint="eastAsia"/>
        </w:rPr>
        <w:t>がどのようにマネジメントされているかを調査する研究である．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研究の方法</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ビッグデータがどのようなものか，またどのように利用されているのかを調べ利点，欠点とビッグデータが利用された事例を調査する．</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オープンソースプロジェクトを行う場を提供している</w:t>
      </w:r>
      <w:proofErr w:type="spellStart"/>
      <w:r w:rsidRPr="00284C86">
        <w:rPr>
          <w:rFonts w:ascii="Times New Roman" w:hAnsi="Times New Roman" w:hint="eastAsia"/>
        </w:rPr>
        <w:t>GitHub</w:t>
      </w:r>
      <w:proofErr w:type="spellEnd"/>
      <w:r w:rsidRPr="00284C86">
        <w:rPr>
          <w:rFonts w:ascii="Times New Roman" w:hAnsi="Times New Roman" w:hint="eastAsia"/>
        </w:rPr>
        <w:t>がどのようなものなのか，どのようなプロジェクトがどれほど存在しているのかを調査する．</w:t>
      </w:r>
    </w:p>
    <w:p w:rsidR="00284C86" w:rsidRPr="00284C86" w:rsidRDefault="00284C86" w:rsidP="00284C86">
      <w:pPr>
        <w:numPr>
          <w:ilvl w:val="1"/>
          <w:numId w:val="4"/>
        </w:numPr>
        <w:ind w:left="780" w:hanging="360"/>
        <w:rPr>
          <w:rFonts w:ascii="Times New Roman" w:hAnsi="Times New Roman"/>
        </w:rPr>
      </w:pPr>
      <w:proofErr w:type="spellStart"/>
      <w:r w:rsidRPr="00284C86">
        <w:rPr>
          <w:rFonts w:ascii="Times New Roman" w:hAnsi="Times New Roman" w:hint="eastAsia"/>
        </w:rPr>
        <w:t>GitHub</w:t>
      </w:r>
      <w:proofErr w:type="spellEnd"/>
      <w:r w:rsidRPr="00284C86">
        <w:rPr>
          <w:rFonts w:ascii="Times New Roman" w:hAnsi="Times New Roman" w:hint="eastAsia"/>
        </w:rPr>
        <w:t>の大量データを利用できるようにする</w:t>
      </w:r>
      <w:r w:rsidRPr="00284C86">
        <w:rPr>
          <w:rFonts w:ascii="Times New Roman" w:hAnsi="Times New Roman" w:hint="eastAsia"/>
        </w:rPr>
        <w:t>(</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も活用する</w:t>
      </w:r>
      <w:r w:rsidRPr="00284C86">
        <w:rPr>
          <w:rFonts w:ascii="Times New Roman" w:hAnsi="Times New Roman" w:hint="eastAsia"/>
        </w:rPr>
        <w:t>)</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例としてプログラミング言語の統計を取ってみる．</w:t>
      </w:r>
    </w:p>
    <w:p w:rsidR="00284C86" w:rsidRPr="00284C86" w:rsidRDefault="00284C86" w:rsidP="00284C86">
      <w:pPr>
        <w:numPr>
          <w:ilvl w:val="1"/>
          <w:numId w:val="4"/>
        </w:numPr>
        <w:ind w:left="780" w:hanging="360"/>
        <w:rPr>
          <w:rFonts w:ascii="Times New Roman" w:hAnsi="Times New Roman"/>
        </w:rPr>
      </w:pPr>
      <w:r w:rsidRPr="00284C86">
        <w:rPr>
          <w:rFonts w:ascii="Times New Roman" w:hAnsi="Times New Roman" w:hint="eastAsia"/>
        </w:rPr>
        <w:t>矢吹研究室でサンプリングにより調査されているものの規模を拡大する．</w:t>
      </w:r>
    </w:p>
    <w:p w:rsidR="00284C86" w:rsidRPr="00284C86" w:rsidRDefault="00284C86" w:rsidP="00284C86">
      <w:pPr>
        <w:widowControl/>
        <w:jc w:val="left"/>
        <w:rPr>
          <w:rFonts w:ascii="Times New Roman" w:hAnsi="Times New Roman"/>
        </w:rPr>
      </w:pPr>
      <w:r w:rsidRPr="00284C86">
        <w:rPr>
          <w:rFonts w:ascii="Times New Roman" w:hAnsi="Times New Roman"/>
        </w:rPr>
        <w:br w:type="page"/>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lastRenderedPageBreak/>
        <w:t>現在の進捗状況</w:t>
      </w:r>
    </w:p>
    <w:p w:rsidR="00124B8F" w:rsidRDefault="00124B8F" w:rsidP="00124B8F">
      <w:pPr>
        <w:ind w:firstLineChars="100" w:firstLine="210"/>
        <w:jc w:val="center"/>
        <w:rPr>
          <w:rFonts w:ascii="Times New Roman" w:hAnsi="Times New Roman" w:hint="eastAsia"/>
        </w:rPr>
      </w:pPr>
      <w:r>
        <w:rPr>
          <w:rFonts w:ascii="Times New Roman" w:hAnsi="Times New Roman"/>
          <w:noProof/>
        </w:rPr>
        <w:drawing>
          <wp:inline distT="0" distB="0" distL="0" distR="0" wp14:anchorId="229138EE" wp14:editId="3841CE37">
            <wp:extent cx="4943475" cy="2400300"/>
            <wp:effectExtent l="0" t="0" r="9525" b="1905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24B8F" w:rsidRDefault="00124B8F" w:rsidP="00124B8F">
      <w:pPr>
        <w:ind w:firstLineChars="100" w:firstLine="210"/>
        <w:jc w:val="center"/>
        <w:rPr>
          <w:rFonts w:ascii="Times New Roman" w:hAnsi="Times New Roman" w:hint="eastAsia"/>
        </w:rPr>
      </w:pPr>
      <w:r>
        <w:rPr>
          <w:rFonts w:ascii="Times New Roman" w:hAnsi="Times New Roman" w:hint="eastAsia"/>
        </w:rPr>
        <w:t>図</w:t>
      </w:r>
      <w:r>
        <w:rPr>
          <w:rFonts w:ascii="Times New Roman" w:hAnsi="Times New Roman" w:hint="eastAsia"/>
        </w:rPr>
        <w:t>1</w:t>
      </w:r>
      <w:r>
        <w:rPr>
          <w:rFonts w:ascii="Times New Roman" w:hAnsi="Times New Roman" w:hint="eastAsia"/>
        </w:rPr>
        <w:t xml:space="preserve">　プログラミング言語レポジトリ数</w:t>
      </w:r>
    </w:p>
    <w:p w:rsidR="00284C86" w:rsidRDefault="00284C86" w:rsidP="00284C86">
      <w:pPr>
        <w:ind w:firstLineChars="100" w:firstLine="210"/>
        <w:rPr>
          <w:rFonts w:ascii="Times New Roman" w:hAnsi="Times New Roman"/>
        </w:rPr>
      </w:pPr>
      <w:r w:rsidRPr="00284C86">
        <w:rPr>
          <w:rFonts w:ascii="Times New Roman" w:hAnsi="Times New Roman" w:hint="eastAsia"/>
        </w:rPr>
        <w:t>今回の私の研究では，</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と</w:t>
      </w:r>
      <w:r w:rsidRPr="00284C86">
        <w:rPr>
          <w:rFonts w:ascii="Times New Roman" w:hAnsi="Times New Roman" w:hint="eastAsia"/>
        </w:rPr>
        <w:t xml:space="preserve">Google </w:t>
      </w:r>
      <w:proofErr w:type="spellStart"/>
      <w:r w:rsidRPr="00284C86">
        <w:rPr>
          <w:rFonts w:ascii="Times New Roman" w:hAnsi="Times New Roman" w:hint="eastAsia"/>
        </w:rPr>
        <w:t>BigQueary</w:t>
      </w:r>
      <w:proofErr w:type="spellEnd"/>
      <w:r w:rsidRPr="00284C86">
        <w:rPr>
          <w:rFonts w:ascii="Times New Roman" w:hAnsi="Times New Roman" w:hint="eastAsia"/>
        </w:rPr>
        <w:t>を主に利用する．</w:t>
      </w:r>
    </w:p>
    <w:p w:rsidR="00284C86" w:rsidRPr="00284C86" w:rsidRDefault="00284C86" w:rsidP="00284C86">
      <w:pPr>
        <w:ind w:firstLineChars="100" w:firstLine="210"/>
        <w:rPr>
          <w:rFonts w:ascii="Times New Roman" w:hAnsi="Times New Roman"/>
        </w:rPr>
      </w:pP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は，</w:t>
      </w:r>
      <w:proofErr w:type="spellStart"/>
      <w:r w:rsidRPr="00284C86">
        <w:rPr>
          <w:rFonts w:ascii="Times New Roman" w:hAnsi="Times New Roman" w:hint="eastAsia"/>
        </w:rPr>
        <w:t>GitHub</w:t>
      </w:r>
      <w:proofErr w:type="spellEnd"/>
      <w:r w:rsidRPr="00284C86">
        <w:rPr>
          <w:rFonts w:ascii="Times New Roman" w:hAnsi="Times New Roman" w:hint="eastAsia"/>
        </w:rPr>
        <w:t>のタイムラインを記録しアーカイブ化し簡単にアクセスできるようにするもので，これを利用し</w:t>
      </w:r>
      <w:proofErr w:type="spellStart"/>
      <w:r w:rsidRPr="00284C86">
        <w:rPr>
          <w:rFonts w:ascii="Times New Roman" w:hAnsi="Times New Roman" w:hint="eastAsia"/>
        </w:rPr>
        <w:t>GitHub</w:t>
      </w:r>
      <w:proofErr w:type="spellEnd"/>
      <w:r w:rsidRPr="00284C86">
        <w:rPr>
          <w:rFonts w:ascii="Times New Roman" w:hAnsi="Times New Roman" w:hint="eastAsia"/>
        </w:rPr>
        <w:t>に上げられてる今回の研究で必要なデータを集める．</w:t>
      </w:r>
    </w:p>
    <w:p w:rsidR="00284C86" w:rsidRPr="00284C86" w:rsidRDefault="00284C86" w:rsidP="00284C86">
      <w:pPr>
        <w:ind w:firstLineChars="100" w:firstLine="210"/>
        <w:rPr>
          <w:rFonts w:ascii="Times New Roman" w:hAnsi="Times New Roman"/>
        </w:rPr>
      </w:pPr>
      <w:proofErr w:type="spellStart"/>
      <w:r w:rsidRPr="00284C86">
        <w:rPr>
          <w:rFonts w:ascii="Times New Roman" w:hAnsi="Times New Roman" w:hint="eastAsia"/>
        </w:rPr>
        <w:t>GoogleBigQuery</w:t>
      </w:r>
      <w:proofErr w:type="spellEnd"/>
      <w:r w:rsidRPr="00284C86">
        <w:rPr>
          <w:rFonts w:ascii="Times New Roman" w:hAnsi="Times New Roman" w:hint="eastAsia"/>
        </w:rPr>
        <w:t>でクラウドにあるビッグデータを</w:t>
      </w:r>
      <w:r w:rsidRPr="00284C86">
        <w:rPr>
          <w:rFonts w:ascii="Times New Roman" w:hAnsi="Times New Roman" w:hint="eastAsia"/>
        </w:rPr>
        <w:t>SQL</w:t>
      </w:r>
      <w:r w:rsidRPr="00284C86">
        <w:rPr>
          <w:rFonts w:ascii="Times New Roman" w:hAnsi="Times New Roman" w:hint="eastAsia"/>
        </w:rPr>
        <w:t>を使って分析できるので</w:t>
      </w:r>
      <w:proofErr w:type="spellStart"/>
      <w:r w:rsidRPr="00284C86">
        <w:rPr>
          <w:rFonts w:ascii="Times New Roman" w:hAnsi="Times New Roman" w:hint="eastAsia"/>
        </w:rPr>
        <w:t>GitHub</w:t>
      </w:r>
      <w:proofErr w:type="spellEnd"/>
      <w:r w:rsidRPr="00284C86">
        <w:rPr>
          <w:rFonts w:ascii="Times New Roman" w:hAnsi="Times New Roman" w:hint="eastAsia"/>
        </w:rPr>
        <w:t xml:space="preserve"> Archive</w:t>
      </w:r>
      <w:r w:rsidRPr="00284C86">
        <w:rPr>
          <w:rFonts w:ascii="Times New Roman" w:hAnsi="Times New Roman" w:hint="eastAsia"/>
        </w:rPr>
        <w:t>で集めた</w:t>
      </w:r>
      <w:proofErr w:type="spellStart"/>
      <w:r w:rsidRPr="00284C86">
        <w:rPr>
          <w:rFonts w:ascii="Times New Roman" w:hAnsi="Times New Roman" w:hint="eastAsia"/>
        </w:rPr>
        <w:t>GitHub</w:t>
      </w:r>
      <w:proofErr w:type="spellEnd"/>
      <w:r w:rsidRPr="00284C86">
        <w:rPr>
          <w:rFonts w:ascii="Times New Roman" w:hAnsi="Times New Roman" w:hint="eastAsia"/>
        </w:rPr>
        <w:t>のデータを分析管理を行う．</w:t>
      </w:r>
    </w:p>
    <w:p w:rsidR="00A563BB" w:rsidRDefault="00284C86" w:rsidP="00124B8F">
      <w:pPr>
        <w:ind w:firstLineChars="100" w:firstLine="210"/>
        <w:rPr>
          <w:rFonts w:ascii="Times New Roman" w:hAnsi="Times New Roman" w:hint="eastAsia"/>
        </w:rPr>
      </w:pPr>
      <w:r w:rsidRPr="00284C86">
        <w:rPr>
          <w:rFonts w:ascii="Times New Roman" w:hAnsi="Times New Roman" w:hint="eastAsia"/>
        </w:rPr>
        <w:t>例として，</w:t>
      </w:r>
      <w:proofErr w:type="spellStart"/>
      <w:r w:rsidRPr="00284C86">
        <w:rPr>
          <w:rFonts w:ascii="Times New Roman" w:hAnsi="Times New Roman" w:hint="eastAsia"/>
        </w:rPr>
        <w:t>GitHub</w:t>
      </w:r>
      <w:proofErr w:type="spellEnd"/>
      <w:r w:rsidRPr="00284C86">
        <w:rPr>
          <w:rFonts w:ascii="Times New Roman" w:hAnsi="Times New Roman" w:hint="eastAsia"/>
        </w:rPr>
        <w:t>で</w:t>
      </w:r>
      <w:r w:rsidRPr="00284C86">
        <w:rPr>
          <w:rFonts w:ascii="Times New Roman" w:hAnsi="Times New Roman" w:hint="eastAsia"/>
        </w:rPr>
        <w:t>2011/1/1</w:t>
      </w:r>
      <w:r w:rsidRPr="00284C86">
        <w:rPr>
          <w:rFonts w:ascii="Times New Roman" w:hAnsi="Times New Roman" w:hint="eastAsia"/>
        </w:rPr>
        <w:t>～</w:t>
      </w:r>
      <w:r w:rsidRPr="00284C86">
        <w:rPr>
          <w:rFonts w:ascii="Times New Roman" w:hAnsi="Times New Roman" w:hint="eastAsia"/>
        </w:rPr>
        <w:t>2012/11/15</w:t>
      </w:r>
      <w:r w:rsidRPr="00284C86">
        <w:rPr>
          <w:rFonts w:ascii="Times New Roman" w:hAnsi="Times New Roman" w:hint="eastAsia"/>
        </w:rPr>
        <w:t>作成されたレポジトリを対象に，プログラミング言語ごとのレポジトリを調査した．</w:t>
      </w:r>
      <w:r w:rsidR="00124B8F">
        <w:rPr>
          <w:rFonts w:ascii="Times New Roman" w:hAnsi="Times New Roman" w:hint="eastAsia"/>
        </w:rPr>
        <w:t>図</w:t>
      </w:r>
      <w:r w:rsidR="00124B8F">
        <w:rPr>
          <w:rFonts w:ascii="Times New Roman" w:hAnsi="Times New Roman" w:hint="eastAsia"/>
        </w:rPr>
        <w:t>1</w:t>
      </w:r>
      <w:r w:rsidR="00124B8F">
        <w:rPr>
          <w:rFonts w:ascii="Times New Roman" w:hAnsi="Times New Roman" w:hint="eastAsia"/>
        </w:rPr>
        <w:t>は，期間内に使われているプログラミング言語のグラフである</w:t>
      </w:r>
      <w:r w:rsidR="00A563BB">
        <w:rPr>
          <w:rFonts w:ascii="Times New Roman" w:hAnsi="Times New Roman" w:hint="eastAsia"/>
        </w:rPr>
        <w:t>．</w:t>
      </w:r>
    </w:p>
    <w:p w:rsidR="00124B8F" w:rsidRPr="00124B8F" w:rsidRDefault="00124B8F" w:rsidP="00124B8F">
      <w:pPr>
        <w:ind w:firstLineChars="100" w:firstLine="210"/>
        <w:rPr>
          <w:rFonts w:ascii="Times New Roman" w:hAnsi="Times New Roman" w:hint="eastAsia"/>
        </w:rPr>
      </w:pPr>
      <w:r>
        <w:rPr>
          <w:rFonts w:ascii="Times New Roman" w:hAnsi="Times New Roman" w:hint="eastAsia"/>
        </w:rPr>
        <w:t>このグラフから，</w:t>
      </w:r>
      <w:proofErr w:type="spellStart"/>
      <w:r>
        <w:rPr>
          <w:rFonts w:ascii="Times New Roman" w:hAnsi="Times New Roman" w:hint="eastAsia"/>
        </w:rPr>
        <w:t>GitHub</w:t>
      </w:r>
      <w:proofErr w:type="spellEnd"/>
      <w:r>
        <w:rPr>
          <w:rFonts w:ascii="Times New Roman" w:hAnsi="Times New Roman" w:hint="eastAsia"/>
        </w:rPr>
        <w:t>で公開されているオープンソフトウェアの開発に使われているプログラミング言語は，</w:t>
      </w:r>
      <w:r w:rsidR="00A078F9">
        <w:rPr>
          <w:rFonts w:ascii="Times New Roman" w:hAnsi="Times New Roman" w:hint="eastAsia"/>
        </w:rPr>
        <w:t>JavaScript</w:t>
      </w:r>
      <w:r w:rsidR="00A078F9">
        <w:rPr>
          <w:rFonts w:ascii="Times New Roman" w:hAnsi="Times New Roman" w:hint="eastAsia"/>
        </w:rPr>
        <w:t>が圧倒的に多いことがわかる．</w:t>
      </w:r>
    </w:p>
    <w:p w:rsidR="00284C86" w:rsidRPr="00284C86" w:rsidRDefault="00284C86" w:rsidP="00284C86">
      <w:pPr>
        <w:numPr>
          <w:ilvl w:val="0"/>
          <w:numId w:val="4"/>
        </w:numPr>
        <w:rPr>
          <w:rFonts w:ascii="Times New Roman" w:hAnsi="Times New Roman"/>
        </w:rPr>
      </w:pPr>
      <w:r w:rsidRPr="00284C86">
        <w:rPr>
          <w:rFonts w:ascii="Times New Roman" w:hAnsi="Times New Roman" w:hint="eastAsia"/>
        </w:rPr>
        <w:t>今後の計画</w:t>
      </w:r>
    </w:p>
    <w:tbl>
      <w:tblPr>
        <w:tblStyle w:val="1"/>
        <w:tblW w:w="0" w:type="auto"/>
        <w:tblInd w:w="360" w:type="dxa"/>
        <w:tblLook w:val="04A0" w:firstRow="1" w:lastRow="0" w:firstColumn="1" w:lastColumn="0" w:noHBand="0" w:noVBand="1"/>
      </w:tblPr>
      <w:tblGrid>
        <w:gridCol w:w="4747"/>
        <w:gridCol w:w="4747"/>
      </w:tblGrid>
      <w:tr w:rsidR="00284C86" w:rsidRPr="00284C86" w:rsidTr="00C826BD">
        <w:tc>
          <w:tcPr>
            <w:tcW w:w="9494" w:type="dxa"/>
            <w:gridSpan w:val="2"/>
            <w:tcBorders>
              <w:top w:val="single" w:sz="4" w:space="0" w:color="auto"/>
              <w:bottom w:val="single" w:sz="4" w:space="0" w:color="auto"/>
              <w:right w:val="single" w:sz="4" w:space="0" w:color="auto"/>
            </w:tcBorders>
          </w:tcPr>
          <w:p w:rsidR="00284C86" w:rsidRPr="00284C86" w:rsidRDefault="00284C86" w:rsidP="00284C86">
            <w:pPr>
              <w:jc w:val="center"/>
              <w:rPr>
                <w:rFonts w:ascii="Times New Roman" w:hAnsi="Times New Roman"/>
              </w:rPr>
            </w:pPr>
            <w:r w:rsidRPr="00284C86">
              <w:rPr>
                <w:rFonts w:ascii="Times New Roman" w:hAnsi="Times New Roman" w:hint="eastAsia"/>
              </w:rPr>
              <w:t>計画表</w:t>
            </w:r>
          </w:p>
        </w:tc>
      </w:tr>
      <w:tr w:rsidR="00284C86" w:rsidRPr="00284C86" w:rsidTr="00C826BD">
        <w:tc>
          <w:tcPr>
            <w:tcW w:w="4747" w:type="dxa"/>
            <w:tcBorders>
              <w:top w:val="single" w:sz="4" w:space="0" w:color="auto"/>
            </w:tcBorders>
          </w:tcPr>
          <w:p w:rsidR="00284C86" w:rsidRPr="00284C86" w:rsidRDefault="00284C86" w:rsidP="00284C86">
            <w:pPr>
              <w:rPr>
                <w:rFonts w:ascii="Times New Roman" w:hAnsi="Times New Roman"/>
              </w:rPr>
            </w:pPr>
            <w:r w:rsidRPr="00284C86">
              <w:rPr>
                <w:rFonts w:ascii="Times New Roman" w:hAnsi="Times New Roman" w:hint="eastAsia"/>
              </w:rPr>
              <w:t>内容</w:t>
            </w:r>
          </w:p>
        </w:tc>
        <w:tc>
          <w:tcPr>
            <w:tcW w:w="4747" w:type="dxa"/>
            <w:tcBorders>
              <w:top w:val="single" w:sz="4" w:space="0" w:color="auto"/>
            </w:tcBorders>
          </w:tcPr>
          <w:p w:rsidR="00284C86" w:rsidRPr="00284C86" w:rsidRDefault="00284C86" w:rsidP="00284C86">
            <w:pPr>
              <w:rPr>
                <w:rFonts w:ascii="Times New Roman" w:hAnsi="Times New Roman"/>
              </w:rPr>
            </w:pPr>
            <w:r w:rsidRPr="00284C86">
              <w:rPr>
                <w:rFonts w:ascii="Times New Roman" w:hAnsi="Times New Roman" w:hint="eastAsia"/>
              </w:rPr>
              <w:t>日程</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データの収集・解析ツールの試運転</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1</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データの収集</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4</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データの解析</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6</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解析結果の有用性の調査</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8</w:t>
            </w:r>
            <w:r w:rsidRPr="00284C86">
              <w:rPr>
                <w:rFonts w:ascii="Times New Roman" w:hAnsi="Times New Roman" w:hint="eastAsia"/>
              </w:rPr>
              <w:t>月～</w:t>
            </w:r>
          </w:p>
        </w:tc>
      </w:tr>
      <w:tr w:rsidR="00284C86" w:rsidRPr="00284C86" w:rsidTr="00C826BD">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卒業論文執筆</w:t>
            </w:r>
          </w:p>
        </w:tc>
        <w:tc>
          <w:tcPr>
            <w:tcW w:w="4747" w:type="dxa"/>
          </w:tcPr>
          <w:p w:rsidR="00284C86" w:rsidRPr="00284C86" w:rsidRDefault="00284C86" w:rsidP="00284C86">
            <w:pPr>
              <w:rPr>
                <w:rFonts w:ascii="Times New Roman" w:hAnsi="Times New Roman"/>
              </w:rPr>
            </w:pPr>
            <w:r w:rsidRPr="00284C86">
              <w:rPr>
                <w:rFonts w:ascii="Times New Roman" w:hAnsi="Times New Roman" w:hint="eastAsia"/>
              </w:rPr>
              <w:t>2014</w:t>
            </w:r>
            <w:r w:rsidRPr="00284C86">
              <w:rPr>
                <w:rFonts w:ascii="Times New Roman" w:hAnsi="Times New Roman" w:hint="eastAsia"/>
              </w:rPr>
              <w:t>年</w:t>
            </w:r>
            <w:r w:rsidRPr="00284C86">
              <w:rPr>
                <w:rFonts w:ascii="Times New Roman" w:hAnsi="Times New Roman" w:hint="eastAsia"/>
              </w:rPr>
              <w:t>10</w:t>
            </w:r>
            <w:r w:rsidRPr="00284C86">
              <w:rPr>
                <w:rFonts w:ascii="Times New Roman" w:hAnsi="Times New Roman" w:hint="eastAsia"/>
              </w:rPr>
              <w:t>月～</w:t>
            </w:r>
          </w:p>
        </w:tc>
      </w:tr>
    </w:tbl>
    <w:p w:rsidR="00284C86" w:rsidRPr="00284C86" w:rsidRDefault="00284C86" w:rsidP="00284C86">
      <w:pPr>
        <w:rPr>
          <w:rFonts w:ascii="Times New Roman" w:hAnsi="Times New Roman"/>
        </w:rPr>
      </w:pPr>
    </w:p>
    <w:p w:rsidR="00284C86" w:rsidRPr="00284C86" w:rsidRDefault="00284C86" w:rsidP="00284C86">
      <w:pPr>
        <w:ind w:firstLineChars="100" w:firstLine="210"/>
        <w:rPr>
          <w:rFonts w:ascii="Times New Roman" w:hAnsi="Times New Roman"/>
        </w:rPr>
      </w:pPr>
      <w:r w:rsidRPr="00284C86">
        <w:rPr>
          <w:rFonts w:ascii="Times New Roman" w:hAnsi="Times New Roman" w:hint="eastAsia"/>
        </w:rPr>
        <w:t>参考文献</w:t>
      </w:r>
    </w:p>
    <w:p w:rsidR="00284C86" w:rsidRPr="00284C86" w:rsidRDefault="00284C86" w:rsidP="00284C86">
      <w:r w:rsidRPr="00284C86">
        <w:rPr>
          <w:rFonts w:hint="eastAsia"/>
        </w:rPr>
        <w:t>[1]</w:t>
      </w:r>
      <w:r w:rsidR="00211E56">
        <w:rPr>
          <w:rFonts w:hint="eastAsia"/>
        </w:rPr>
        <w:t xml:space="preserve"> </w:t>
      </w:r>
      <w:r w:rsidRPr="00284C86">
        <w:rPr>
          <w:rFonts w:hint="eastAsia"/>
        </w:rPr>
        <w:t>城田真琴．ビッグデータの衝撃－巨大なデータが戦略を決める，ｐ．</w:t>
      </w:r>
      <w:r w:rsidRPr="00284C86">
        <w:rPr>
          <w:rFonts w:hint="eastAsia"/>
        </w:rPr>
        <w:t>22-25</w:t>
      </w:r>
      <w:r w:rsidRPr="00284C86">
        <w:rPr>
          <w:rFonts w:hint="eastAsia"/>
        </w:rPr>
        <w:t>．東洋経済新報社．</w:t>
      </w:r>
      <w:r w:rsidRPr="00284C86">
        <w:rPr>
          <w:rFonts w:hint="eastAsia"/>
        </w:rPr>
        <w:t>2012</w:t>
      </w:r>
    </w:p>
    <w:p w:rsidR="00284C86" w:rsidRPr="00284C86" w:rsidRDefault="00284C86" w:rsidP="00284C86">
      <w:r w:rsidRPr="00284C86">
        <w:rPr>
          <w:rFonts w:hint="eastAsia"/>
        </w:rPr>
        <w:t>[2]</w:t>
      </w:r>
      <w:r w:rsidR="00211E56">
        <w:rPr>
          <w:rFonts w:hint="eastAsia"/>
        </w:rPr>
        <w:t xml:space="preserve"> </w:t>
      </w:r>
      <w:r w:rsidRPr="00284C86">
        <w:rPr>
          <w:rFonts w:hint="eastAsia"/>
        </w:rPr>
        <w:t>WORKSIGHT</w:t>
      </w:r>
      <w:r w:rsidRPr="00284C86">
        <w:rPr>
          <w:rFonts w:hint="eastAsia"/>
        </w:rPr>
        <w:t>“誤解されている「ビッグデータ」の本質”．</w:t>
      </w:r>
      <w:r w:rsidRPr="00284C86">
        <w:rPr>
          <w:rFonts w:hint="eastAsia"/>
        </w:rPr>
        <w:t>2013-3-15</w:t>
      </w:r>
      <w:r w:rsidRPr="00284C86">
        <w:rPr>
          <w:rFonts w:hint="eastAsia"/>
        </w:rPr>
        <w:t>．</w:t>
      </w:r>
    </w:p>
    <w:p w:rsidR="00284C86" w:rsidRPr="00284C86" w:rsidRDefault="003F1519" w:rsidP="00284C86">
      <w:hyperlink r:id="rId10" w:history="1">
        <w:r w:rsidR="00284C86" w:rsidRPr="00284C86">
          <w:rPr>
            <w:color w:val="0000FF" w:themeColor="hyperlink"/>
            <w:u w:val="single"/>
          </w:rPr>
          <w:t>http://www.worksight.jp/issues/287.html</w:t>
        </w:r>
      </w:hyperlink>
    </w:p>
    <w:p w:rsidR="00284C86" w:rsidRPr="00284C86" w:rsidRDefault="00284C86" w:rsidP="00284C86">
      <w:r w:rsidRPr="00284C86">
        <w:rPr>
          <w:rFonts w:hint="eastAsia"/>
        </w:rPr>
        <w:t>[3]</w:t>
      </w:r>
      <w:r w:rsidR="00211E56">
        <w:rPr>
          <w:rFonts w:hint="eastAsia"/>
        </w:rPr>
        <w:t xml:space="preserve"> </w:t>
      </w:r>
      <w:r w:rsidRPr="00284C86">
        <w:rPr>
          <w:rFonts w:hint="eastAsia"/>
        </w:rPr>
        <w:t>ニッセイ基礎研究所“ビッグデータで何が変わるか？”．</w:t>
      </w:r>
      <w:r w:rsidRPr="00284C86">
        <w:rPr>
          <w:rFonts w:hint="eastAsia"/>
        </w:rPr>
        <w:t>2013-11-8</w:t>
      </w:r>
      <w:r w:rsidRPr="00284C86">
        <w:rPr>
          <w:rFonts w:hint="eastAsia"/>
        </w:rPr>
        <w:t>．</w:t>
      </w:r>
    </w:p>
    <w:p w:rsidR="00284C86" w:rsidRPr="00284C86" w:rsidRDefault="003F1519" w:rsidP="00284C86">
      <w:hyperlink r:id="rId11" w:history="1">
        <w:r w:rsidR="00284C86" w:rsidRPr="00284C86">
          <w:rPr>
            <w:color w:val="0000FF" w:themeColor="hyperlink"/>
            <w:u w:val="single"/>
          </w:rPr>
          <w:t>http://www.nli-research.co.jp/report/report/2013/11/repo1311-c3.html</w:t>
        </w:r>
      </w:hyperlink>
    </w:p>
    <w:p w:rsidR="00284C86" w:rsidRPr="00284C86" w:rsidRDefault="00284C86" w:rsidP="00284C86">
      <w:r w:rsidRPr="00284C86">
        <w:rPr>
          <w:rFonts w:hint="eastAsia"/>
        </w:rPr>
        <w:t>[4]</w:t>
      </w:r>
      <w:r w:rsidR="00211E56">
        <w:rPr>
          <w:rFonts w:hint="eastAsia"/>
        </w:rPr>
        <w:t xml:space="preserve"> </w:t>
      </w:r>
      <w:r w:rsidRPr="00284C86">
        <w:rPr>
          <w:rFonts w:hint="eastAsia"/>
        </w:rPr>
        <w:t xml:space="preserve">Google Developer </w:t>
      </w:r>
      <w:proofErr w:type="spellStart"/>
      <w:r w:rsidRPr="00284C86">
        <w:rPr>
          <w:rFonts w:hint="eastAsia"/>
        </w:rPr>
        <w:t>RelationsJapanBlog</w:t>
      </w:r>
      <w:proofErr w:type="spellEnd"/>
      <w:r w:rsidRPr="00284C86">
        <w:rPr>
          <w:rFonts w:hint="eastAsia"/>
        </w:rPr>
        <w:t>“</w:t>
      </w:r>
      <w:r w:rsidRPr="00284C86">
        <w:rPr>
          <w:rFonts w:hint="eastAsia"/>
        </w:rPr>
        <w:t xml:space="preserve">Google </w:t>
      </w:r>
      <w:proofErr w:type="spellStart"/>
      <w:r w:rsidRPr="00284C86">
        <w:rPr>
          <w:rFonts w:hint="eastAsia"/>
        </w:rPr>
        <w:t>BigQuery</w:t>
      </w:r>
      <w:proofErr w:type="spellEnd"/>
      <w:r w:rsidRPr="00284C86">
        <w:rPr>
          <w:rFonts w:hint="eastAsia"/>
        </w:rPr>
        <w:t>を使って</w:t>
      </w:r>
      <w:proofErr w:type="spellStart"/>
      <w:r w:rsidRPr="00284C86">
        <w:rPr>
          <w:rFonts w:hint="eastAsia"/>
        </w:rPr>
        <w:t>GitHub</w:t>
      </w:r>
      <w:proofErr w:type="spellEnd"/>
      <w:r w:rsidRPr="00284C86">
        <w:rPr>
          <w:rFonts w:hint="eastAsia"/>
        </w:rPr>
        <w:t>のデータを研究しよう”．</w:t>
      </w:r>
      <w:r w:rsidRPr="00284C86">
        <w:rPr>
          <w:rFonts w:hint="eastAsia"/>
        </w:rPr>
        <w:t>2012-6-1</w:t>
      </w:r>
      <w:r w:rsidRPr="00284C86">
        <w:rPr>
          <w:rFonts w:hint="eastAsia"/>
        </w:rPr>
        <w:t>．</w:t>
      </w:r>
    </w:p>
    <w:p w:rsidR="00FC6683" w:rsidRPr="00A078F9" w:rsidRDefault="003F1519" w:rsidP="001524F6">
      <w:hyperlink r:id="rId12" w:history="1">
        <w:r w:rsidR="00284C86" w:rsidRPr="00284C86">
          <w:rPr>
            <w:color w:val="0000FF" w:themeColor="hyperlink"/>
            <w:u w:val="single"/>
          </w:rPr>
          <w:t>http://googledevjp.blogspot.jp/2012/06/google-bigquery-github.html</w:t>
        </w:r>
      </w:hyperlink>
      <w:bookmarkStart w:id="0" w:name="_GoBack"/>
      <w:bookmarkEnd w:id="0"/>
    </w:p>
    <w:sectPr w:rsidR="00FC6683" w:rsidRPr="00A078F9" w:rsidSect="001006B5">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519" w:rsidRDefault="003F1519" w:rsidP="00937055">
      <w:r>
        <w:separator/>
      </w:r>
    </w:p>
  </w:endnote>
  <w:endnote w:type="continuationSeparator" w:id="0">
    <w:p w:rsidR="003F1519" w:rsidRDefault="003F1519"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3F1519">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3F1519">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3F151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519" w:rsidRDefault="003F1519" w:rsidP="00937055">
      <w:r>
        <w:separator/>
      </w:r>
    </w:p>
  </w:footnote>
  <w:footnote w:type="continuationSeparator" w:id="0">
    <w:p w:rsidR="003F1519" w:rsidRDefault="003F1519" w:rsidP="009370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3F1519" w:rsidP="001006B5">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3F1519" w:rsidP="001006B5">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8C" w:rsidRDefault="003F151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A60C3"/>
    <w:rsid w:val="00124B8F"/>
    <w:rsid w:val="00125C72"/>
    <w:rsid w:val="001524F6"/>
    <w:rsid w:val="001E5321"/>
    <w:rsid w:val="00210820"/>
    <w:rsid w:val="00211E56"/>
    <w:rsid w:val="00284C86"/>
    <w:rsid w:val="002B208F"/>
    <w:rsid w:val="003F1519"/>
    <w:rsid w:val="0047299C"/>
    <w:rsid w:val="004C7A28"/>
    <w:rsid w:val="005263B3"/>
    <w:rsid w:val="0061057C"/>
    <w:rsid w:val="006760E9"/>
    <w:rsid w:val="00742E9D"/>
    <w:rsid w:val="007D2E1C"/>
    <w:rsid w:val="00801E77"/>
    <w:rsid w:val="0088091E"/>
    <w:rsid w:val="00937055"/>
    <w:rsid w:val="00A078F9"/>
    <w:rsid w:val="00A563BB"/>
    <w:rsid w:val="00D96FA9"/>
    <w:rsid w:val="00DD4812"/>
    <w:rsid w:val="00E763DD"/>
    <w:rsid w:val="00F97938"/>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表 (格子)1"/>
    <w:basedOn w:val="a1"/>
    <w:next w:val="a8"/>
    <w:rsid w:val="00284C8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211E5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11E5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表 (格子)1"/>
    <w:basedOn w:val="a1"/>
    <w:next w:val="a8"/>
    <w:rsid w:val="00284C86"/>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211E5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11E5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oogledevjp.blogspot.jp/2012/06/google-bigquery-github.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li-research.co.jp/report/report/2013/11/repo1311-c3.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worksight.jp/issues/287.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ja-JP"/>
              <a:t>レポジトリ数</a:t>
            </a:r>
            <a:endParaRPr lang="en-US"/>
          </a:p>
        </c:rich>
      </c:tx>
      <c:overlay val="0"/>
    </c:title>
    <c:autoTitleDeleted val="0"/>
    <c:plotArea>
      <c:layout/>
      <c:barChart>
        <c:barDir val="bar"/>
        <c:grouping val="clustered"/>
        <c:varyColors val="0"/>
        <c:ser>
          <c:idx val="0"/>
          <c:order val="0"/>
          <c:tx>
            <c:strRef>
              <c:f>Sheet1!$C$1</c:f>
              <c:strCache>
                <c:ptCount val="1"/>
                <c:pt idx="0">
                  <c:v>Count</c:v>
                </c:pt>
              </c:strCache>
            </c:strRef>
          </c:tx>
          <c:invertIfNegative val="0"/>
          <c:cat>
            <c:strRef>
              <c:f>Sheet1!$B$2:$B$11</c:f>
              <c:strCache>
                <c:ptCount val="10"/>
                <c:pt idx="0">
                  <c:v>C#</c:v>
                </c:pt>
                <c:pt idx="1">
                  <c:v>Shell</c:v>
                </c:pt>
                <c:pt idx="2">
                  <c:v>Objective-C</c:v>
                </c:pt>
                <c:pt idx="3">
                  <c:v>C++</c:v>
                </c:pt>
                <c:pt idx="4">
                  <c:v>PHP</c:v>
                </c:pt>
                <c:pt idx="5">
                  <c:v>Python</c:v>
                </c:pt>
                <c:pt idx="6">
                  <c:v>C</c:v>
                </c:pt>
                <c:pt idx="7">
                  <c:v>Ruby</c:v>
                </c:pt>
                <c:pt idx="8">
                  <c:v>Java</c:v>
                </c:pt>
                <c:pt idx="9">
                  <c:v>JavaScript</c:v>
                </c:pt>
              </c:strCache>
            </c:strRef>
          </c:cat>
          <c:val>
            <c:numRef>
              <c:f>Sheet1!$C$2:$C$11</c:f>
              <c:numCache>
                <c:formatCode>General</c:formatCode>
                <c:ptCount val="10"/>
                <c:pt idx="0">
                  <c:v>37308</c:v>
                </c:pt>
                <c:pt idx="1">
                  <c:v>38753</c:v>
                </c:pt>
                <c:pt idx="2">
                  <c:v>38971</c:v>
                </c:pt>
                <c:pt idx="3">
                  <c:v>87092</c:v>
                </c:pt>
                <c:pt idx="4">
                  <c:v>149716</c:v>
                </c:pt>
                <c:pt idx="5">
                  <c:v>160237</c:v>
                </c:pt>
                <c:pt idx="6">
                  <c:v>169426</c:v>
                </c:pt>
                <c:pt idx="7">
                  <c:v>193769</c:v>
                </c:pt>
                <c:pt idx="8">
                  <c:v>198030</c:v>
                </c:pt>
                <c:pt idx="9">
                  <c:v>314659</c:v>
                </c:pt>
              </c:numCache>
            </c:numRef>
          </c:val>
        </c:ser>
        <c:dLbls>
          <c:showLegendKey val="0"/>
          <c:showVal val="0"/>
          <c:showCatName val="0"/>
          <c:showSerName val="0"/>
          <c:showPercent val="0"/>
          <c:showBubbleSize val="0"/>
        </c:dLbls>
        <c:gapWidth val="150"/>
        <c:axId val="140249728"/>
        <c:axId val="140378880"/>
      </c:barChart>
      <c:catAx>
        <c:axId val="140249728"/>
        <c:scaling>
          <c:orientation val="minMax"/>
        </c:scaling>
        <c:delete val="0"/>
        <c:axPos val="l"/>
        <c:majorTickMark val="out"/>
        <c:minorTickMark val="none"/>
        <c:tickLblPos val="nextTo"/>
        <c:crossAx val="140378880"/>
        <c:crosses val="autoZero"/>
        <c:auto val="1"/>
        <c:lblAlgn val="ctr"/>
        <c:lblOffset val="100"/>
        <c:noMultiLvlLbl val="0"/>
      </c:catAx>
      <c:valAx>
        <c:axId val="140378880"/>
        <c:scaling>
          <c:orientation val="minMax"/>
        </c:scaling>
        <c:delete val="0"/>
        <c:axPos val="b"/>
        <c:majorGridlines/>
        <c:numFmt formatCode="General" sourceLinked="1"/>
        <c:majorTickMark val="out"/>
        <c:minorTickMark val="none"/>
        <c:tickLblPos val="nextTo"/>
        <c:crossAx val="140249728"/>
        <c:crosses val="autoZero"/>
        <c:crossBetween val="between"/>
      </c:valAx>
    </c:plotArea>
    <c:legend>
      <c:legendPos val="r"/>
      <c:overlay val="0"/>
    </c:legend>
    <c:plotVisOnly val="1"/>
    <c:dispBlanksAs val="gap"/>
    <c:showDLblsOverMax val="0"/>
  </c:chart>
  <c:txPr>
    <a:bodyPr/>
    <a:lstStyle/>
    <a:p>
      <a:pPr>
        <a:defRPr sz="1000"/>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E9FA8-8E1F-4E79-8368-3B5B6F8D8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389</Words>
  <Characters>2218</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koike</cp:lastModifiedBy>
  <cp:revision>11</cp:revision>
  <cp:lastPrinted>2012-11-30T01:50:00Z</cp:lastPrinted>
  <dcterms:created xsi:type="dcterms:W3CDTF">2012-11-30T01:53:00Z</dcterms:created>
  <dcterms:modified xsi:type="dcterms:W3CDTF">2013-12-11T18:08:00Z</dcterms:modified>
</cp:coreProperties>
</file>