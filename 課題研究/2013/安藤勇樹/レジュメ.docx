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52A" w:rsidRPr="00C56C3C" w:rsidRDefault="00C56C3C" w:rsidP="00C56C3C">
      <w:pPr>
        <w:jc w:val="center"/>
        <w:rPr>
          <w:rFonts w:hint="eastAsia"/>
          <w:b/>
        </w:rPr>
      </w:pPr>
      <w:r w:rsidRPr="00C56C3C">
        <w:rPr>
          <w:rFonts w:hint="eastAsia"/>
          <w:b/>
        </w:rPr>
        <w:t>Twitter</w:t>
      </w:r>
      <w:r w:rsidRPr="00C56C3C">
        <w:rPr>
          <w:rFonts w:hint="eastAsia"/>
          <w:b/>
        </w:rPr>
        <w:t>を利用しての</w:t>
      </w:r>
      <w:r w:rsidR="00C642CB">
        <w:rPr>
          <w:rFonts w:hint="eastAsia"/>
          <w:b/>
        </w:rPr>
        <w:t>ビジネス・コミュニケーション</w:t>
      </w:r>
      <w:r w:rsidRPr="00C56C3C">
        <w:rPr>
          <w:rFonts w:hint="eastAsia"/>
          <w:b/>
        </w:rPr>
        <w:t>に関する研究</w:t>
      </w:r>
    </w:p>
    <w:p w:rsidR="00C56C3C" w:rsidRDefault="00C56C3C" w:rsidP="00C56C3C">
      <w:pPr>
        <w:jc w:val="center"/>
        <w:rPr>
          <w:rFonts w:hint="eastAsia"/>
        </w:rPr>
      </w:pPr>
      <w:r>
        <w:rPr>
          <w:rFonts w:hint="eastAsia"/>
        </w:rPr>
        <w:t xml:space="preserve">プロジェクトマネジメントコース　</w:t>
      </w:r>
      <w:r>
        <w:rPr>
          <w:rFonts w:hint="eastAsia"/>
        </w:rPr>
        <w:t>1142009</w:t>
      </w:r>
      <w:r>
        <w:rPr>
          <w:rFonts w:hint="eastAsia"/>
        </w:rPr>
        <w:t xml:space="preserve">　安藤勇樹</w:t>
      </w:r>
    </w:p>
    <w:p w:rsidR="00EE4C95" w:rsidRDefault="00C56C3C" w:rsidP="00EC2A59">
      <w:pPr>
        <w:jc w:val="left"/>
        <w:rPr>
          <w:rFonts w:hint="eastAsia"/>
        </w:rPr>
      </w:pPr>
      <w:r>
        <w:rPr>
          <w:rFonts w:hint="eastAsia"/>
        </w:rPr>
        <w:t xml:space="preserve">1. </w:t>
      </w:r>
      <w:r>
        <w:rPr>
          <w:rFonts w:hint="eastAsia"/>
        </w:rPr>
        <w:t>背景</w:t>
      </w:r>
    </w:p>
    <w:p w:rsidR="004E4087" w:rsidRDefault="00F07225" w:rsidP="00F07225">
      <w:pPr>
        <w:jc w:val="left"/>
        <w:rPr>
          <w:rFonts w:hint="eastAsia"/>
        </w:rPr>
      </w:pPr>
      <w:r>
        <w:rPr>
          <w:rFonts w:hint="eastAsia"/>
        </w:rPr>
        <w:t xml:space="preserve">　</w:t>
      </w:r>
      <w:r w:rsidR="00096329">
        <w:rPr>
          <w:rFonts w:hint="eastAsia"/>
        </w:rPr>
        <w:t>現代は，</w:t>
      </w:r>
      <w:r>
        <w:rPr>
          <w:rFonts w:hint="eastAsia"/>
        </w:rPr>
        <w:t>画一的コミュニケーションから会話的コミュニケーションへと</w:t>
      </w:r>
      <w:r w:rsidR="00096329">
        <w:rPr>
          <w:rFonts w:hint="eastAsia"/>
        </w:rPr>
        <w:t>変わりゆく時代である．はるか昔に確立され，長年かけて洗練されてきた成功の法則が</w:t>
      </w:r>
      <w:r w:rsidR="004E4087">
        <w:rPr>
          <w:rFonts w:hint="eastAsia"/>
        </w:rPr>
        <w:t>，</w:t>
      </w:r>
      <w:r w:rsidR="00096329">
        <w:rPr>
          <w:rFonts w:hint="eastAsia"/>
        </w:rPr>
        <w:t>効果を発揮しなくなってきている．</w:t>
      </w:r>
      <w:r w:rsidR="00611B4E">
        <w:rPr>
          <w:rFonts w:hint="eastAsia"/>
        </w:rPr>
        <w:t>伝統的なマーケティング，顧客サポート，製品リサーチのやり方がそうした変化を被っている．</w:t>
      </w:r>
    </w:p>
    <w:p w:rsidR="00C56C3C" w:rsidRDefault="004E4087" w:rsidP="00F07225">
      <w:pPr>
        <w:jc w:val="left"/>
        <w:rPr>
          <w:rFonts w:hint="eastAsia"/>
        </w:rPr>
      </w:pPr>
      <w:r>
        <w:rPr>
          <w:rFonts w:hint="eastAsia"/>
        </w:rPr>
        <w:t xml:space="preserve">　</w:t>
      </w:r>
      <w:r w:rsidR="00791B53">
        <w:rPr>
          <w:rFonts w:hint="eastAsia"/>
        </w:rPr>
        <w:t>インターネットの普及でコミュニケーションには質，量ともに大きな変化が起きた．ユーザは文書</w:t>
      </w:r>
      <w:r>
        <w:rPr>
          <w:rFonts w:hint="eastAsia"/>
        </w:rPr>
        <w:t>，写真，ビデオなど多様な情報を簡単に発信できるだけでなく，</w:t>
      </w:r>
      <w:r>
        <w:rPr>
          <w:rFonts w:hint="eastAsia"/>
        </w:rPr>
        <w:t>Google</w:t>
      </w:r>
      <w:r>
        <w:rPr>
          <w:rFonts w:hint="eastAsia"/>
        </w:rPr>
        <w:t>をはじめとする検索エンジンのおかげで，興味あるテーマについてインターネット上の膨大な情報を瞬時に検索できるようになった．同じく重要な事として，ユーザが発信した情報は，検索エンジンを通じて関心を同じくする他のユーザに</w:t>
      </w:r>
      <w:r w:rsidR="00D842FC">
        <w:rPr>
          <w:rFonts w:hint="eastAsia"/>
        </w:rPr>
        <w:t>受け止められるようになった．従来のマスメディアは新聞であれテレビであれ，少数の発信者が大衆に向けて情報を一方通行で送りつけるものであった．しか</w:t>
      </w:r>
      <w:r w:rsidR="00942182">
        <w:rPr>
          <w:rFonts w:hint="eastAsia"/>
        </w:rPr>
        <w:t>し</w:t>
      </w:r>
      <w:r w:rsidR="0078009B">
        <w:rPr>
          <w:rFonts w:hint="eastAsia"/>
        </w:rPr>
        <w:t>，</w:t>
      </w:r>
      <w:r w:rsidR="00D842FC">
        <w:rPr>
          <w:rFonts w:hint="eastAsia"/>
        </w:rPr>
        <w:t>インターネットの普及以後，大量の情報がユーザ</w:t>
      </w:r>
      <w:r w:rsidR="00942182">
        <w:rPr>
          <w:rFonts w:hint="eastAsia"/>
        </w:rPr>
        <w:t>間のネットワークに流れるようになった．そして</w:t>
      </w:r>
      <w:r w:rsidR="0078009B">
        <w:rPr>
          <w:rFonts w:hint="eastAsia"/>
        </w:rPr>
        <w:t>，</w:t>
      </w:r>
      <w:r w:rsidR="00942182">
        <w:rPr>
          <w:rFonts w:hint="eastAsia"/>
        </w:rPr>
        <w:t>インターネット自体も，静的なウェブサイトから日々更新される動的なブログへと変わっていった．さらに</w:t>
      </w:r>
      <w:r w:rsidR="0078009B">
        <w:rPr>
          <w:rFonts w:hint="eastAsia"/>
        </w:rPr>
        <w:t>，</w:t>
      </w:r>
      <w:r w:rsidR="00942182">
        <w:rPr>
          <w:rFonts w:hint="eastAsia"/>
        </w:rPr>
        <w:t>多数のユーザがリアルタイムで交流する場を提供するソーシャルネットワーク</w:t>
      </w:r>
      <w:r w:rsidR="0078009B">
        <w:rPr>
          <w:rFonts w:hint="eastAsia"/>
        </w:rPr>
        <w:t>へと会話性を高めてきている．現代では，情報優位性はユーザ側に移ったと言える．</w:t>
      </w:r>
    </w:p>
    <w:p w:rsidR="0078009B" w:rsidRDefault="0078009B" w:rsidP="00F07225">
      <w:pPr>
        <w:jc w:val="left"/>
        <w:rPr>
          <w:rFonts w:hint="eastAsia"/>
        </w:rPr>
      </w:pPr>
      <w:r>
        <w:rPr>
          <w:rFonts w:hint="eastAsia"/>
        </w:rPr>
        <w:t xml:space="preserve">　</w:t>
      </w:r>
      <w:r w:rsidR="001F3EF7">
        <w:rPr>
          <w:rFonts w:hint="eastAsia"/>
        </w:rPr>
        <w:t>これにより，世界的大企業から個人事業者まで，ユーザとの会話が企業の存亡に関わる重要性を持つ時代となった．</w:t>
      </w:r>
      <w:r w:rsidR="006F5452">
        <w:rPr>
          <w:rFonts w:hint="eastAsia"/>
        </w:rPr>
        <w:t>供給者側だけの論理で製品やサービスを作る時代は終わった．</w:t>
      </w:r>
      <w:r w:rsidR="000162E4">
        <w:rPr>
          <w:rFonts w:hint="eastAsia"/>
        </w:rPr>
        <w:t>今やユーザとの会話が製品やサービスの在り方を決めるのである．</w:t>
      </w:r>
    </w:p>
    <w:p w:rsidR="000162E4" w:rsidRDefault="000162E4" w:rsidP="00F07225">
      <w:pPr>
        <w:jc w:val="left"/>
        <w:rPr>
          <w:rFonts w:hint="eastAsia"/>
        </w:rPr>
      </w:pPr>
      <w:r>
        <w:rPr>
          <w:rFonts w:hint="eastAsia"/>
        </w:rPr>
        <w:t xml:space="preserve">　</w:t>
      </w:r>
      <w:r w:rsidR="00EC2A59">
        <w:rPr>
          <w:rFonts w:hint="eastAsia"/>
        </w:rPr>
        <w:t>これら会話的要素を含むツールとして</w:t>
      </w:r>
      <w:r w:rsidR="00EC2A59">
        <w:rPr>
          <w:rFonts w:hint="eastAsia"/>
        </w:rPr>
        <w:t>Twitter</w:t>
      </w:r>
      <w:r w:rsidR="00EC2A59">
        <w:rPr>
          <w:rFonts w:hint="eastAsia"/>
        </w:rPr>
        <w:t>が存在する．</w:t>
      </w:r>
      <w:r w:rsidR="00F13735">
        <w:t xml:space="preserve"> </w:t>
      </w:r>
      <w:r w:rsidR="00EC2A59">
        <w:t>Twitter</w:t>
      </w:r>
      <w:r w:rsidR="00EC2A59">
        <w:rPr>
          <w:rFonts w:hint="eastAsia"/>
        </w:rPr>
        <w:t>とは，世界中の人々が様々なテーマについて会話をするコミュニケーション・ツールである．また，自分と共通の関心を持つ人々を世界中いたるところに発見できるチャネルでもある．昨年末（</w:t>
      </w:r>
      <w:r w:rsidR="00EC2A59">
        <w:t>2012</w:t>
      </w:r>
      <w:r w:rsidR="00EC2A59">
        <w:rPr>
          <w:rFonts w:hint="eastAsia"/>
        </w:rPr>
        <w:t>年</w:t>
      </w:r>
      <w:r w:rsidR="00EC2A59">
        <w:t>12</w:t>
      </w:r>
      <w:r w:rsidR="00EC2A59">
        <w:rPr>
          <w:rFonts w:hint="eastAsia"/>
        </w:rPr>
        <w:t>月）に</w:t>
      </w:r>
      <w:r w:rsidR="00EC2A59">
        <w:t>Twitter</w:t>
      </w:r>
      <w:r w:rsidR="00EC2A59">
        <w:rPr>
          <w:rFonts w:hint="eastAsia"/>
        </w:rPr>
        <w:t>のアクティブユーザ数は</w:t>
      </w:r>
      <w:r w:rsidR="00EC2A59">
        <w:t>2</w:t>
      </w:r>
      <w:r w:rsidR="00EC2A59">
        <w:rPr>
          <w:rFonts w:hint="eastAsia"/>
        </w:rPr>
        <w:t>億人を超え，</w:t>
      </w:r>
      <w:r w:rsidR="00EC2A59">
        <w:t>1</w:t>
      </w:r>
      <w:r w:rsidR="00EC2A59">
        <w:rPr>
          <w:rFonts w:hint="eastAsia"/>
        </w:rPr>
        <w:t>日に</w:t>
      </w:r>
      <w:r w:rsidR="00EC2A59">
        <w:t>3.4</w:t>
      </w:r>
      <w:r w:rsidR="00EC2A59">
        <w:rPr>
          <w:rFonts w:hint="eastAsia"/>
        </w:rPr>
        <w:t>億ものツイートがされている．</w:t>
      </w:r>
      <w:r w:rsidR="00F13735">
        <w:rPr>
          <w:rFonts w:hint="eastAsia"/>
        </w:rPr>
        <w:t>Twitter</w:t>
      </w:r>
      <w:r w:rsidR="00F13735">
        <w:rPr>
          <w:rFonts w:hint="eastAsia"/>
        </w:rPr>
        <w:t>は顧客と企業との間に密接な関係を構築</w:t>
      </w:r>
      <w:r w:rsidR="00F13735">
        <w:rPr>
          <w:rFonts w:hint="eastAsia"/>
        </w:rPr>
        <w:t>し，対話的環境を作り出すのに</w:t>
      </w:r>
      <w:r w:rsidR="00F13735">
        <w:rPr>
          <w:rFonts w:hint="eastAsia"/>
        </w:rPr>
        <w:t>最適なツールである．</w:t>
      </w:r>
    </w:p>
    <w:p w:rsidR="00F13735" w:rsidRDefault="00F13735" w:rsidP="00F07225">
      <w:pPr>
        <w:jc w:val="left"/>
        <w:rPr>
          <w:rFonts w:hint="eastAsia"/>
        </w:rPr>
      </w:pPr>
    </w:p>
    <w:p w:rsidR="00F13735" w:rsidRPr="000162E4" w:rsidRDefault="00F13735" w:rsidP="00F07225">
      <w:pPr>
        <w:jc w:val="left"/>
      </w:pPr>
      <w:r>
        <w:rPr>
          <w:rFonts w:hint="eastAsia"/>
        </w:rPr>
        <w:t>2.</w:t>
      </w:r>
      <w:r>
        <w:rPr>
          <w:rFonts w:hint="eastAsia"/>
        </w:rPr>
        <w:t>目的</w:t>
      </w:r>
      <w:bookmarkStart w:id="0" w:name="_GoBack"/>
      <w:bookmarkEnd w:id="0"/>
    </w:p>
    <w:sectPr w:rsidR="00F13735" w:rsidRPr="000162E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C90" w:rsidRDefault="00EC0C90" w:rsidP="006B10FE">
      <w:r>
        <w:separator/>
      </w:r>
    </w:p>
  </w:endnote>
  <w:endnote w:type="continuationSeparator" w:id="0">
    <w:p w:rsidR="00EC0C90" w:rsidRDefault="00EC0C90" w:rsidP="006B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C90" w:rsidRDefault="00EC0C90" w:rsidP="006B10FE">
      <w:r>
        <w:separator/>
      </w:r>
    </w:p>
  </w:footnote>
  <w:footnote w:type="continuationSeparator" w:id="0">
    <w:p w:rsidR="00EC0C90" w:rsidRDefault="00EC0C90" w:rsidP="006B10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C3C"/>
    <w:rsid w:val="000162E4"/>
    <w:rsid w:val="00096329"/>
    <w:rsid w:val="001F3EF7"/>
    <w:rsid w:val="003006BA"/>
    <w:rsid w:val="003F752A"/>
    <w:rsid w:val="004E4087"/>
    <w:rsid w:val="00581A07"/>
    <w:rsid w:val="00611B4E"/>
    <w:rsid w:val="00684E2C"/>
    <w:rsid w:val="006B10FE"/>
    <w:rsid w:val="006F5452"/>
    <w:rsid w:val="0078009B"/>
    <w:rsid w:val="00791B53"/>
    <w:rsid w:val="009052B6"/>
    <w:rsid w:val="00942182"/>
    <w:rsid w:val="00B36BA4"/>
    <w:rsid w:val="00C56C3C"/>
    <w:rsid w:val="00C642CB"/>
    <w:rsid w:val="00D842FC"/>
    <w:rsid w:val="00EC0C90"/>
    <w:rsid w:val="00EC2A59"/>
    <w:rsid w:val="00EE4C95"/>
    <w:rsid w:val="00F07225"/>
    <w:rsid w:val="00F13735"/>
    <w:rsid w:val="00FE6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10FE"/>
    <w:pPr>
      <w:tabs>
        <w:tab w:val="center" w:pos="4252"/>
        <w:tab w:val="right" w:pos="8504"/>
      </w:tabs>
      <w:snapToGrid w:val="0"/>
    </w:pPr>
  </w:style>
  <w:style w:type="character" w:customStyle="1" w:styleId="a4">
    <w:name w:val="ヘッダー (文字)"/>
    <w:basedOn w:val="a0"/>
    <w:link w:val="a3"/>
    <w:uiPriority w:val="99"/>
    <w:rsid w:val="006B10FE"/>
  </w:style>
  <w:style w:type="paragraph" w:styleId="a5">
    <w:name w:val="footer"/>
    <w:basedOn w:val="a"/>
    <w:link w:val="a6"/>
    <w:uiPriority w:val="99"/>
    <w:unhideWhenUsed/>
    <w:rsid w:val="006B10FE"/>
    <w:pPr>
      <w:tabs>
        <w:tab w:val="center" w:pos="4252"/>
        <w:tab w:val="right" w:pos="8504"/>
      </w:tabs>
      <w:snapToGrid w:val="0"/>
    </w:pPr>
  </w:style>
  <w:style w:type="character" w:customStyle="1" w:styleId="a6">
    <w:name w:val="フッター (文字)"/>
    <w:basedOn w:val="a0"/>
    <w:link w:val="a5"/>
    <w:uiPriority w:val="99"/>
    <w:rsid w:val="006B1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1220</TotalTime>
  <Pages>1</Pages>
  <Words>146</Words>
  <Characters>833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yuki0812</dc:creator>
  <cp:lastModifiedBy>yuki0812</cp:lastModifiedBy>
  <cp:revision>4</cp:revision>
  <dcterms:created xsi:type="dcterms:W3CDTF">2013-11-28T03:05:00Z</dcterms:created>
  <dcterms:modified xsi:type="dcterms:W3CDTF">2013-11-28T23:27:00Z</dcterms:modified>
</cp:coreProperties>
</file>